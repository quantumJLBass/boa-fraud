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73" w:rsidRPr="00D33EF5" w:rsidRDefault="00115D45" w:rsidP="00070073">
      <w:pPr>
        <w:pStyle w:val="ListParagraph"/>
        <w:jc w:val="center"/>
        <w:rPr>
          <w:rFonts w:ascii="Arial" w:hAnsi="Arial" w:cs="Arial"/>
          <w:b/>
          <w:color w:val="333333"/>
          <w:sz w:val="36"/>
          <w:szCs w:val="36"/>
          <w:u w:val="single"/>
        </w:rPr>
      </w:pPr>
      <w:r>
        <w:rPr>
          <w:rFonts w:ascii="Arial" w:hAnsi="Arial" w:cs="Arial"/>
          <w:b/>
          <w:color w:val="333333"/>
          <w:sz w:val="36"/>
          <w:szCs w:val="36"/>
          <w:u w:val="single"/>
        </w:rPr>
        <w:fldChar w:fldCharType="begin"/>
      </w:r>
      <w:r>
        <w:rPr>
          <w:rFonts w:ascii="Arial" w:hAnsi="Arial" w:cs="Arial"/>
          <w:b/>
          <w:color w:val="333333"/>
          <w:sz w:val="36"/>
          <w:szCs w:val="36"/>
          <w:u w:val="single"/>
        </w:rPr>
        <w:instrText xml:space="preserve"> HYPERLINK "http://takeyourhomeback.com/?p=1141" </w:instrText>
      </w:r>
      <w:r>
        <w:rPr>
          <w:rFonts w:ascii="Arial" w:hAnsi="Arial" w:cs="Arial"/>
          <w:b/>
          <w:color w:val="333333"/>
          <w:sz w:val="36"/>
          <w:szCs w:val="36"/>
          <w:u w:val="single"/>
        </w:rPr>
      </w:r>
      <w:r>
        <w:rPr>
          <w:rFonts w:ascii="Arial" w:hAnsi="Arial" w:cs="Arial"/>
          <w:b/>
          <w:color w:val="333333"/>
          <w:sz w:val="36"/>
          <w:szCs w:val="36"/>
          <w:u w:val="single"/>
        </w:rPr>
        <w:fldChar w:fldCharType="separate"/>
      </w:r>
      <w:r w:rsidR="00070073" w:rsidRPr="00115D45">
        <w:rPr>
          <w:rStyle w:val="Hyperlink"/>
          <w:rFonts w:ascii="Arial" w:hAnsi="Arial" w:cs="Arial"/>
          <w:b/>
          <w:sz w:val="36"/>
          <w:szCs w:val="36"/>
        </w:rPr>
        <w:t>SUSPECTED ROBO SIGNERS</w:t>
      </w:r>
      <w:r>
        <w:rPr>
          <w:rFonts w:ascii="Arial" w:hAnsi="Arial" w:cs="Arial"/>
          <w:b/>
          <w:color w:val="333333"/>
          <w:sz w:val="36"/>
          <w:szCs w:val="36"/>
          <w:u w:val="single"/>
        </w:rPr>
        <w:fldChar w:fldCharType="end"/>
      </w:r>
      <w:bookmarkStart w:id="0" w:name="_GoBack"/>
      <w:bookmarkEnd w:id="0"/>
      <w:r w:rsidR="00070073">
        <w:rPr>
          <w:rFonts w:ascii="Arial" w:hAnsi="Arial" w:cs="Arial"/>
          <w:b/>
          <w:color w:val="333333"/>
          <w:sz w:val="36"/>
          <w:szCs w:val="36"/>
          <w:u w:val="single"/>
        </w:rPr>
        <w:t>*- ALPHABETICAL BY FIRST NAME</w:t>
      </w:r>
    </w:p>
    <w:p w:rsidR="00070073" w:rsidRPr="00D33EF5" w:rsidRDefault="00070073" w:rsidP="00070073">
      <w:pPr>
        <w:pStyle w:val="ListParagraph"/>
        <w:rPr>
          <w:rFonts w:ascii="Arial" w:hAnsi="Arial" w:cs="Arial"/>
          <w:color w:val="333333"/>
          <w:sz w:val="24"/>
          <w:szCs w:val="24"/>
        </w:rPr>
      </w:pPr>
      <w:r w:rsidRPr="00D33EF5">
        <w:rPr>
          <w:rFonts w:ascii="Arial" w:hAnsi="Arial" w:cs="Arial"/>
          <w:color w:val="333333"/>
          <w:sz w:val="24"/>
          <w:szCs w:val="24"/>
        </w:rPr>
        <w:t xml:space="preserve"> </w:t>
      </w:r>
      <w:proofErr w:type="gramStart"/>
      <w:r w:rsidRPr="00D33EF5">
        <w:rPr>
          <w:rFonts w:ascii="Arial" w:hAnsi="Arial" w:cs="Arial"/>
          <w:color w:val="333333"/>
          <w:sz w:val="24"/>
          <w:szCs w:val="24"/>
        </w:rPr>
        <w:t>( IF</w:t>
      </w:r>
      <w:proofErr w:type="gramEnd"/>
      <w:r w:rsidRPr="00D33EF5">
        <w:rPr>
          <w:rFonts w:ascii="Arial" w:hAnsi="Arial" w:cs="Arial"/>
          <w:color w:val="333333"/>
          <w:sz w:val="24"/>
          <w:szCs w:val="24"/>
        </w:rPr>
        <w:t xml:space="preserve"> YOU HAVE ANY INFORMATION ON THE LIST BELOW, PLEASE SHARE WITH US SO THAT WE CAN SHARE WITH OTHERS)</w:t>
      </w:r>
    </w:p>
    <w:p w:rsidR="00070073" w:rsidRDefault="00070073" w:rsidP="00070073">
      <w:pPr>
        <w:rPr>
          <w:rFonts w:ascii="Arial" w:hAnsi="Arial" w:cs="Arial"/>
          <w:b/>
          <w:sz w:val="24"/>
          <w:szCs w:val="24"/>
        </w:rPr>
      </w:pPr>
      <w:r>
        <w:rPr>
          <w:rFonts w:ascii="Arial" w:hAnsi="Arial" w:cs="Arial"/>
          <w:b/>
          <w:sz w:val="24"/>
          <w:szCs w:val="24"/>
        </w:rPr>
        <w:t xml:space="preserve">* </w:t>
      </w:r>
      <w:r w:rsidRPr="000068CC">
        <w:rPr>
          <w:rFonts w:ascii="Arial" w:hAnsi="Arial" w:cs="Arial"/>
          <w:b/>
          <w:sz w:val="32"/>
          <w:szCs w:val="32"/>
          <w:u w:val="single"/>
        </w:rPr>
        <w:t>EDITOR</w:t>
      </w:r>
      <w:r w:rsidR="000068CC">
        <w:rPr>
          <w:rFonts w:ascii="Arial" w:hAnsi="Arial" w:cs="Arial"/>
          <w:b/>
          <w:sz w:val="32"/>
          <w:szCs w:val="32"/>
          <w:u w:val="single"/>
        </w:rPr>
        <w:t>’S</w:t>
      </w:r>
      <w:r w:rsidRPr="000068CC">
        <w:rPr>
          <w:rFonts w:ascii="Arial" w:hAnsi="Arial" w:cs="Arial"/>
          <w:b/>
          <w:sz w:val="32"/>
          <w:szCs w:val="32"/>
          <w:u w:val="single"/>
        </w:rPr>
        <w:t xml:space="preserve"> </w:t>
      </w:r>
      <w:r w:rsidR="000068CC">
        <w:rPr>
          <w:rFonts w:ascii="Arial" w:hAnsi="Arial" w:cs="Arial"/>
          <w:b/>
          <w:sz w:val="32"/>
          <w:szCs w:val="32"/>
          <w:u w:val="single"/>
        </w:rPr>
        <w:t>OPINION</w:t>
      </w:r>
      <w:r>
        <w:rPr>
          <w:rFonts w:ascii="Arial" w:hAnsi="Arial" w:cs="Arial"/>
          <w:b/>
          <w:sz w:val="24"/>
          <w:szCs w:val="24"/>
        </w:rPr>
        <w:t xml:space="preserve">: </w:t>
      </w:r>
      <w:r w:rsidRPr="00D74C80">
        <w:rPr>
          <w:rStyle w:val="apple-style-span"/>
          <w:rFonts w:ascii="Arial" w:hAnsi="Arial" w:cs="Arial"/>
          <w:color w:val="333333"/>
          <w:sz w:val="28"/>
          <w:szCs w:val="28"/>
          <w:shd w:val="clear" w:color="auto" w:fill="EDEFF4"/>
        </w:rPr>
        <w:t xml:space="preserve">IT SHOULD NOT BE CALLED ROBO SIGNING. CALL IT WHAT IT REALLY IS, FRAUD, FORGERY, CIVIL THEFT, DECEIT, GREED, </w:t>
      </w:r>
      <w:r>
        <w:rPr>
          <w:rStyle w:val="apple-style-span"/>
          <w:rFonts w:ascii="Arial" w:hAnsi="Arial" w:cs="Arial"/>
          <w:color w:val="333333"/>
          <w:sz w:val="28"/>
          <w:szCs w:val="28"/>
          <w:shd w:val="clear" w:color="auto" w:fill="EDEFF4"/>
        </w:rPr>
        <w:t xml:space="preserve">ACCESSORY TO GRAND LARCENY, </w:t>
      </w:r>
      <w:r w:rsidRPr="00D74C80">
        <w:rPr>
          <w:rStyle w:val="apple-style-span"/>
          <w:rFonts w:ascii="Arial" w:hAnsi="Arial" w:cs="Arial"/>
          <w:color w:val="333333"/>
          <w:sz w:val="28"/>
          <w:szCs w:val="28"/>
          <w:shd w:val="clear" w:color="auto" w:fill="EDEFF4"/>
        </w:rPr>
        <w:t>AND AN ATTEMPT TO RIP AWAY THE AMERICAN DREAM OF HOME OWNERSHIP</w:t>
      </w:r>
      <w:r>
        <w:rPr>
          <w:rStyle w:val="apple-style-span"/>
          <w:rFonts w:ascii="Arial" w:hAnsi="Arial" w:cs="Arial"/>
          <w:color w:val="333333"/>
          <w:sz w:val="28"/>
          <w:szCs w:val="28"/>
          <w:shd w:val="clear" w:color="auto" w:fill="EDEFF4"/>
        </w:rPr>
        <w:t xml:space="preserve"> FROM PEOPLE &amp; FAMILIES.</w:t>
      </w:r>
    </w:p>
    <w:p w:rsidR="00070073" w:rsidRDefault="00070073" w:rsidP="00070073">
      <w:pPr>
        <w:rPr>
          <w:rFonts w:ascii="Arial" w:hAnsi="Arial" w:cs="Arial"/>
          <w:b/>
          <w:sz w:val="24"/>
          <w:szCs w:val="24"/>
        </w:rPr>
      </w:pPr>
      <w:proofErr w:type="spellStart"/>
      <w:r>
        <w:rPr>
          <w:rFonts w:ascii="Arial" w:hAnsi="Arial" w:cs="Arial"/>
          <w:b/>
          <w:sz w:val="24"/>
          <w:szCs w:val="24"/>
        </w:rPr>
        <w:t>Adriene</w:t>
      </w:r>
      <w:proofErr w:type="spellEnd"/>
      <w:r>
        <w:rPr>
          <w:rFonts w:ascii="Arial" w:hAnsi="Arial" w:cs="Arial"/>
          <w:b/>
          <w:sz w:val="24"/>
          <w:szCs w:val="24"/>
        </w:rPr>
        <w:t xml:space="preserve"> Kelly –</w:t>
      </w:r>
      <w:proofErr w:type="gramStart"/>
      <w:r>
        <w:rPr>
          <w:rFonts w:ascii="Arial" w:hAnsi="Arial" w:cs="Arial"/>
          <w:b/>
          <w:sz w:val="24"/>
          <w:szCs w:val="24"/>
        </w:rPr>
        <w:t>-  AZ</w:t>
      </w:r>
      <w:proofErr w:type="gramEnd"/>
      <w:r>
        <w:rPr>
          <w:rFonts w:ascii="Arial" w:hAnsi="Arial" w:cs="Arial"/>
          <w:b/>
          <w:sz w:val="24"/>
          <w:szCs w:val="24"/>
        </w:rPr>
        <w:t xml:space="preserve"> notary - alleged MERS Assistant Secretary / </w:t>
      </w:r>
      <w:proofErr w:type="spellStart"/>
      <w:r>
        <w:rPr>
          <w:rFonts w:ascii="Arial" w:hAnsi="Arial" w:cs="Arial"/>
          <w:b/>
          <w:sz w:val="24"/>
          <w:szCs w:val="24"/>
        </w:rPr>
        <w:t>ReconTrust</w:t>
      </w:r>
      <w:proofErr w:type="spellEnd"/>
      <w:r>
        <w:rPr>
          <w:rFonts w:ascii="Arial" w:hAnsi="Arial" w:cs="Arial"/>
          <w:b/>
          <w:sz w:val="24"/>
          <w:szCs w:val="24"/>
        </w:rPr>
        <w:t xml:space="preserve"> </w:t>
      </w:r>
      <w:hyperlink r:id="rId7" w:history="1">
        <w:r w:rsidRPr="000616A8">
          <w:rPr>
            <w:rStyle w:val="Hyperlink"/>
            <w:rFonts w:ascii="Arial" w:hAnsi="Arial" w:cs="Arial"/>
            <w:sz w:val="24"/>
            <w:szCs w:val="24"/>
          </w:rPr>
          <w:t>http://www.whatsignature.com/files/Kelly_Adrienne.JPG</w:t>
        </w:r>
      </w:hyperlink>
      <w:r>
        <w:rPr>
          <w:rFonts w:ascii="Arial" w:hAnsi="Arial" w:cs="Arial"/>
          <w:b/>
          <w:sz w:val="24"/>
          <w:szCs w:val="24"/>
        </w:rPr>
        <w:t xml:space="preserve"> </w:t>
      </w:r>
    </w:p>
    <w:p w:rsidR="00AE0D6D" w:rsidRDefault="00AE0D6D" w:rsidP="00AE0D6D">
      <w:pPr>
        <w:rPr>
          <w:rFonts w:ascii="Arial" w:hAnsi="Arial" w:cs="Arial"/>
          <w:b/>
          <w:sz w:val="24"/>
          <w:szCs w:val="24"/>
        </w:rPr>
      </w:pPr>
      <w:r>
        <w:rPr>
          <w:rFonts w:ascii="Arial" w:hAnsi="Arial" w:cs="Arial"/>
          <w:b/>
          <w:sz w:val="24"/>
          <w:szCs w:val="24"/>
        </w:rPr>
        <w:t xml:space="preserve">Aida </w:t>
      </w:r>
      <w:proofErr w:type="spellStart"/>
      <w:r>
        <w:rPr>
          <w:rFonts w:ascii="Arial" w:hAnsi="Arial" w:cs="Arial"/>
          <w:b/>
          <w:sz w:val="24"/>
          <w:szCs w:val="24"/>
        </w:rPr>
        <w:t>Duentes</w:t>
      </w:r>
      <w:proofErr w:type="spellEnd"/>
      <w:r>
        <w:rPr>
          <w:rFonts w:ascii="Arial" w:hAnsi="Arial" w:cs="Arial"/>
          <w:b/>
          <w:sz w:val="24"/>
          <w:szCs w:val="24"/>
        </w:rPr>
        <w:t xml:space="preserve">- </w:t>
      </w:r>
      <w:r w:rsidRPr="00AE0D6D">
        <w:rPr>
          <w:rFonts w:ascii="Arial" w:hAnsi="Arial" w:cs="Arial"/>
          <w:sz w:val="24"/>
          <w:szCs w:val="24"/>
        </w:rPr>
        <w:t>alleged Vice President of MERS – see Miami-Dade Public records</w:t>
      </w:r>
      <w:r>
        <w:rPr>
          <w:rFonts w:ascii="Arial" w:hAnsi="Arial" w:cs="Arial"/>
          <w:b/>
          <w:sz w:val="24"/>
          <w:szCs w:val="24"/>
        </w:rPr>
        <w:t xml:space="preserve"> </w:t>
      </w:r>
      <w:r w:rsidRPr="00AE0D6D">
        <w:rPr>
          <w:rFonts w:ascii="Arial" w:hAnsi="Arial" w:cs="Arial"/>
          <w:b/>
          <w:sz w:val="24"/>
          <w:szCs w:val="24"/>
        </w:rPr>
        <w:t>Book 27855 page 231</w:t>
      </w:r>
    </w:p>
    <w:p w:rsidR="00070073" w:rsidRDefault="00070073" w:rsidP="00070073">
      <w:pPr>
        <w:rPr>
          <w:rFonts w:ascii="Arial" w:hAnsi="Arial" w:cs="Arial"/>
          <w:b/>
          <w:sz w:val="24"/>
          <w:szCs w:val="24"/>
        </w:rPr>
      </w:pPr>
      <w:r>
        <w:rPr>
          <w:rFonts w:ascii="Arial" w:hAnsi="Arial" w:cs="Arial"/>
          <w:b/>
          <w:sz w:val="24"/>
          <w:szCs w:val="24"/>
        </w:rPr>
        <w:t>Aida Hernandez – Notary in Texas</w:t>
      </w:r>
    </w:p>
    <w:p w:rsidR="00070073" w:rsidRDefault="00070073" w:rsidP="00B314FF">
      <w:pPr>
        <w:spacing w:before="240" w:after="240" w:line="240"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Alice Rowe</w:t>
      </w:r>
      <w:r>
        <w:rPr>
          <w:rFonts w:ascii="Arial" w:eastAsia="Times New Roman" w:hAnsi="Arial" w:cs="Arial"/>
          <w:color w:val="333333"/>
          <w:sz w:val="24"/>
          <w:szCs w:val="24"/>
        </w:rPr>
        <w:t xml:space="preserve"> </w:t>
      </w:r>
      <w:r w:rsidR="00597601">
        <w:rPr>
          <w:rFonts w:ascii="Arial" w:eastAsia="Times New Roman" w:hAnsi="Arial" w:cs="Arial"/>
          <w:color w:val="333333"/>
          <w:sz w:val="24"/>
          <w:szCs w:val="24"/>
        </w:rPr>
        <w:t>–</w:t>
      </w:r>
      <w:r>
        <w:rPr>
          <w:rFonts w:ascii="Arial" w:eastAsia="Times New Roman" w:hAnsi="Arial" w:cs="Arial"/>
          <w:color w:val="333333"/>
          <w:sz w:val="24"/>
          <w:szCs w:val="24"/>
        </w:rPr>
        <w:t xml:space="preserve"> </w:t>
      </w:r>
      <w:r w:rsidR="00597601">
        <w:rPr>
          <w:rFonts w:ascii="Arial" w:eastAsia="Times New Roman" w:hAnsi="Arial" w:cs="Arial"/>
          <w:color w:val="333333"/>
          <w:sz w:val="24"/>
          <w:szCs w:val="24"/>
        </w:rPr>
        <w:t xml:space="preserve">suspected </w:t>
      </w:r>
      <w:proofErr w:type="spellStart"/>
      <w:r w:rsidR="00597601">
        <w:rPr>
          <w:rFonts w:ascii="Arial" w:eastAsia="Times New Roman" w:hAnsi="Arial" w:cs="Arial"/>
          <w:color w:val="333333"/>
          <w:sz w:val="24"/>
          <w:szCs w:val="24"/>
        </w:rPr>
        <w:t>robo</w:t>
      </w:r>
      <w:proofErr w:type="spellEnd"/>
      <w:r w:rsidR="00597601">
        <w:rPr>
          <w:rFonts w:ascii="Arial" w:eastAsia="Times New Roman" w:hAnsi="Arial" w:cs="Arial"/>
          <w:color w:val="333333"/>
          <w:sz w:val="24"/>
          <w:szCs w:val="24"/>
        </w:rPr>
        <w:t xml:space="preserve"> signer as an </w:t>
      </w:r>
      <w:r>
        <w:rPr>
          <w:rFonts w:ascii="Arial" w:eastAsia="Times New Roman" w:hAnsi="Arial" w:cs="Arial"/>
          <w:color w:val="333333"/>
          <w:sz w:val="24"/>
          <w:szCs w:val="24"/>
        </w:rPr>
        <w:t xml:space="preserve">alleged Assistant Secretary for MERS </w:t>
      </w:r>
      <w:hyperlink r:id="rId8" w:history="1">
        <w:r w:rsidRPr="00D73BA4">
          <w:rPr>
            <w:rStyle w:val="Hyperlink"/>
            <w:rFonts w:ascii="Arial" w:eastAsia="Times New Roman" w:hAnsi="Arial" w:cs="Arial"/>
            <w:sz w:val="24"/>
            <w:szCs w:val="24"/>
          </w:rPr>
          <w:t>http://199.241.8.115/oncoreweb/showdetails.aspx?id=8185463&amp;rn=0&amp;pi=0&amp;ref=search</w:t>
        </w:r>
      </w:hyperlink>
      <w:r>
        <w:rPr>
          <w:rFonts w:ascii="Arial" w:eastAsia="Times New Roman" w:hAnsi="Arial" w:cs="Arial"/>
          <w:color w:val="333333"/>
          <w:sz w:val="24"/>
          <w:szCs w:val="24"/>
        </w:rPr>
        <w:t xml:space="preserve"> </w:t>
      </w:r>
      <w:hyperlink r:id="rId9" w:history="1">
        <w:r w:rsidRPr="003821D9">
          <w:rPr>
            <w:rStyle w:val="Hyperlink"/>
            <w:rFonts w:ascii="Arial" w:eastAsia="Times New Roman" w:hAnsi="Arial" w:cs="Arial"/>
            <w:sz w:val="24"/>
            <w:szCs w:val="24"/>
          </w:rPr>
          <w:t>http://199.241.8.115/oncoreweb/showdetails.aspx?id=8185465&amp;rn=1&amp;pi=0&amp;ref=search</w:t>
        </w:r>
      </w:hyperlink>
      <w:r>
        <w:rPr>
          <w:rFonts w:ascii="Arial" w:eastAsia="Times New Roman" w:hAnsi="Arial" w:cs="Arial"/>
          <w:color w:val="333333"/>
          <w:sz w:val="24"/>
          <w:szCs w:val="24"/>
        </w:rPr>
        <w:t xml:space="preserve"> </w:t>
      </w:r>
    </w:p>
    <w:p w:rsidR="00E70D3A" w:rsidRDefault="00E70D3A" w:rsidP="00070073">
      <w:pPr>
        <w:rPr>
          <w:rFonts w:ascii="Arial" w:hAnsi="Arial" w:cs="Arial"/>
          <w:b/>
          <w:sz w:val="24"/>
          <w:szCs w:val="24"/>
        </w:rPr>
      </w:pPr>
      <w:r>
        <w:rPr>
          <w:rFonts w:ascii="Arial" w:hAnsi="Arial" w:cs="Arial"/>
          <w:b/>
          <w:sz w:val="24"/>
          <w:szCs w:val="24"/>
        </w:rPr>
        <w:t xml:space="preserve">Alden </w:t>
      </w:r>
      <w:proofErr w:type="spellStart"/>
      <w:r>
        <w:rPr>
          <w:rFonts w:ascii="Arial" w:hAnsi="Arial" w:cs="Arial"/>
          <w:b/>
          <w:sz w:val="24"/>
          <w:szCs w:val="24"/>
        </w:rPr>
        <w:t>Berner</w:t>
      </w:r>
      <w:proofErr w:type="spellEnd"/>
      <w:r>
        <w:rPr>
          <w:rFonts w:ascii="Arial" w:hAnsi="Arial" w:cs="Arial"/>
          <w:b/>
          <w:sz w:val="24"/>
          <w:szCs w:val="24"/>
        </w:rPr>
        <w:t xml:space="preserve">- </w:t>
      </w:r>
      <w:r w:rsidR="00E6011F">
        <w:rPr>
          <w:rFonts w:ascii="Arial" w:hAnsi="Arial" w:cs="Arial"/>
          <w:b/>
          <w:sz w:val="24"/>
          <w:szCs w:val="24"/>
        </w:rPr>
        <w:t xml:space="preserve">admitted </w:t>
      </w:r>
      <w:proofErr w:type="spellStart"/>
      <w:r w:rsidRPr="00E70D3A">
        <w:rPr>
          <w:rFonts w:ascii="Arial" w:hAnsi="Arial" w:cs="Arial"/>
          <w:sz w:val="24"/>
          <w:szCs w:val="24"/>
        </w:rPr>
        <w:t>robo</w:t>
      </w:r>
      <w:proofErr w:type="spellEnd"/>
      <w:r w:rsidRPr="00E70D3A">
        <w:rPr>
          <w:rFonts w:ascii="Arial" w:hAnsi="Arial" w:cs="Arial"/>
          <w:sz w:val="24"/>
          <w:szCs w:val="24"/>
        </w:rPr>
        <w:t xml:space="preserve">-signer/verifier for Wells Fargo and Marshall C. Watson- </w:t>
      </w:r>
      <w:hyperlink r:id="rId10" w:history="1">
        <w:r w:rsidR="0037058F" w:rsidRPr="000B50D3">
          <w:rPr>
            <w:rStyle w:val="Hyperlink"/>
            <w:rFonts w:ascii="Arial" w:hAnsi="Arial" w:cs="Arial"/>
            <w:sz w:val="24"/>
            <w:szCs w:val="24"/>
          </w:rPr>
          <w:t>http://www.scribd.com/doc/45836503/Full-Deposition-of-Alden-Berner-of-Wells-Fargo</w:t>
        </w:r>
      </w:hyperlink>
      <w:r w:rsidR="0037058F">
        <w:rPr>
          <w:rFonts w:ascii="Arial" w:hAnsi="Arial" w:cs="Arial"/>
          <w:sz w:val="24"/>
          <w:szCs w:val="24"/>
        </w:rPr>
        <w:t xml:space="preserve"> </w:t>
      </w:r>
      <w:hyperlink r:id="rId11" w:history="1">
        <w:r w:rsidR="00580123" w:rsidRPr="00E6011F">
          <w:rPr>
            <w:rStyle w:val="Hyperlink"/>
            <w:rFonts w:ascii="Arial" w:hAnsi="Arial" w:cs="Arial"/>
            <w:sz w:val="24"/>
            <w:szCs w:val="24"/>
          </w:rPr>
          <w:t>http://www.scribd.com/doc/65125403/Wells-Fargo-Motion-for-Reconsideration-of-Order-Denying-Def-Motion-for-Sanction</w:t>
        </w:r>
      </w:hyperlink>
      <w:r w:rsidR="00580123">
        <w:rPr>
          <w:rStyle w:val="Hyperlink"/>
          <w:rFonts w:ascii="Arial" w:hAnsi="Arial" w:cs="Arial"/>
          <w:sz w:val="24"/>
          <w:szCs w:val="24"/>
        </w:rPr>
        <w:t xml:space="preserve">                </w:t>
      </w:r>
      <w:hyperlink r:id="rId12" w:history="1">
        <w:r w:rsidRPr="00E70D3A">
          <w:rPr>
            <w:rStyle w:val="Hyperlink"/>
            <w:rFonts w:ascii="Arial" w:hAnsi="Arial" w:cs="Arial"/>
            <w:sz w:val="24"/>
            <w:szCs w:val="24"/>
          </w:rPr>
          <w:t>http://4closurefraud.org/2011/11/28/marshall-c-watson-foreclosure-mill-queried-by-fl-ag-re-possible-settlement-violations-by-improper-verification-review-of-fraudclosures/</w:t>
        </w:r>
      </w:hyperlink>
      <w:r>
        <w:rPr>
          <w:rFonts w:ascii="Arial" w:hAnsi="Arial" w:cs="Arial"/>
          <w:b/>
          <w:sz w:val="24"/>
          <w:szCs w:val="24"/>
        </w:rPr>
        <w:t xml:space="preserve"> </w:t>
      </w:r>
      <w:r w:rsidR="008076A9">
        <w:rPr>
          <w:rFonts w:ascii="Arial" w:hAnsi="Arial" w:cs="Arial"/>
          <w:b/>
          <w:sz w:val="24"/>
          <w:szCs w:val="24"/>
        </w:rPr>
        <w:t xml:space="preserve"> </w:t>
      </w:r>
    </w:p>
    <w:p w:rsidR="00070073" w:rsidRDefault="00070073" w:rsidP="00070073">
      <w:pPr>
        <w:rPr>
          <w:rFonts w:ascii="Arial" w:hAnsi="Arial" w:cs="Arial"/>
          <w:b/>
          <w:sz w:val="24"/>
          <w:szCs w:val="24"/>
        </w:rPr>
      </w:pPr>
      <w:r>
        <w:rPr>
          <w:rFonts w:ascii="Arial" w:hAnsi="Arial" w:cs="Arial"/>
          <w:b/>
          <w:sz w:val="24"/>
          <w:szCs w:val="24"/>
        </w:rPr>
        <w:t xml:space="preserve">Alicia Greene- </w:t>
      </w:r>
      <w:r w:rsidR="0037698E">
        <w:rPr>
          <w:rFonts w:ascii="Arial" w:hAnsi="Arial" w:cs="Arial"/>
          <w:sz w:val="24"/>
          <w:szCs w:val="24"/>
        </w:rPr>
        <w:t xml:space="preserve">suspected </w:t>
      </w:r>
      <w:proofErr w:type="spellStart"/>
      <w:r w:rsidR="0037698E">
        <w:rPr>
          <w:rFonts w:ascii="Arial" w:hAnsi="Arial" w:cs="Arial"/>
          <w:sz w:val="24"/>
          <w:szCs w:val="24"/>
        </w:rPr>
        <w:t>robo</w:t>
      </w:r>
      <w:proofErr w:type="spellEnd"/>
      <w:r w:rsidR="0037698E">
        <w:rPr>
          <w:rFonts w:ascii="Arial" w:hAnsi="Arial" w:cs="Arial"/>
          <w:sz w:val="24"/>
          <w:szCs w:val="24"/>
        </w:rPr>
        <w:t xml:space="preserve"> signer</w:t>
      </w:r>
    </w:p>
    <w:p w:rsidR="00070073" w:rsidRDefault="00070073" w:rsidP="00070073">
      <w:pPr>
        <w:rPr>
          <w:rFonts w:ascii="Arial" w:hAnsi="Arial" w:cs="Arial"/>
          <w:b/>
          <w:sz w:val="24"/>
          <w:szCs w:val="24"/>
        </w:rPr>
      </w:pPr>
      <w:r>
        <w:rPr>
          <w:rFonts w:ascii="Arial" w:hAnsi="Arial" w:cs="Arial"/>
          <w:b/>
          <w:sz w:val="24"/>
          <w:szCs w:val="24"/>
        </w:rPr>
        <w:t xml:space="preserve">Alicia Turner- </w:t>
      </w:r>
      <w:r w:rsidR="0037698E">
        <w:rPr>
          <w:rFonts w:ascii="Arial" w:hAnsi="Arial" w:cs="Arial"/>
          <w:sz w:val="24"/>
          <w:szCs w:val="24"/>
        </w:rPr>
        <w:t xml:space="preserve">suspected </w:t>
      </w:r>
      <w:proofErr w:type="spellStart"/>
      <w:r w:rsidR="0037698E">
        <w:rPr>
          <w:rFonts w:ascii="Arial" w:hAnsi="Arial" w:cs="Arial"/>
          <w:sz w:val="24"/>
          <w:szCs w:val="24"/>
        </w:rPr>
        <w:t>robo</w:t>
      </w:r>
      <w:proofErr w:type="spellEnd"/>
      <w:r w:rsidR="0037698E">
        <w:rPr>
          <w:rFonts w:ascii="Arial" w:hAnsi="Arial" w:cs="Arial"/>
          <w:sz w:val="24"/>
          <w:szCs w:val="24"/>
        </w:rPr>
        <w:t xml:space="preserve"> </w:t>
      </w:r>
      <w:proofErr w:type="gramStart"/>
      <w:r w:rsidR="0037698E">
        <w:rPr>
          <w:rFonts w:ascii="Arial" w:hAnsi="Arial" w:cs="Arial"/>
          <w:sz w:val="24"/>
          <w:szCs w:val="24"/>
        </w:rPr>
        <w:t>signer  for</w:t>
      </w:r>
      <w:proofErr w:type="gramEnd"/>
      <w:r w:rsidR="0037698E">
        <w:rPr>
          <w:rFonts w:ascii="Arial" w:hAnsi="Arial" w:cs="Arial"/>
          <w:sz w:val="24"/>
          <w:szCs w:val="24"/>
        </w:rPr>
        <w:t xml:space="preserve"> </w:t>
      </w:r>
      <w:r>
        <w:rPr>
          <w:rFonts w:ascii="Arial" w:hAnsi="Arial" w:cs="Arial"/>
          <w:b/>
          <w:sz w:val="24"/>
          <w:szCs w:val="24"/>
        </w:rPr>
        <w:t>MERS</w:t>
      </w:r>
    </w:p>
    <w:p w:rsidR="00D568EC" w:rsidRDefault="00D568EC" w:rsidP="00070073">
      <w:pPr>
        <w:pStyle w:val="Heading3"/>
        <w:rPr>
          <w:rFonts w:ascii="Arial" w:hAnsi="Arial" w:cs="Arial"/>
          <w:color w:val="auto"/>
          <w:sz w:val="24"/>
          <w:szCs w:val="24"/>
        </w:rPr>
      </w:pPr>
      <w:r>
        <w:rPr>
          <w:rFonts w:ascii="Arial" w:hAnsi="Arial" w:cs="Arial"/>
          <w:color w:val="auto"/>
          <w:sz w:val="24"/>
          <w:szCs w:val="24"/>
        </w:rPr>
        <w:lastRenderedPageBreak/>
        <w:t xml:space="preserve">Amanda </w:t>
      </w:r>
      <w:proofErr w:type="spellStart"/>
      <w:r>
        <w:rPr>
          <w:rFonts w:ascii="Arial" w:hAnsi="Arial" w:cs="Arial"/>
          <w:color w:val="auto"/>
          <w:sz w:val="24"/>
          <w:szCs w:val="24"/>
        </w:rPr>
        <w:t>Blankship</w:t>
      </w:r>
      <w:proofErr w:type="spellEnd"/>
      <w:r>
        <w:rPr>
          <w:rFonts w:ascii="Arial" w:hAnsi="Arial" w:cs="Arial"/>
          <w:color w:val="auto"/>
          <w:sz w:val="24"/>
          <w:szCs w:val="24"/>
        </w:rPr>
        <w:t xml:space="preserve"> – suspected </w:t>
      </w:r>
      <w:proofErr w:type="spellStart"/>
      <w:r>
        <w:rPr>
          <w:rFonts w:ascii="Arial" w:hAnsi="Arial" w:cs="Arial"/>
          <w:color w:val="auto"/>
          <w:sz w:val="24"/>
          <w:szCs w:val="24"/>
        </w:rPr>
        <w:t>robo</w:t>
      </w:r>
      <w:proofErr w:type="spellEnd"/>
      <w:r>
        <w:rPr>
          <w:rFonts w:ascii="Arial" w:hAnsi="Arial" w:cs="Arial"/>
          <w:color w:val="auto"/>
          <w:sz w:val="24"/>
          <w:szCs w:val="24"/>
        </w:rPr>
        <w:t xml:space="preserve"> signer</w:t>
      </w:r>
    </w:p>
    <w:p w:rsidR="00070073" w:rsidRDefault="00070073" w:rsidP="00070073">
      <w:pPr>
        <w:pStyle w:val="Heading3"/>
        <w:rPr>
          <w:rFonts w:ascii="Arial" w:hAnsi="Arial" w:cs="Arial"/>
          <w:color w:val="000000"/>
          <w:sz w:val="15"/>
          <w:szCs w:val="15"/>
          <w:lang w:val="en"/>
        </w:rPr>
      </w:pPr>
      <w:r w:rsidRPr="00B35C85">
        <w:rPr>
          <w:rFonts w:ascii="Arial" w:hAnsi="Arial" w:cs="Arial"/>
          <w:color w:val="auto"/>
          <w:sz w:val="24"/>
          <w:szCs w:val="24"/>
        </w:rPr>
        <w:t xml:space="preserve">Amy Prophet </w:t>
      </w:r>
      <w:r>
        <w:rPr>
          <w:rFonts w:ascii="Arial" w:hAnsi="Arial" w:cs="Arial"/>
          <w:color w:val="auto"/>
          <w:sz w:val="24"/>
          <w:szCs w:val="24"/>
        </w:rPr>
        <w:t>–</w:t>
      </w:r>
      <w:r w:rsidRPr="00B35C85">
        <w:rPr>
          <w:rFonts w:ascii="Arial" w:hAnsi="Arial" w:cs="Arial"/>
          <w:color w:val="auto"/>
          <w:sz w:val="24"/>
          <w:szCs w:val="24"/>
        </w:rPr>
        <w:t xml:space="preserve"> </w:t>
      </w:r>
      <w:r w:rsidR="0037698E" w:rsidRPr="0037698E">
        <w:rPr>
          <w:rFonts w:ascii="Arial" w:hAnsi="Arial" w:cs="Arial"/>
          <w:color w:val="auto"/>
          <w:sz w:val="24"/>
          <w:szCs w:val="24"/>
        </w:rPr>
        <w:t xml:space="preserve">suspected </w:t>
      </w:r>
      <w:proofErr w:type="spellStart"/>
      <w:r w:rsidR="0037698E" w:rsidRPr="0037698E">
        <w:rPr>
          <w:rFonts w:ascii="Arial" w:hAnsi="Arial" w:cs="Arial"/>
          <w:color w:val="auto"/>
          <w:sz w:val="24"/>
          <w:szCs w:val="24"/>
        </w:rPr>
        <w:t>robo</w:t>
      </w:r>
      <w:proofErr w:type="spellEnd"/>
      <w:r w:rsidR="0037698E" w:rsidRPr="0037698E">
        <w:rPr>
          <w:rFonts w:ascii="Arial" w:hAnsi="Arial" w:cs="Arial"/>
          <w:color w:val="auto"/>
          <w:sz w:val="24"/>
          <w:szCs w:val="24"/>
        </w:rPr>
        <w:t xml:space="preserve"> signer </w:t>
      </w:r>
      <w:r>
        <w:rPr>
          <w:rFonts w:ascii="Arial" w:hAnsi="Arial" w:cs="Arial"/>
          <w:color w:val="auto"/>
          <w:sz w:val="24"/>
          <w:szCs w:val="24"/>
        </w:rPr>
        <w:t xml:space="preserve">alleged employee of Residential Funding Company, but is really a </w:t>
      </w:r>
      <w:r w:rsidRPr="00B35C85">
        <w:rPr>
          <w:rStyle w:val="title1"/>
          <w:rFonts w:ascii="Arial" w:hAnsi="Arial" w:cs="Arial"/>
          <w:b w:val="0"/>
          <w:color w:val="auto"/>
          <w:sz w:val="24"/>
          <w:szCs w:val="24"/>
          <w:lang w:val="en"/>
        </w:rPr>
        <w:t>PROCESSOR</w:t>
      </w:r>
      <w:r w:rsidRPr="00B35C85">
        <w:rPr>
          <w:rFonts w:ascii="Arial" w:hAnsi="Arial" w:cs="Arial"/>
          <w:b w:val="0"/>
          <w:color w:val="auto"/>
          <w:sz w:val="24"/>
          <w:szCs w:val="24"/>
          <w:lang w:val="en"/>
        </w:rPr>
        <w:t xml:space="preserve"> </w:t>
      </w:r>
      <w:r>
        <w:rPr>
          <w:rFonts w:ascii="Arial" w:hAnsi="Arial" w:cs="Arial"/>
          <w:b w:val="0"/>
          <w:color w:val="auto"/>
          <w:sz w:val="24"/>
          <w:szCs w:val="24"/>
          <w:lang w:val="en"/>
        </w:rPr>
        <w:t xml:space="preserve">at </w:t>
      </w:r>
      <w:hyperlink r:id="rId13" w:history="1">
        <w:r w:rsidRPr="00B35C85">
          <w:rPr>
            <w:rStyle w:val="org"/>
            <w:rFonts w:ascii="Arial" w:hAnsi="Arial" w:cs="Arial"/>
            <w:b w:val="0"/>
            <w:color w:val="auto"/>
            <w:sz w:val="24"/>
            <w:szCs w:val="24"/>
            <w:lang w:val="en"/>
          </w:rPr>
          <w:t>Wells Fargo</w:t>
        </w:r>
      </w:hyperlink>
      <w:r>
        <w:rPr>
          <w:rStyle w:val="Strong"/>
          <w:rFonts w:ascii="Arial" w:hAnsi="Arial" w:cs="Arial"/>
          <w:color w:val="auto"/>
          <w:sz w:val="24"/>
          <w:szCs w:val="24"/>
          <w:lang w:val="en"/>
        </w:rPr>
        <w:t xml:space="preserve"> in Charlotte, NC, </w:t>
      </w:r>
      <w:r w:rsidRPr="00B35C85">
        <w:rPr>
          <w:rStyle w:val="Strong"/>
          <w:rFonts w:ascii="Arial" w:hAnsi="Arial" w:cs="Arial"/>
          <w:color w:val="auto"/>
          <w:sz w:val="24"/>
          <w:szCs w:val="24"/>
          <w:lang w:val="en"/>
        </w:rPr>
        <w:t xml:space="preserve"> </w:t>
      </w:r>
      <w:r w:rsidRPr="004F0FE8">
        <w:rPr>
          <w:rStyle w:val="Strong"/>
          <w:rFonts w:ascii="Arial" w:hAnsi="Arial" w:cs="Arial"/>
          <w:color w:val="auto"/>
          <w:sz w:val="24"/>
          <w:szCs w:val="24"/>
          <w:lang w:val="en"/>
        </w:rPr>
        <w:t>C</w:t>
      </w:r>
      <w:r w:rsidRPr="00B35C85">
        <w:rPr>
          <w:rFonts w:ascii="Arial" w:hAnsi="Arial" w:cs="Arial"/>
          <w:b w:val="0"/>
          <w:color w:val="auto"/>
          <w:sz w:val="24"/>
          <w:szCs w:val="24"/>
          <w:lang w:val="en"/>
        </w:rPr>
        <w:t xml:space="preserve">urrently holds this position , formerly worked as </w:t>
      </w:r>
      <w:r w:rsidRPr="00B35C85">
        <w:rPr>
          <w:rStyle w:val="title1"/>
          <w:rFonts w:ascii="Arial" w:hAnsi="Arial" w:cs="Arial"/>
          <w:b w:val="0"/>
          <w:color w:val="auto"/>
          <w:sz w:val="24"/>
          <w:szCs w:val="24"/>
          <w:lang w:val="en"/>
        </w:rPr>
        <w:t>Loan Closer</w:t>
      </w:r>
      <w:r w:rsidRPr="00B35C85">
        <w:rPr>
          <w:rFonts w:ascii="Arial" w:hAnsi="Arial" w:cs="Arial"/>
          <w:b w:val="0"/>
          <w:color w:val="auto"/>
          <w:sz w:val="24"/>
          <w:szCs w:val="24"/>
          <w:lang w:val="en"/>
        </w:rPr>
        <w:t xml:space="preserve"> </w:t>
      </w:r>
      <w:hyperlink r:id="rId14" w:history="1">
        <w:r w:rsidRPr="00B35C85">
          <w:rPr>
            <w:rStyle w:val="org"/>
            <w:rFonts w:ascii="Arial" w:hAnsi="Arial" w:cs="Arial"/>
            <w:b w:val="0"/>
            <w:color w:val="auto"/>
            <w:sz w:val="24"/>
            <w:szCs w:val="24"/>
            <w:lang w:val="en"/>
          </w:rPr>
          <w:t>GreenPoint Mortgage</w:t>
        </w:r>
      </w:hyperlink>
      <w:r w:rsidRPr="00B35C85">
        <w:rPr>
          <w:rStyle w:val="Strong"/>
          <w:rFonts w:ascii="Arial" w:hAnsi="Arial" w:cs="Arial"/>
          <w:color w:val="auto"/>
          <w:sz w:val="24"/>
          <w:szCs w:val="24"/>
          <w:lang w:val="en"/>
        </w:rPr>
        <w:t xml:space="preserve"> </w:t>
      </w:r>
      <w:r w:rsidRPr="00B35C85">
        <w:rPr>
          <w:rFonts w:ascii="Arial" w:hAnsi="Arial" w:cs="Arial"/>
          <w:b w:val="0"/>
          <w:color w:val="auto"/>
          <w:sz w:val="24"/>
          <w:szCs w:val="24"/>
          <w:lang w:val="en"/>
        </w:rPr>
        <w:t xml:space="preserve">1993 – 2007 </w:t>
      </w:r>
      <w:r w:rsidRPr="00B35C85">
        <w:rPr>
          <w:rStyle w:val="duration"/>
          <w:rFonts w:ascii="Arial" w:hAnsi="Arial" w:cs="Arial"/>
          <w:b w:val="0"/>
          <w:color w:val="auto"/>
          <w:sz w:val="24"/>
          <w:szCs w:val="24"/>
          <w:lang w:val="en"/>
        </w:rPr>
        <w:t>(14 years)</w:t>
      </w:r>
      <w:r>
        <w:rPr>
          <w:rStyle w:val="duration"/>
          <w:rFonts w:ascii="Arial" w:hAnsi="Arial" w:cs="Arial"/>
          <w:b w:val="0"/>
          <w:color w:val="auto"/>
          <w:sz w:val="24"/>
          <w:szCs w:val="24"/>
          <w:lang w:val="en"/>
        </w:rPr>
        <w:t xml:space="preserve"> Approx. 45 years old. Lives at 214 </w:t>
      </w:r>
      <w:proofErr w:type="spellStart"/>
      <w:r>
        <w:rPr>
          <w:rStyle w:val="duration"/>
          <w:rFonts w:ascii="Arial" w:hAnsi="Arial" w:cs="Arial"/>
          <w:b w:val="0"/>
          <w:color w:val="auto"/>
          <w:sz w:val="24"/>
          <w:szCs w:val="24"/>
          <w:lang w:val="en"/>
        </w:rPr>
        <w:t>Migus</w:t>
      </w:r>
      <w:proofErr w:type="spellEnd"/>
      <w:r>
        <w:rPr>
          <w:rStyle w:val="duration"/>
          <w:rFonts w:ascii="Arial" w:hAnsi="Arial" w:cs="Arial"/>
          <w:b w:val="0"/>
          <w:color w:val="auto"/>
          <w:sz w:val="24"/>
          <w:szCs w:val="24"/>
          <w:lang w:val="en"/>
        </w:rPr>
        <w:t xml:space="preserve"> Street, Belmont, NC, 28012 Home phone number is (704) 825-7028 </w:t>
      </w:r>
      <w:hyperlink r:id="rId15" w:history="1">
        <w:r w:rsidRPr="001D47F0">
          <w:rPr>
            <w:rStyle w:val="Hyperlink"/>
            <w:rFonts w:ascii="Arial" w:hAnsi="Arial" w:cs="Arial"/>
            <w:sz w:val="24"/>
            <w:szCs w:val="24"/>
            <w:lang w:val="en"/>
          </w:rPr>
          <w:t>http://www.linkedin.com/pub/amy-prophet/15/1b5/b21</w:t>
        </w:r>
      </w:hyperlink>
      <w:r>
        <w:rPr>
          <w:rStyle w:val="duration"/>
          <w:rFonts w:ascii="Arial" w:hAnsi="Arial" w:cs="Arial"/>
          <w:b w:val="0"/>
          <w:color w:val="auto"/>
          <w:sz w:val="24"/>
          <w:szCs w:val="24"/>
          <w:lang w:val="en"/>
        </w:rPr>
        <w:t xml:space="preserve">   </w:t>
      </w:r>
      <w:hyperlink r:id="rId16" w:history="1">
        <w:r w:rsidRPr="00A864C2">
          <w:rPr>
            <w:rStyle w:val="Hyperlink"/>
            <w:rFonts w:ascii="Arial" w:hAnsi="Arial" w:cs="Arial"/>
            <w:sz w:val="24"/>
            <w:szCs w:val="24"/>
          </w:rPr>
          <w:t>https://www.facebook.com/pages/Amy-Prophet/34512556918</w:t>
        </w:r>
      </w:hyperlink>
      <w:r>
        <w:t xml:space="preserve"> </w:t>
      </w:r>
    </w:p>
    <w:p w:rsidR="00070073" w:rsidRPr="004F0FE8" w:rsidRDefault="00070073" w:rsidP="00070073">
      <w:pPr>
        <w:pStyle w:val="Heading2"/>
        <w:rPr>
          <w:rFonts w:ascii="Arial" w:hAnsi="Arial" w:cs="Arial"/>
          <w:b w:val="0"/>
          <w:sz w:val="28"/>
          <w:szCs w:val="28"/>
          <w:lang w:val="en"/>
        </w:rPr>
      </w:pPr>
      <w:r w:rsidRPr="008B13DB">
        <w:rPr>
          <w:rFonts w:ascii="Arial" w:hAnsi="Arial" w:cs="Arial"/>
          <w:sz w:val="24"/>
          <w:szCs w:val="24"/>
        </w:rPr>
        <w:t>Amy Smith</w:t>
      </w:r>
      <w:r>
        <w:rPr>
          <w:rFonts w:ascii="Arial" w:hAnsi="Arial" w:cs="Arial"/>
          <w:b w:val="0"/>
          <w:sz w:val="24"/>
          <w:szCs w:val="24"/>
        </w:rPr>
        <w:t xml:space="preserve">- </w:t>
      </w:r>
      <w:r w:rsidR="0037698E">
        <w:rPr>
          <w:rFonts w:ascii="Arial" w:hAnsi="Arial" w:cs="Arial"/>
          <w:sz w:val="24"/>
          <w:szCs w:val="24"/>
        </w:rPr>
        <w:t xml:space="preserve">suspected </w:t>
      </w:r>
      <w:proofErr w:type="spellStart"/>
      <w:r w:rsidR="0037698E">
        <w:rPr>
          <w:rFonts w:ascii="Arial" w:hAnsi="Arial" w:cs="Arial"/>
          <w:sz w:val="24"/>
          <w:szCs w:val="24"/>
        </w:rPr>
        <w:t>robo</w:t>
      </w:r>
      <w:proofErr w:type="spellEnd"/>
      <w:r w:rsidR="0037698E">
        <w:rPr>
          <w:rFonts w:ascii="Arial" w:hAnsi="Arial" w:cs="Arial"/>
          <w:sz w:val="24"/>
          <w:szCs w:val="24"/>
        </w:rPr>
        <w:t xml:space="preserve"> signer is really a </w:t>
      </w:r>
      <w:hyperlink r:id="rId17" w:tooltip="Find users with this title" w:history="1">
        <w:r w:rsidRPr="004F0FE8">
          <w:rPr>
            <w:rStyle w:val="Hyperlink"/>
            <w:rFonts w:ascii="Arial" w:eastAsiaTheme="majorEastAsia" w:hAnsi="Arial" w:cs="Arial"/>
            <w:color w:val="auto"/>
            <w:sz w:val="24"/>
            <w:szCs w:val="24"/>
            <w:lang w:val="en"/>
          </w:rPr>
          <w:t>Default Risk Management</w:t>
        </w:r>
      </w:hyperlink>
      <w:r w:rsidRPr="004F0FE8">
        <w:rPr>
          <w:rStyle w:val="Hyperlink"/>
          <w:rFonts w:ascii="Arial" w:eastAsiaTheme="majorEastAsia" w:hAnsi="Arial" w:cs="Arial"/>
          <w:color w:val="auto"/>
          <w:sz w:val="24"/>
          <w:szCs w:val="24"/>
          <w:lang w:val="en"/>
        </w:rPr>
        <w:t xml:space="preserve"> at</w:t>
      </w:r>
      <w:r w:rsidRPr="004F0FE8">
        <w:rPr>
          <w:rFonts w:ascii="Arial" w:hAnsi="Arial" w:cs="Arial"/>
          <w:b w:val="0"/>
          <w:sz w:val="24"/>
          <w:szCs w:val="24"/>
          <w:lang w:val="en"/>
        </w:rPr>
        <w:t xml:space="preserve"> </w:t>
      </w:r>
      <w:hyperlink r:id="rId18" w:history="1">
        <w:proofErr w:type="spellStart"/>
        <w:r w:rsidRPr="004F0FE8">
          <w:rPr>
            <w:rStyle w:val="org"/>
            <w:rFonts w:ascii="Arial" w:hAnsi="Arial" w:cs="Arial"/>
            <w:b w:val="0"/>
            <w:sz w:val="24"/>
            <w:szCs w:val="24"/>
            <w:u w:val="single"/>
            <w:lang w:val="en"/>
          </w:rPr>
          <w:t>OneWest</w:t>
        </w:r>
        <w:proofErr w:type="spellEnd"/>
        <w:r w:rsidRPr="004F0FE8">
          <w:rPr>
            <w:rStyle w:val="org"/>
            <w:rFonts w:ascii="Arial" w:hAnsi="Arial" w:cs="Arial"/>
            <w:b w:val="0"/>
            <w:sz w:val="24"/>
            <w:szCs w:val="24"/>
            <w:u w:val="single"/>
            <w:lang w:val="en"/>
          </w:rPr>
          <w:t xml:space="preserve"> Bank</w:t>
        </w:r>
      </w:hyperlink>
      <w:r w:rsidRPr="004F0FE8">
        <w:rPr>
          <w:rStyle w:val="Strong"/>
          <w:rFonts w:ascii="Arial" w:hAnsi="Arial" w:cs="Arial"/>
          <w:sz w:val="24"/>
          <w:szCs w:val="24"/>
          <w:lang w:val="en"/>
        </w:rPr>
        <w:t xml:space="preserve"> </w:t>
      </w:r>
      <w:r w:rsidRPr="004F0FE8">
        <w:rPr>
          <w:rFonts w:ascii="Arial" w:hAnsi="Arial" w:cs="Arial"/>
          <w:b w:val="0"/>
          <w:sz w:val="24"/>
          <w:szCs w:val="24"/>
          <w:lang w:val="en"/>
        </w:rPr>
        <w:t xml:space="preserve">May 2009 – Present </w:t>
      </w:r>
      <w:r w:rsidRPr="004F0FE8">
        <w:rPr>
          <w:rStyle w:val="duration"/>
          <w:rFonts w:ascii="Arial" w:hAnsi="Arial" w:cs="Arial"/>
          <w:b w:val="0"/>
          <w:sz w:val="24"/>
          <w:szCs w:val="24"/>
          <w:lang w:val="en"/>
        </w:rPr>
        <w:t>(2 years 7 months)</w:t>
      </w:r>
      <w:r w:rsidRPr="004F0FE8">
        <w:rPr>
          <w:rFonts w:ascii="Arial" w:hAnsi="Arial" w:cs="Arial"/>
          <w:b w:val="0"/>
          <w:sz w:val="28"/>
          <w:szCs w:val="28"/>
          <w:lang w:val="en"/>
        </w:rPr>
        <w:t xml:space="preserve"> </w:t>
      </w:r>
    </w:p>
    <w:p w:rsidR="00070073" w:rsidRDefault="00070073" w:rsidP="00070073">
      <w:pPr>
        <w:spacing w:before="100" w:beforeAutospacing="1" w:after="100" w:afterAutospacing="1"/>
        <w:rPr>
          <w:lang w:val="en"/>
        </w:rPr>
      </w:pPr>
      <w:r>
        <w:rPr>
          <w:lang w:val="en"/>
        </w:rPr>
        <w:t>•Monitor Foreclosure process from initial referral to transfer of ownership to designated Investors</w:t>
      </w:r>
      <w:r>
        <w:rPr>
          <w:lang w:val="en"/>
        </w:rPr>
        <w:br/>
        <w:t>•Establish contact with attorney firms to obtain status for each Foreclosure/Deed-in-Lieu</w:t>
      </w:r>
      <w:r>
        <w:rPr>
          <w:lang w:val="en"/>
        </w:rPr>
        <w:br/>
        <w:t>•Assume responsibility of resolving disputes, problems and conflicts.</w:t>
      </w:r>
      <w:r>
        <w:rPr>
          <w:lang w:val="en"/>
        </w:rPr>
        <w:br/>
        <w:t>•Prepare signature documents per attorney requests and respond to attorney requests in a timely manner.</w:t>
      </w:r>
      <w:r>
        <w:rPr>
          <w:lang w:val="en"/>
        </w:rPr>
        <w:br/>
        <w:t>•Conduct research on foreclosure matters (payment histories, document retrieval, etc...).</w:t>
      </w:r>
      <w:r>
        <w:rPr>
          <w:lang w:val="en"/>
        </w:rPr>
        <w:br/>
        <w:t>•Ensures each referral loan for FCL is being actively worked on by designated Counsel (requires extensive communication with law firms).</w:t>
      </w:r>
      <w:r>
        <w:rPr>
          <w:lang w:val="en"/>
        </w:rPr>
        <w:br/>
        <w:t>•Update servicing systems as needed</w:t>
      </w:r>
      <w:r>
        <w:rPr>
          <w:lang w:val="en"/>
        </w:rPr>
        <w:br/>
        <w:t>•Follows detailed guidelines from loan investors and execute procedures for state laws and policies for each foreclosure file.</w:t>
      </w:r>
      <w:r>
        <w:rPr>
          <w:lang w:val="en"/>
        </w:rPr>
        <w:br/>
        <w:t>•Meet strict deadlines for Foreclosure Sales reporting and execute actions instructed by departments including Loss Mitigation, REO, Default Escalations, Customer Service, and Management.</w:t>
      </w:r>
      <w:r>
        <w:rPr>
          <w:lang w:val="en"/>
        </w:rPr>
        <w:br/>
        <w:t xml:space="preserve">•Oversees Nevada Mediation Process for the Default department-ensure that all Mediators have executed certifications prior to the court mandated Mediation meetings. This includes heavy correspondence with the Nevada attorneys and firms on a daily basis. </w:t>
      </w:r>
      <w:hyperlink r:id="rId19" w:tooltip="Find users with this title" w:history="1">
        <w:r>
          <w:rPr>
            <w:rStyle w:val="Hyperlink"/>
            <w:lang w:val="en"/>
          </w:rPr>
          <w:t>Customer Service Specialist</w:t>
        </w:r>
      </w:hyperlink>
      <w:r>
        <w:rPr>
          <w:rStyle w:val="Strong"/>
          <w:lang w:val="en"/>
        </w:rPr>
        <w:t xml:space="preserve"> </w:t>
      </w:r>
      <w:hyperlink r:id="rId20" w:tooltip="Find users who have worked at this company" w:history="1">
        <w:proofErr w:type="spellStart"/>
        <w:r w:rsidRPr="008B13DB">
          <w:rPr>
            <w:rStyle w:val="Hyperlink"/>
            <w:color w:val="auto"/>
            <w:lang w:val="en"/>
          </w:rPr>
          <w:t>Indymac</w:t>
        </w:r>
        <w:proofErr w:type="spellEnd"/>
        <w:r w:rsidRPr="008B13DB">
          <w:rPr>
            <w:rStyle w:val="Hyperlink"/>
            <w:color w:val="auto"/>
            <w:lang w:val="en"/>
          </w:rPr>
          <w:t xml:space="preserve"> Federal Bank for Spherion</w:t>
        </w:r>
      </w:hyperlink>
      <w:r>
        <w:rPr>
          <w:rStyle w:val="Strong"/>
          <w:lang w:val="en"/>
        </w:rPr>
        <w:t xml:space="preserve">  </w:t>
      </w:r>
      <w:r>
        <w:rPr>
          <w:lang w:val="en"/>
        </w:rPr>
        <w:t xml:space="preserve">June 2007 – February 2011 </w:t>
      </w:r>
      <w:r>
        <w:rPr>
          <w:rStyle w:val="duration"/>
          <w:lang w:val="en"/>
        </w:rPr>
        <w:t>(3 years 9 months)</w:t>
      </w:r>
      <w:r>
        <w:rPr>
          <w:lang w:val="en"/>
        </w:rPr>
        <w:t xml:space="preserve"> </w:t>
      </w:r>
    </w:p>
    <w:p w:rsidR="00070073" w:rsidRDefault="00070073" w:rsidP="00070073">
      <w:pPr>
        <w:spacing w:before="100" w:beforeAutospacing="1" w:after="100" w:afterAutospacing="1"/>
        <w:rPr>
          <w:lang w:val="en"/>
        </w:rPr>
      </w:pPr>
      <w:r>
        <w:rPr>
          <w:lang w:val="en"/>
        </w:rPr>
        <w:t>• High volume recruitment and interviewing potential candidates for placement with Dell Computers, New York Life, AMD/Volt, Onsite Business Management @ IndyMac Federal Bank and various other prominent companies in the Austin area</w:t>
      </w:r>
      <w:r>
        <w:rPr>
          <w:lang w:val="en"/>
        </w:rPr>
        <w:br/>
        <w:t>• Meet strict and detailed standards for employment processing</w:t>
      </w:r>
      <w:r>
        <w:rPr>
          <w:lang w:val="en"/>
        </w:rPr>
        <w:br/>
        <w:t xml:space="preserve">• Heavy correlation with clients to achieve maximum efficiency and proper process to ensure new employees complete drug screen, full background report, orientation process, &amp; successful start date. </w:t>
      </w:r>
      <w:r>
        <w:rPr>
          <w:lang w:val="en"/>
        </w:rPr>
        <w:br/>
        <w:t>• Provide Exceptional Customer Service</w:t>
      </w:r>
      <w:r>
        <w:rPr>
          <w:lang w:val="en"/>
        </w:rPr>
        <w:br/>
        <w:t>• Building client relationships</w:t>
      </w:r>
      <w:r>
        <w:rPr>
          <w:lang w:val="en"/>
        </w:rPr>
        <w:br/>
        <w:t>• Client Service Sales were made through skill marketing, sales calls, client visits, and internet research</w:t>
      </w:r>
      <w:r>
        <w:rPr>
          <w:lang w:val="en"/>
        </w:rPr>
        <w:br/>
        <w:t>Recruiter</w:t>
      </w:r>
      <w:r>
        <w:rPr>
          <w:lang w:val="en"/>
        </w:rPr>
        <w:br/>
        <w:t>• Heavy administration duties, which include, deadline reports and spreadsheets, phones, data entry, filing, etc.</w:t>
      </w:r>
      <w:r>
        <w:rPr>
          <w:lang w:val="en"/>
        </w:rPr>
        <w:br/>
      </w:r>
      <w:r>
        <w:rPr>
          <w:lang w:val="en"/>
        </w:rPr>
        <w:lastRenderedPageBreak/>
        <w:t>• Plan and execute job fair set ups and attendance, which are held on a weekly basis</w:t>
      </w:r>
      <w:r>
        <w:rPr>
          <w:lang w:val="en"/>
        </w:rPr>
        <w:br/>
        <w:t xml:space="preserve">• High volume recruitment and process </w:t>
      </w:r>
    </w:p>
    <w:p w:rsidR="00070073" w:rsidRDefault="00115D45" w:rsidP="00070073">
      <w:pPr>
        <w:spacing w:before="100" w:beforeAutospacing="1" w:after="100" w:afterAutospacing="1"/>
        <w:rPr>
          <w:lang w:val="en"/>
        </w:rPr>
      </w:pPr>
      <w:hyperlink r:id="rId21" w:tooltip="Find users with this title" w:history="1">
        <w:r w:rsidR="00070073" w:rsidRPr="00B50375">
          <w:rPr>
            <w:rStyle w:val="Hyperlink"/>
            <w:color w:val="auto"/>
            <w:sz w:val="24"/>
            <w:szCs w:val="24"/>
            <w:lang w:val="en"/>
          </w:rPr>
          <w:t>Foreclosure Specialist</w:t>
        </w:r>
      </w:hyperlink>
      <w:r w:rsidR="00070073" w:rsidRPr="00B50375">
        <w:rPr>
          <w:b/>
          <w:sz w:val="24"/>
          <w:szCs w:val="24"/>
          <w:lang w:val="en"/>
        </w:rPr>
        <w:t xml:space="preserve">  </w:t>
      </w:r>
      <w:hyperlink r:id="rId22" w:history="1">
        <w:proofErr w:type="spellStart"/>
        <w:r w:rsidR="00070073" w:rsidRPr="00B50375">
          <w:rPr>
            <w:rStyle w:val="org"/>
            <w:b/>
            <w:sz w:val="24"/>
            <w:szCs w:val="24"/>
            <w:u w:val="single"/>
            <w:lang w:val="en"/>
          </w:rPr>
          <w:t>OneWest</w:t>
        </w:r>
        <w:proofErr w:type="spellEnd"/>
        <w:r w:rsidR="00070073" w:rsidRPr="00B50375">
          <w:rPr>
            <w:rStyle w:val="org"/>
            <w:b/>
            <w:sz w:val="24"/>
            <w:szCs w:val="24"/>
            <w:u w:val="single"/>
            <w:lang w:val="en"/>
          </w:rPr>
          <w:t xml:space="preserve"> Bank</w:t>
        </w:r>
      </w:hyperlink>
      <w:r w:rsidR="00070073" w:rsidRPr="00B50375">
        <w:rPr>
          <w:rStyle w:val="Strong"/>
          <w:sz w:val="24"/>
          <w:szCs w:val="24"/>
          <w:lang w:val="en"/>
        </w:rPr>
        <w:t xml:space="preserve">  </w:t>
      </w:r>
      <w:r w:rsidR="00070073" w:rsidRPr="00B50375">
        <w:rPr>
          <w:b/>
          <w:sz w:val="24"/>
          <w:szCs w:val="24"/>
          <w:lang w:val="en"/>
        </w:rPr>
        <w:t>2009 – 2009</w:t>
      </w:r>
      <w:r w:rsidR="00070073" w:rsidRPr="008B13DB">
        <w:rPr>
          <w:sz w:val="24"/>
          <w:szCs w:val="24"/>
          <w:lang w:val="en"/>
        </w:rPr>
        <w:t xml:space="preserve"> </w:t>
      </w:r>
      <w:r w:rsidR="00070073" w:rsidRPr="008B13DB">
        <w:rPr>
          <w:rStyle w:val="duration"/>
          <w:sz w:val="24"/>
          <w:szCs w:val="24"/>
          <w:lang w:val="en"/>
        </w:rPr>
        <w:t>(less than a year)</w:t>
      </w:r>
      <w:r w:rsidR="00070073" w:rsidRPr="008B13DB">
        <w:rPr>
          <w:sz w:val="24"/>
          <w:szCs w:val="24"/>
          <w:lang w:val="en"/>
        </w:rPr>
        <w:t xml:space="preserve"> </w:t>
      </w:r>
      <w:hyperlink r:id="rId23" w:history="1">
        <w:r w:rsidR="00070073" w:rsidRPr="008B13DB">
          <w:rPr>
            <w:rStyle w:val="org"/>
            <w:sz w:val="24"/>
            <w:szCs w:val="24"/>
            <w:u w:val="single"/>
            <w:lang w:val="en"/>
          </w:rPr>
          <w:t>AppleOne Employment Services</w:t>
        </w:r>
      </w:hyperlink>
      <w:r w:rsidR="00070073" w:rsidRPr="008B13DB">
        <w:rPr>
          <w:rStyle w:val="Strong"/>
          <w:sz w:val="24"/>
          <w:szCs w:val="24"/>
          <w:lang w:val="en"/>
        </w:rPr>
        <w:t xml:space="preserve"> - </w:t>
      </w:r>
      <w:r w:rsidR="00070073" w:rsidRPr="008B13DB">
        <w:rPr>
          <w:sz w:val="24"/>
          <w:szCs w:val="24"/>
          <w:lang w:val="en"/>
        </w:rPr>
        <w:t xml:space="preserve">Staffing and Recruiting  April 2006 – June 2007 </w:t>
      </w:r>
      <w:r w:rsidR="00070073" w:rsidRPr="008B13DB">
        <w:rPr>
          <w:rStyle w:val="duration"/>
          <w:sz w:val="24"/>
          <w:szCs w:val="24"/>
          <w:lang w:val="en"/>
        </w:rPr>
        <w:t>(1 year 3 months)</w:t>
      </w:r>
      <w:r w:rsidR="00070073" w:rsidRPr="008B13DB">
        <w:rPr>
          <w:sz w:val="24"/>
          <w:szCs w:val="24"/>
          <w:lang w:val="en"/>
        </w:rPr>
        <w:t xml:space="preserve"> </w:t>
      </w:r>
      <w:r w:rsidR="00070073">
        <w:rPr>
          <w:lang w:val="en"/>
        </w:rPr>
        <w:t xml:space="preserve">Account Executive </w:t>
      </w:r>
      <w:r w:rsidR="00070073">
        <w:rPr>
          <w:lang w:val="en"/>
        </w:rPr>
        <w:br/>
        <w:t>• Recruit and interview potential candidates for placement with various employers including Samsung, Microsoft, IndyMac Bank, &amp; Onsite assistance @ Harte Hanks</w:t>
      </w:r>
    </w:p>
    <w:p w:rsidR="00070073" w:rsidRDefault="00070073" w:rsidP="00070073">
      <w:pPr>
        <w:rPr>
          <w:rFonts w:ascii="Arial" w:hAnsi="Arial" w:cs="Arial"/>
          <w:sz w:val="24"/>
          <w:szCs w:val="24"/>
        </w:rPr>
      </w:pPr>
      <w:r w:rsidRPr="00F13AD2">
        <w:rPr>
          <w:rFonts w:ascii="Arial" w:hAnsi="Arial" w:cs="Arial"/>
          <w:b/>
          <w:sz w:val="24"/>
          <w:szCs w:val="24"/>
        </w:rPr>
        <w:t>Andrew Harmon</w:t>
      </w:r>
      <w:r w:rsidRPr="00F13AD2">
        <w:rPr>
          <w:rFonts w:ascii="Arial" w:hAnsi="Arial" w:cs="Arial"/>
          <w:sz w:val="24"/>
          <w:szCs w:val="24"/>
        </w:rPr>
        <w:t xml:space="preserve">- </w:t>
      </w:r>
      <w:r w:rsidR="0037698E">
        <w:rPr>
          <w:rFonts w:ascii="Arial" w:hAnsi="Arial" w:cs="Arial"/>
          <w:sz w:val="24"/>
          <w:szCs w:val="24"/>
        </w:rPr>
        <w:t xml:space="preserve">suspected </w:t>
      </w:r>
      <w:proofErr w:type="spellStart"/>
      <w:r w:rsidR="0037698E">
        <w:rPr>
          <w:rFonts w:ascii="Arial" w:hAnsi="Arial" w:cs="Arial"/>
          <w:sz w:val="24"/>
          <w:szCs w:val="24"/>
        </w:rPr>
        <w:t>robo</w:t>
      </w:r>
      <w:proofErr w:type="spellEnd"/>
      <w:r w:rsidR="0037698E">
        <w:rPr>
          <w:rFonts w:ascii="Arial" w:hAnsi="Arial" w:cs="Arial"/>
          <w:sz w:val="24"/>
          <w:szCs w:val="24"/>
        </w:rPr>
        <w:t xml:space="preserve"> signer </w:t>
      </w:r>
      <w:hyperlink r:id="rId24" w:history="1">
        <w:r w:rsidRPr="00E3676A">
          <w:rPr>
            <w:rStyle w:val="Hyperlink"/>
            <w:rFonts w:ascii="Arial" w:hAnsi="Arial" w:cs="Arial"/>
            <w:sz w:val="24"/>
            <w:szCs w:val="24"/>
          </w:rPr>
          <w:t>http://www.salemdeeds.com/robosite/RobosignerList.aspx</w:t>
        </w:r>
      </w:hyperlink>
      <w:r>
        <w:rPr>
          <w:rFonts w:ascii="Arial" w:hAnsi="Arial" w:cs="Arial"/>
          <w:sz w:val="24"/>
          <w:szCs w:val="24"/>
        </w:rPr>
        <w:t xml:space="preserve">  </w:t>
      </w:r>
      <w:r>
        <w:rPr>
          <w:rStyle w:val="t101"/>
          <w:rFonts w:ascii="Arial" w:hAnsi="Arial" w:cs="Arial"/>
        </w:rPr>
        <w:t>www.njteapartycoalition.org/Mortage_Legal.templates.docx</w:t>
      </w:r>
      <w:r>
        <w:rPr>
          <w:rFonts w:ascii="Arial" w:hAnsi="Arial" w:cs="Arial"/>
        </w:rPr>
        <w:t xml:space="preserve"> </w:t>
      </w:r>
      <w:r>
        <w:rPr>
          <w:rStyle w:val="nd1"/>
          <w:rFonts w:ascii="Arial" w:hAnsi="Arial" w:cs="Arial"/>
          <w:specVanish w:val="0"/>
        </w:rPr>
        <w:t>www.njteapartycoalition.org/Mortage_Legal.templates.docx</w:t>
      </w:r>
      <w:r w:rsidRPr="003D5F12">
        <w:rPr>
          <w:rFonts w:ascii="Arial" w:hAnsi="Arial" w:cs="Arial"/>
          <w:color w:val="339933"/>
          <w:sz w:val="24"/>
          <w:szCs w:val="24"/>
        </w:rPr>
        <w:t xml:space="preserve"> www.truthinlending.net/pdf/MCDONNELLS-AUDIT-ESSEX-SOUTHERN-DISTRICT-REGISTRY-6.29.2011.docx.pdf</w:t>
      </w:r>
      <w:r w:rsidRPr="003D5F12">
        <w:rPr>
          <w:rFonts w:ascii="Arial" w:hAnsi="Arial" w:cs="Arial"/>
        </w:rPr>
        <w:t xml:space="preserve"> </w:t>
      </w:r>
      <w:hyperlink w:history="1">
        <w:r w:rsidRPr="003821D9">
          <w:rPr>
            <w:rStyle w:val="Hyperlink"/>
            <w:rFonts w:ascii="Arial" w:hAnsi="Arial" w:cs="Arial"/>
            <w:vanish/>
          </w:rPr>
          <w:t>www.truthinlending.net/pdf/MCDONNELLS-AUDIT-ESSEX-SOUTHERN-DISTRICT-REGISTRY-6.29.2011.docx.pdf</w:t>
        </w:r>
      </w:hyperlink>
      <w:r>
        <w:rPr>
          <w:rFonts w:ascii="Arial" w:hAnsi="Arial" w:cs="Arial"/>
        </w:rPr>
        <w:t xml:space="preserve"> (COPY &amp; PASTE INTO BROWSER)</w:t>
      </w:r>
    </w:p>
    <w:p w:rsidR="00070073" w:rsidRDefault="00070073" w:rsidP="00070073">
      <w:pPr>
        <w:rPr>
          <w:rFonts w:ascii="Arial" w:hAnsi="Arial" w:cs="Arial"/>
          <w:b/>
          <w:sz w:val="24"/>
          <w:szCs w:val="24"/>
        </w:rPr>
      </w:pPr>
      <w:r>
        <w:rPr>
          <w:rFonts w:ascii="Arial" w:hAnsi="Arial" w:cs="Arial"/>
          <w:b/>
          <w:sz w:val="24"/>
          <w:szCs w:val="24"/>
        </w:rPr>
        <w:t xml:space="preserve">Andrew Moore- </w:t>
      </w:r>
      <w:r w:rsidR="0037698E">
        <w:rPr>
          <w:rFonts w:ascii="Arial" w:hAnsi="Arial" w:cs="Arial"/>
          <w:sz w:val="24"/>
          <w:szCs w:val="24"/>
        </w:rPr>
        <w:t xml:space="preserve">suspected </w:t>
      </w:r>
      <w:proofErr w:type="spellStart"/>
      <w:r w:rsidR="0037698E">
        <w:rPr>
          <w:rFonts w:ascii="Arial" w:hAnsi="Arial" w:cs="Arial"/>
          <w:sz w:val="24"/>
          <w:szCs w:val="24"/>
        </w:rPr>
        <w:t>robo</w:t>
      </w:r>
      <w:proofErr w:type="spellEnd"/>
      <w:r w:rsidR="0037698E">
        <w:rPr>
          <w:rFonts w:ascii="Arial" w:hAnsi="Arial" w:cs="Arial"/>
          <w:sz w:val="24"/>
          <w:szCs w:val="24"/>
        </w:rPr>
        <w:t xml:space="preserve"> signer at </w:t>
      </w:r>
      <w:r w:rsidRPr="008F3281">
        <w:rPr>
          <w:rFonts w:ascii="Arial" w:hAnsi="Arial" w:cs="Arial"/>
          <w:sz w:val="24"/>
          <w:szCs w:val="24"/>
        </w:rPr>
        <w:t>David Stern’s Office</w:t>
      </w:r>
      <w:r>
        <w:rPr>
          <w:rFonts w:ascii="Arial" w:hAnsi="Arial" w:cs="Arial"/>
          <w:sz w:val="24"/>
          <w:szCs w:val="24"/>
        </w:rPr>
        <w:t>- SIGNATURE EXAMINED</w:t>
      </w:r>
      <w:r w:rsidRPr="008F3281">
        <w:rPr>
          <w:rFonts w:ascii="Arial" w:hAnsi="Arial" w:cs="Arial"/>
          <w:sz w:val="24"/>
          <w:szCs w:val="24"/>
        </w:rPr>
        <w:t xml:space="preserve">                </w:t>
      </w:r>
      <w:r w:rsidR="0037698E">
        <w:rPr>
          <w:rFonts w:ascii="Arial" w:hAnsi="Arial" w:cs="Arial"/>
          <w:sz w:val="24"/>
          <w:szCs w:val="24"/>
        </w:rPr>
        <w:t xml:space="preserve">                                            </w:t>
      </w:r>
      <w:r w:rsidRPr="008F3281">
        <w:rPr>
          <w:rFonts w:ascii="Arial" w:hAnsi="Arial" w:cs="Arial"/>
          <w:sz w:val="24"/>
          <w:szCs w:val="24"/>
        </w:rPr>
        <w:t xml:space="preserve"> </w:t>
      </w:r>
      <w:hyperlink r:id="rId25" w:history="1">
        <w:r w:rsidRPr="003821D9">
          <w:rPr>
            <w:rStyle w:val="Hyperlink"/>
            <w:rFonts w:ascii="Arial" w:hAnsi="Arial" w:cs="Arial"/>
            <w:sz w:val="24"/>
            <w:szCs w:val="24"/>
          </w:rPr>
          <w:t>http://4closurefraud.org/2011/05/27/fight-club-attorney-george-babcock-andrew-harmon-signatures-examined-by-handwriting-expert/</w:t>
        </w:r>
      </w:hyperlink>
      <w:r>
        <w:rPr>
          <w:rFonts w:ascii="Arial" w:hAnsi="Arial" w:cs="Arial"/>
          <w:sz w:val="24"/>
          <w:szCs w:val="24"/>
        </w:rPr>
        <w:t xml:space="preserve"> </w:t>
      </w:r>
    </w:p>
    <w:p w:rsidR="00070073" w:rsidRDefault="00070073" w:rsidP="00070073">
      <w:pPr>
        <w:rPr>
          <w:rFonts w:ascii="Arial" w:hAnsi="Arial" w:cs="Arial"/>
          <w:b/>
          <w:sz w:val="24"/>
          <w:szCs w:val="24"/>
        </w:rPr>
      </w:pPr>
      <w:r>
        <w:rPr>
          <w:rFonts w:ascii="Arial" w:hAnsi="Arial" w:cs="Arial"/>
          <w:b/>
          <w:sz w:val="24"/>
          <w:szCs w:val="24"/>
        </w:rPr>
        <w:t xml:space="preserve">Angela Edwards- </w:t>
      </w:r>
      <w:r w:rsidR="0037698E">
        <w:rPr>
          <w:rFonts w:ascii="Arial" w:hAnsi="Arial" w:cs="Arial"/>
          <w:sz w:val="24"/>
          <w:szCs w:val="24"/>
        </w:rPr>
        <w:t xml:space="preserve">suspected </w:t>
      </w:r>
      <w:proofErr w:type="spellStart"/>
      <w:r w:rsidR="0037698E">
        <w:rPr>
          <w:rFonts w:ascii="Arial" w:hAnsi="Arial" w:cs="Arial"/>
          <w:sz w:val="24"/>
          <w:szCs w:val="24"/>
        </w:rPr>
        <w:t>robo</w:t>
      </w:r>
      <w:proofErr w:type="spellEnd"/>
      <w:r w:rsidR="0037698E">
        <w:rPr>
          <w:rFonts w:ascii="Arial" w:hAnsi="Arial" w:cs="Arial"/>
          <w:sz w:val="24"/>
          <w:szCs w:val="24"/>
        </w:rPr>
        <w:t xml:space="preserve"> </w:t>
      </w:r>
      <w:proofErr w:type="gramStart"/>
      <w:r w:rsidR="0037698E">
        <w:rPr>
          <w:rFonts w:ascii="Arial" w:hAnsi="Arial" w:cs="Arial"/>
          <w:sz w:val="24"/>
          <w:szCs w:val="24"/>
        </w:rPr>
        <w:t>signer  for</w:t>
      </w:r>
      <w:proofErr w:type="gramEnd"/>
      <w:r w:rsidR="0037698E">
        <w:rPr>
          <w:rFonts w:ascii="Arial" w:hAnsi="Arial" w:cs="Arial"/>
          <w:sz w:val="24"/>
          <w:szCs w:val="24"/>
        </w:rPr>
        <w:t xml:space="preserve"> </w:t>
      </w:r>
      <w:r>
        <w:rPr>
          <w:rFonts w:ascii="Arial" w:hAnsi="Arial" w:cs="Arial"/>
          <w:b/>
          <w:sz w:val="24"/>
          <w:szCs w:val="24"/>
        </w:rPr>
        <w:t>American Home Mortgage</w:t>
      </w:r>
      <w:r w:rsidR="002D3BE3">
        <w:rPr>
          <w:rFonts w:ascii="Arial" w:hAnsi="Arial" w:cs="Arial"/>
          <w:b/>
          <w:sz w:val="24"/>
          <w:szCs w:val="24"/>
        </w:rPr>
        <w:t xml:space="preserve">  and Lenders processing</w:t>
      </w:r>
    </w:p>
    <w:p w:rsidR="00070073" w:rsidRDefault="00070073" w:rsidP="00070073">
      <w:pPr>
        <w:rPr>
          <w:rFonts w:ascii="Arial" w:hAnsi="Arial" w:cs="Arial"/>
          <w:sz w:val="24"/>
          <w:szCs w:val="24"/>
        </w:rPr>
      </w:pPr>
      <w:r w:rsidRPr="0065233D">
        <w:rPr>
          <w:rFonts w:ascii="Arial" w:hAnsi="Arial" w:cs="Arial"/>
          <w:b/>
          <w:sz w:val="24"/>
          <w:szCs w:val="24"/>
        </w:rPr>
        <w:t xml:space="preserve">Angela Green </w:t>
      </w:r>
      <w:r>
        <w:rPr>
          <w:rFonts w:ascii="Arial" w:hAnsi="Arial" w:cs="Arial"/>
          <w:sz w:val="24"/>
          <w:szCs w:val="24"/>
        </w:rPr>
        <w:t xml:space="preserve">- </w:t>
      </w:r>
      <w:r w:rsidR="0037698E">
        <w:rPr>
          <w:rFonts w:ascii="Arial" w:hAnsi="Arial" w:cs="Arial"/>
          <w:sz w:val="24"/>
          <w:szCs w:val="24"/>
        </w:rPr>
        <w:t xml:space="preserve">suspected </w:t>
      </w:r>
      <w:proofErr w:type="spellStart"/>
      <w:r w:rsidR="0037698E">
        <w:rPr>
          <w:rFonts w:ascii="Arial" w:hAnsi="Arial" w:cs="Arial"/>
          <w:sz w:val="24"/>
          <w:szCs w:val="24"/>
        </w:rPr>
        <w:t>robo</w:t>
      </w:r>
      <w:proofErr w:type="spellEnd"/>
      <w:r w:rsidR="0037698E">
        <w:rPr>
          <w:rFonts w:ascii="Arial" w:hAnsi="Arial" w:cs="Arial"/>
          <w:sz w:val="24"/>
          <w:szCs w:val="24"/>
        </w:rPr>
        <w:t xml:space="preserve"> signer </w:t>
      </w:r>
      <w:hyperlink r:id="rId26" w:history="1">
        <w:r w:rsidRPr="00E3676A">
          <w:rPr>
            <w:rStyle w:val="Hyperlink"/>
            <w:rFonts w:ascii="Arial" w:hAnsi="Arial" w:cs="Arial"/>
            <w:sz w:val="24"/>
            <w:szCs w:val="24"/>
          </w:rPr>
          <w:t>http://www.salemdeeds.com/robosite/RobosignerList.asp</w:t>
        </w:r>
      </w:hyperlink>
    </w:p>
    <w:p w:rsidR="00070073" w:rsidRDefault="00070073" w:rsidP="00070073">
      <w:pPr>
        <w:rPr>
          <w:rFonts w:ascii="Arial" w:hAnsi="Arial" w:cs="Arial"/>
          <w:color w:val="333333"/>
          <w:sz w:val="24"/>
          <w:szCs w:val="24"/>
        </w:rPr>
      </w:pPr>
      <w:r w:rsidRPr="00204A7C">
        <w:rPr>
          <w:rFonts w:ascii="Arial" w:hAnsi="Arial" w:cs="Arial"/>
          <w:b/>
          <w:color w:val="333333"/>
          <w:sz w:val="24"/>
          <w:szCs w:val="24"/>
        </w:rPr>
        <w:t>Angela Nava</w:t>
      </w:r>
      <w:r>
        <w:rPr>
          <w:rFonts w:ascii="Arial" w:hAnsi="Arial" w:cs="Arial"/>
          <w:color w:val="333333"/>
          <w:sz w:val="24"/>
          <w:szCs w:val="24"/>
        </w:rPr>
        <w:t xml:space="preserve">- </w:t>
      </w:r>
      <w:r w:rsidR="0037698E">
        <w:rPr>
          <w:rFonts w:ascii="Arial" w:hAnsi="Arial" w:cs="Arial"/>
          <w:sz w:val="24"/>
          <w:szCs w:val="24"/>
        </w:rPr>
        <w:t xml:space="preserve">suspected </w:t>
      </w:r>
      <w:proofErr w:type="spellStart"/>
      <w:r w:rsidR="0037698E">
        <w:rPr>
          <w:rFonts w:ascii="Arial" w:hAnsi="Arial" w:cs="Arial"/>
          <w:sz w:val="24"/>
          <w:szCs w:val="24"/>
        </w:rPr>
        <w:t>robo</w:t>
      </w:r>
      <w:proofErr w:type="spellEnd"/>
      <w:r w:rsidR="0037698E">
        <w:rPr>
          <w:rFonts w:ascii="Arial" w:hAnsi="Arial" w:cs="Arial"/>
          <w:sz w:val="24"/>
          <w:szCs w:val="24"/>
        </w:rPr>
        <w:t xml:space="preserve"> signer for </w:t>
      </w:r>
      <w:proofErr w:type="spellStart"/>
      <w:r>
        <w:rPr>
          <w:rFonts w:ascii="Arial" w:hAnsi="Arial" w:cs="Arial"/>
          <w:color w:val="333333"/>
          <w:sz w:val="24"/>
          <w:szCs w:val="24"/>
        </w:rPr>
        <w:t>ReconTrust</w:t>
      </w:r>
      <w:proofErr w:type="spellEnd"/>
      <w:r>
        <w:rPr>
          <w:rFonts w:ascii="Arial" w:hAnsi="Arial" w:cs="Arial"/>
          <w:color w:val="333333"/>
          <w:sz w:val="24"/>
          <w:szCs w:val="24"/>
        </w:rPr>
        <w:t xml:space="preserve">/ Bank of America/Bank of New York/Mellon, signs as MERS officer                                                                     </w:t>
      </w:r>
      <w:hyperlink r:id="rId27" w:history="1">
        <w:r w:rsidRPr="003821D9">
          <w:rPr>
            <w:rStyle w:val="Hyperlink"/>
            <w:rFonts w:ascii="Arial" w:hAnsi="Arial" w:cs="Arial"/>
            <w:sz w:val="24"/>
            <w:szCs w:val="24"/>
          </w:rPr>
          <w:t>http://4closurefraud.org/2011/06/27/false-statements-bank-of-america-bank-of-new-york-mellon-corelogic-cwabs-cwalt-mers/</w:t>
        </w:r>
      </w:hyperlink>
      <w:r>
        <w:rPr>
          <w:rFonts w:ascii="Arial" w:hAnsi="Arial" w:cs="Arial"/>
          <w:color w:val="333333"/>
          <w:sz w:val="24"/>
          <w:szCs w:val="24"/>
        </w:rPr>
        <w:t xml:space="preserve"> </w:t>
      </w:r>
    </w:p>
    <w:p w:rsidR="00111095" w:rsidRDefault="00111095" w:rsidP="00070073">
      <w:pPr>
        <w:rPr>
          <w:rFonts w:ascii="Arial" w:hAnsi="Arial" w:cs="Arial"/>
          <w:b/>
          <w:sz w:val="24"/>
          <w:szCs w:val="24"/>
        </w:rPr>
      </w:pPr>
      <w:r>
        <w:rPr>
          <w:rFonts w:ascii="Arial" w:hAnsi="Arial" w:cs="Arial"/>
          <w:b/>
          <w:sz w:val="24"/>
          <w:szCs w:val="24"/>
        </w:rPr>
        <w:t xml:space="preserve">Angela Nolan- admitted </w:t>
      </w:r>
      <w:proofErr w:type="spellStart"/>
      <w:r>
        <w:rPr>
          <w:rFonts w:ascii="Arial" w:hAnsi="Arial" w:cs="Arial"/>
          <w:b/>
          <w:sz w:val="24"/>
          <w:szCs w:val="24"/>
        </w:rPr>
        <w:t>robo</w:t>
      </w:r>
      <w:proofErr w:type="spellEnd"/>
      <w:r>
        <w:rPr>
          <w:rFonts w:ascii="Arial" w:hAnsi="Arial" w:cs="Arial"/>
          <w:b/>
          <w:sz w:val="24"/>
          <w:szCs w:val="24"/>
        </w:rPr>
        <w:t xml:space="preserve"> signer at Chase Home Mortgage- see full deposition at:                                                                     </w:t>
      </w:r>
      <w:hyperlink r:id="rId28" w:history="1">
        <w:r w:rsidRPr="00F53943">
          <w:rPr>
            <w:rStyle w:val="Hyperlink"/>
            <w:rFonts w:ascii="Arial" w:hAnsi="Arial" w:cs="Arial"/>
            <w:b/>
            <w:sz w:val="24"/>
            <w:szCs w:val="24"/>
          </w:rPr>
          <w:t>http://4closurefraud.org/2010/03/07/full-deposition-of-angela-nolan-robo-signer-at-chase-home-finance-foreclosure-fraud-on-record-deutsche-bank-national-trust-company-as-trustee-for-jpmac-2007-ch5-%e2%80%93-j-p-morgan-chase-bank-n/</w:t>
        </w:r>
      </w:hyperlink>
      <w:r>
        <w:rPr>
          <w:rFonts w:ascii="Arial" w:hAnsi="Arial" w:cs="Arial"/>
          <w:b/>
          <w:sz w:val="24"/>
          <w:szCs w:val="24"/>
        </w:rPr>
        <w:t xml:space="preserve"> </w:t>
      </w:r>
    </w:p>
    <w:p w:rsidR="00070073" w:rsidRDefault="00070073" w:rsidP="00070073">
      <w:pPr>
        <w:rPr>
          <w:rFonts w:ascii="Arial" w:hAnsi="Arial" w:cs="Arial"/>
          <w:b/>
          <w:sz w:val="24"/>
          <w:szCs w:val="24"/>
        </w:rPr>
      </w:pPr>
      <w:r>
        <w:rPr>
          <w:rFonts w:ascii="Arial" w:hAnsi="Arial" w:cs="Arial"/>
          <w:b/>
          <w:sz w:val="24"/>
          <w:szCs w:val="24"/>
        </w:rPr>
        <w:t>Angelia Ward Jones</w:t>
      </w:r>
      <w:r w:rsidR="001C5A4A">
        <w:rPr>
          <w:rFonts w:ascii="Arial" w:hAnsi="Arial" w:cs="Arial"/>
          <w:b/>
          <w:sz w:val="24"/>
          <w:szCs w:val="24"/>
        </w:rPr>
        <w:t xml:space="preserve">- suspected </w:t>
      </w:r>
      <w:proofErr w:type="spellStart"/>
      <w:r w:rsidR="001C5A4A">
        <w:rPr>
          <w:rFonts w:ascii="Arial" w:hAnsi="Arial" w:cs="Arial"/>
          <w:b/>
          <w:sz w:val="24"/>
          <w:szCs w:val="24"/>
        </w:rPr>
        <w:t>robo</w:t>
      </w:r>
      <w:proofErr w:type="spellEnd"/>
      <w:r w:rsidR="001C5A4A">
        <w:rPr>
          <w:rFonts w:ascii="Arial" w:hAnsi="Arial" w:cs="Arial"/>
          <w:b/>
          <w:sz w:val="24"/>
          <w:szCs w:val="24"/>
        </w:rPr>
        <w:t xml:space="preserve"> signer</w:t>
      </w:r>
    </w:p>
    <w:p w:rsidR="00070073" w:rsidRDefault="00070073" w:rsidP="00070073">
      <w:pPr>
        <w:shd w:val="clear" w:color="auto" w:fill="DDF0F8"/>
        <w:spacing w:after="60"/>
        <w:outlineLvl w:val="1"/>
        <w:rPr>
          <w:rFonts w:ascii="Arial" w:hAnsi="Arial" w:cs="Arial"/>
          <w:color w:val="000000"/>
          <w:kern w:val="36"/>
          <w:lang w:val="en"/>
        </w:rPr>
      </w:pPr>
      <w:r w:rsidRPr="002F6D68">
        <w:rPr>
          <w:rFonts w:ascii="Arial" w:hAnsi="Arial" w:cs="Arial"/>
          <w:b/>
          <w:sz w:val="24"/>
          <w:szCs w:val="24"/>
        </w:rPr>
        <w:t>Angelo Mayfield</w:t>
      </w:r>
      <w:r>
        <w:rPr>
          <w:rFonts w:ascii="Arial" w:hAnsi="Arial" w:cs="Arial"/>
          <w:sz w:val="24"/>
          <w:szCs w:val="24"/>
        </w:rPr>
        <w:t xml:space="preserve"> – </w:t>
      </w:r>
      <w:r w:rsidRPr="00AA78FB">
        <w:rPr>
          <w:rFonts w:ascii="Arial" w:hAnsi="Arial" w:cs="Arial"/>
          <w:sz w:val="24"/>
          <w:szCs w:val="24"/>
        </w:rPr>
        <w:t xml:space="preserve">alleged Vice President of MERS and notary </w:t>
      </w:r>
      <w:r>
        <w:rPr>
          <w:rFonts w:ascii="Arial" w:hAnsi="Arial" w:cs="Arial"/>
          <w:sz w:val="24"/>
          <w:szCs w:val="24"/>
        </w:rPr>
        <w:t xml:space="preserve">but </w:t>
      </w:r>
      <w:r w:rsidRPr="00AA78FB">
        <w:rPr>
          <w:rFonts w:ascii="Arial" w:hAnsi="Arial" w:cs="Arial"/>
          <w:sz w:val="24"/>
          <w:szCs w:val="24"/>
        </w:rPr>
        <w:t xml:space="preserve">really a </w:t>
      </w:r>
      <w:r w:rsidRPr="00AA78FB">
        <w:rPr>
          <w:rFonts w:ascii="Arial" w:hAnsi="Arial" w:cs="Arial"/>
          <w:b/>
          <w:bCs/>
          <w:color w:val="000000"/>
          <w:sz w:val="24"/>
          <w:szCs w:val="24"/>
          <w:lang w:val="en"/>
        </w:rPr>
        <w:t xml:space="preserve">Supervisor/ </w:t>
      </w:r>
      <w:proofErr w:type="spellStart"/>
      <w:r w:rsidRPr="00AA78FB">
        <w:rPr>
          <w:rFonts w:ascii="Arial" w:hAnsi="Arial" w:cs="Arial"/>
          <w:color w:val="000000"/>
          <w:sz w:val="24"/>
          <w:szCs w:val="24"/>
          <w:lang w:val="en"/>
        </w:rPr>
        <w:t>Mgr</w:t>
      </w:r>
      <w:proofErr w:type="spellEnd"/>
      <w:r w:rsidRPr="00AA78FB">
        <w:rPr>
          <w:rFonts w:ascii="Arial" w:hAnsi="Arial" w:cs="Arial"/>
          <w:color w:val="000000"/>
          <w:sz w:val="24"/>
          <w:szCs w:val="24"/>
          <w:lang w:val="en"/>
        </w:rPr>
        <w:t xml:space="preserve"> at LPS </w:t>
      </w:r>
      <w:r w:rsidRPr="00A33998">
        <w:rPr>
          <w:rFonts w:ascii="Arial" w:hAnsi="Arial" w:cs="Arial"/>
          <w:sz w:val="24"/>
          <w:szCs w:val="24"/>
          <w:lang w:val="en"/>
        </w:rPr>
        <w:t xml:space="preserve">in the  </w:t>
      </w:r>
      <w:r w:rsidRPr="00A33998">
        <w:rPr>
          <w:rStyle w:val="locality"/>
          <w:rFonts w:ascii="Arial" w:hAnsi="Arial" w:cs="Arial"/>
          <w:sz w:val="24"/>
          <w:szCs w:val="24"/>
          <w:lang w:val="en"/>
        </w:rPr>
        <w:t xml:space="preserve">Dallas/Fort Worth Area </w:t>
      </w:r>
      <w:r w:rsidRPr="00AA78FB">
        <w:rPr>
          <w:rFonts w:ascii="Arial" w:hAnsi="Arial" w:cs="Arial"/>
          <w:b/>
          <w:bCs/>
          <w:color w:val="000000"/>
          <w:sz w:val="24"/>
          <w:szCs w:val="24"/>
          <w:lang w:val="en"/>
        </w:rPr>
        <w:t xml:space="preserve">Supervisor/ Default QA </w:t>
      </w:r>
      <w:r w:rsidRPr="00AA78FB">
        <w:rPr>
          <w:rStyle w:val="at"/>
          <w:rFonts w:ascii="Arial" w:hAnsi="Arial" w:cs="Arial"/>
          <w:b/>
          <w:bCs/>
          <w:color w:val="000000"/>
          <w:sz w:val="24"/>
          <w:szCs w:val="24"/>
          <w:lang w:val="en"/>
        </w:rPr>
        <w:t xml:space="preserve">at </w:t>
      </w:r>
      <w:hyperlink r:id="rId29" w:history="1">
        <w:r w:rsidRPr="00AA78FB">
          <w:rPr>
            <w:rStyle w:val="org"/>
            <w:rFonts w:ascii="Arial" w:hAnsi="Arial" w:cs="Arial"/>
            <w:b/>
            <w:bCs/>
            <w:color w:val="000000"/>
            <w:sz w:val="24"/>
            <w:szCs w:val="24"/>
            <w:lang w:val="en"/>
          </w:rPr>
          <w:t>Saxon Mortgage</w:t>
        </w:r>
      </w:hyperlink>
      <w:r w:rsidRPr="00AA78FB">
        <w:rPr>
          <w:rFonts w:ascii="Arial" w:hAnsi="Arial" w:cs="Arial"/>
          <w:b/>
          <w:bCs/>
          <w:color w:val="000000"/>
          <w:sz w:val="24"/>
          <w:szCs w:val="24"/>
          <w:lang w:val="en"/>
        </w:rPr>
        <w:t xml:space="preserve"> </w:t>
      </w:r>
      <w:r w:rsidRPr="00AA78FB">
        <w:rPr>
          <w:rStyle w:val="title1"/>
          <w:rFonts w:ascii="Arial" w:hAnsi="Arial" w:cs="Arial"/>
          <w:color w:val="000000"/>
          <w:sz w:val="24"/>
          <w:szCs w:val="24"/>
          <w:lang w:val="en"/>
        </w:rPr>
        <w:t>Supervisor/ Default QA</w:t>
      </w:r>
      <w:r w:rsidRPr="00AA78FB">
        <w:rPr>
          <w:rFonts w:ascii="Arial" w:hAnsi="Arial" w:cs="Arial"/>
          <w:color w:val="000000"/>
          <w:sz w:val="24"/>
          <w:szCs w:val="24"/>
          <w:lang w:val="en"/>
        </w:rPr>
        <w:t xml:space="preserve"> </w:t>
      </w:r>
      <w:hyperlink r:id="rId30" w:history="1">
        <w:r w:rsidRPr="00AA78FB">
          <w:rPr>
            <w:rStyle w:val="org"/>
            <w:rFonts w:ascii="Arial" w:hAnsi="Arial" w:cs="Arial"/>
            <w:sz w:val="24"/>
            <w:szCs w:val="24"/>
            <w:lang w:val="en"/>
          </w:rPr>
          <w:t>Saxon Mortgage</w:t>
        </w:r>
      </w:hyperlink>
      <w:r>
        <w:rPr>
          <w:rStyle w:val="Strong"/>
          <w:rFonts w:ascii="Arial" w:hAnsi="Arial" w:cs="Arial"/>
          <w:sz w:val="24"/>
          <w:szCs w:val="24"/>
          <w:lang w:val="en"/>
        </w:rPr>
        <w:t xml:space="preserve"> from</w:t>
      </w:r>
      <w:r w:rsidRPr="00AA78FB">
        <w:rPr>
          <w:rStyle w:val="Strong"/>
          <w:rFonts w:ascii="Arial" w:hAnsi="Arial" w:cs="Arial"/>
          <w:color w:val="000000"/>
          <w:sz w:val="24"/>
          <w:szCs w:val="24"/>
          <w:lang w:val="en"/>
        </w:rPr>
        <w:t xml:space="preserve"> </w:t>
      </w:r>
      <w:r w:rsidRPr="00AA78FB">
        <w:rPr>
          <w:rFonts w:ascii="Arial" w:hAnsi="Arial" w:cs="Arial"/>
          <w:color w:val="000000"/>
          <w:sz w:val="24"/>
          <w:szCs w:val="24"/>
          <w:lang w:val="en"/>
        </w:rPr>
        <w:t xml:space="preserve">January 2011 – Present </w:t>
      </w:r>
      <w:r w:rsidRPr="00AA78FB">
        <w:rPr>
          <w:rStyle w:val="duration"/>
          <w:rFonts w:ascii="Arial" w:hAnsi="Arial" w:cs="Arial"/>
          <w:color w:val="000000"/>
          <w:sz w:val="24"/>
          <w:szCs w:val="24"/>
          <w:lang w:val="en"/>
        </w:rPr>
        <w:t>(11 months)</w:t>
      </w:r>
      <w:r w:rsidRPr="00AA78FB">
        <w:rPr>
          <w:rFonts w:ascii="Arial" w:hAnsi="Arial" w:cs="Arial"/>
          <w:color w:val="000000"/>
          <w:sz w:val="24"/>
          <w:szCs w:val="24"/>
          <w:lang w:val="en"/>
        </w:rPr>
        <w:t xml:space="preserve"> </w:t>
      </w:r>
      <w:r w:rsidRPr="00AA78FB">
        <w:rPr>
          <w:rStyle w:val="location2"/>
          <w:rFonts w:ascii="Arial" w:hAnsi="Arial" w:cs="Arial"/>
          <w:color w:val="000000"/>
          <w:sz w:val="24"/>
          <w:szCs w:val="24"/>
          <w:lang w:val="en"/>
        </w:rPr>
        <w:t xml:space="preserve">Irving, TX  </w:t>
      </w:r>
      <w:r w:rsidRPr="00AA78FB">
        <w:rPr>
          <w:rFonts w:ascii="Arial" w:hAnsi="Arial" w:cs="Arial"/>
          <w:b/>
          <w:bCs/>
          <w:color w:val="000000"/>
          <w:sz w:val="24"/>
          <w:szCs w:val="24"/>
          <w:lang w:val="en"/>
        </w:rPr>
        <w:t xml:space="preserve">Default QA </w:t>
      </w:r>
      <w:r w:rsidRPr="00AA78FB">
        <w:rPr>
          <w:rStyle w:val="at"/>
          <w:rFonts w:ascii="Arial" w:hAnsi="Arial" w:cs="Arial"/>
          <w:b/>
          <w:bCs/>
          <w:color w:val="000000"/>
          <w:sz w:val="24"/>
          <w:szCs w:val="24"/>
          <w:lang w:val="en"/>
        </w:rPr>
        <w:t xml:space="preserve">at </w:t>
      </w:r>
      <w:hyperlink r:id="rId31" w:history="1">
        <w:r w:rsidRPr="00AA78FB">
          <w:rPr>
            <w:rStyle w:val="org"/>
            <w:rFonts w:ascii="Arial" w:hAnsi="Arial" w:cs="Arial"/>
            <w:b/>
            <w:bCs/>
            <w:color w:val="000000"/>
            <w:sz w:val="24"/>
            <w:szCs w:val="24"/>
            <w:lang w:val="en"/>
          </w:rPr>
          <w:t>Saxon Mortgage</w:t>
        </w:r>
      </w:hyperlink>
      <w:r>
        <w:rPr>
          <w:rFonts w:ascii="Arial" w:hAnsi="Arial" w:cs="Arial"/>
          <w:sz w:val="24"/>
          <w:szCs w:val="24"/>
        </w:rPr>
        <w:t xml:space="preserve">                </w:t>
      </w:r>
      <w:hyperlink r:id="rId32" w:history="1">
        <w:r w:rsidRPr="006578E6">
          <w:rPr>
            <w:rStyle w:val="Hyperlink"/>
            <w:rFonts w:ascii="Arial" w:hAnsi="Arial" w:cs="Arial"/>
            <w:sz w:val="24"/>
            <w:szCs w:val="24"/>
          </w:rPr>
          <w:t>http://www.linkedin.com/pub/angelo-mayfield/17/40b/13</w:t>
        </w:r>
      </w:hyperlink>
      <w:r>
        <w:rPr>
          <w:rFonts w:ascii="Arial" w:hAnsi="Arial" w:cs="Arial"/>
          <w:sz w:val="24"/>
          <w:szCs w:val="24"/>
        </w:rPr>
        <w:t xml:space="preserve"> </w:t>
      </w:r>
      <w:hyperlink r:id="rId33" w:history="1">
        <w:r w:rsidRPr="003821D9">
          <w:rPr>
            <w:rStyle w:val="Hyperlink"/>
            <w:rFonts w:ascii="Arial" w:hAnsi="Arial" w:cs="Arial"/>
            <w:sz w:val="24"/>
            <w:szCs w:val="24"/>
          </w:rPr>
          <w:t>http://www.homepreservationnetwork.com/blog/jorge-newbery/robo-signer-misdeeds-may-help-homeowners</w:t>
        </w:r>
      </w:hyperlink>
      <w:r>
        <w:rPr>
          <w:rFonts w:ascii="Arial" w:hAnsi="Arial" w:cs="Arial"/>
          <w:sz w:val="24"/>
          <w:szCs w:val="24"/>
        </w:rPr>
        <w:t xml:space="preserve">                                                </w:t>
      </w:r>
      <w:hyperlink r:id="rId34" w:history="1">
        <w:r w:rsidRPr="003821D9">
          <w:rPr>
            <w:rStyle w:val="Hyperlink"/>
            <w:rFonts w:ascii="Arial" w:hAnsi="Arial" w:cs="Arial"/>
            <w:sz w:val="24"/>
            <w:szCs w:val="24"/>
          </w:rPr>
          <w:t>http://gofightforeclosure.com/blog/hamlet-foreclosure-know-it-robo-if-it-is-signed-the-name/</w:t>
        </w:r>
      </w:hyperlink>
      <w:r>
        <w:rPr>
          <w:rFonts w:ascii="Arial" w:hAnsi="Arial" w:cs="Arial"/>
          <w:sz w:val="24"/>
          <w:szCs w:val="24"/>
        </w:rPr>
        <w:t xml:space="preserve">  </w:t>
      </w:r>
    </w:p>
    <w:p w:rsidR="00070073" w:rsidRDefault="00070073" w:rsidP="00070073">
      <w:pPr>
        <w:pStyle w:val="Heading3"/>
        <w:rPr>
          <w:rFonts w:ascii="Arial" w:hAnsi="Arial" w:cs="Arial"/>
          <w:vanish/>
          <w:color w:val="000000"/>
          <w:sz w:val="36"/>
          <w:szCs w:val="36"/>
          <w:lang w:val="en"/>
        </w:rPr>
      </w:pPr>
      <w:r>
        <w:rPr>
          <w:rFonts w:ascii="Arial" w:hAnsi="Arial" w:cs="Arial"/>
          <w:vanish/>
          <w:color w:val="000000"/>
          <w:lang w:val="en"/>
        </w:rPr>
        <w:t xml:space="preserve">Angelo Mayfield's Overview </w:t>
      </w:r>
    </w:p>
    <w:p w:rsidR="00070073" w:rsidRDefault="00070073" w:rsidP="00070073">
      <w:pPr>
        <w:pStyle w:val="Heading3"/>
        <w:rPr>
          <w:rFonts w:ascii="Arial" w:hAnsi="Arial" w:cs="Arial"/>
          <w:sz w:val="24"/>
          <w:szCs w:val="24"/>
        </w:rPr>
      </w:pPr>
    </w:p>
    <w:p w:rsidR="00070073" w:rsidRDefault="00070073" w:rsidP="00070073">
      <w:pPr>
        <w:rPr>
          <w:rFonts w:ascii="Arial" w:hAnsi="Arial" w:cs="Arial"/>
          <w:sz w:val="24"/>
          <w:szCs w:val="24"/>
        </w:rPr>
      </w:pPr>
      <w:r w:rsidRPr="00534192">
        <w:rPr>
          <w:rFonts w:ascii="Arial" w:hAnsi="Arial" w:cs="Arial"/>
          <w:b/>
          <w:sz w:val="24"/>
          <w:szCs w:val="24"/>
        </w:rPr>
        <w:t>Angie Farmer</w:t>
      </w:r>
      <w:r>
        <w:rPr>
          <w:rFonts w:ascii="Arial" w:hAnsi="Arial" w:cs="Arial"/>
          <w:sz w:val="24"/>
          <w:szCs w:val="24"/>
        </w:rPr>
        <w:t xml:space="preserve"> – Bank of New York</w:t>
      </w:r>
    </w:p>
    <w:p w:rsidR="00070073" w:rsidRPr="00DC2155" w:rsidRDefault="00070073" w:rsidP="00070073">
      <w:pPr>
        <w:rPr>
          <w:rFonts w:ascii="Arial" w:hAnsi="Arial" w:cs="Arial"/>
          <w:sz w:val="24"/>
          <w:szCs w:val="24"/>
        </w:rPr>
      </w:pPr>
      <w:proofErr w:type="spellStart"/>
      <w:r>
        <w:rPr>
          <w:rFonts w:ascii="Arial" w:hAnsi="Arial" w:cs="Arial"/>
          <w:b/>
          <w:sz w:val="24"/>
          <w:szCs w:val="24"/>
        </w:rPr>
        <w:t>Anissa</w:t>
      </w:r>
      <w:proofErr w:type="spellEnd"/>
      <w:r>
        <w:rPr>
          <w:rFonts w:ascii="Arial" w:hAnsi="Arial" w:cs="Arial"/>
          <w:b/>
          <w:sz w:val="24"/>
          <w:szCs w:val="24"/>
        </w:rPr>
        <w:t xml:space="preserve"> </w:t>
      </w:r>
      <w:proofErr w:type="spellStart"/>
      <w:r>
        <w:rPr>
          <w:rFonts w:ascii="Arial" w:hAnsi="Arial" w:cs="Arial"/>
          <w:b/>
          <w:sz w:val="24"/>
          <w:szCs w:val="24"/>
        </w:rPr>
        <w:t>Hickerson</w:t>
      </w:r>
      <w:proofErr w:type="spellEnd"/>
      <w:r>
        <w:rPr>
          <w:rFonts w:ascii="Arial" w:hAnsi="Arial" w:cs="Arial"/>
          <w:b/>
          <w:sz w:val="24"/>
          <w:szCs w:val="24"/>
        </w:rPr>
        <w:t xml:space="preserve"> – </w:t>
      </w:r>
      <w:r>
        <w:rPr>
          <w:rFonts w:ascii="Arial" w:hAnsi="Arial" w:cs="Arial"/>
          <w:sz w:val="24"/>
          <w:szCs w:val="24"/>
        </w:rPr>
        <w:t xml:space="preserve">is really a </w:t>
      </w:r>
      <w:r w:rsidRPr="00DF7EA4">
        <w:rPr>
          <w:rStyle w:val="fbprofilebylinelabel"/>
          <w:rFonts w:ascii="Arial" w:hAnsi="Arial" w:cs="Arial"/>
          <w:sz w:val="24"/>
          <w:szCs w:val="24"/>
          <w:lang w:val="en"/>
        </w:rPr>
        <w:t xml:space="preserve">Sr. Collateral Specialist and Fla. Registered Paralegal at </w:t>
      </w:r>
      <w:hyperlink r:id="rId35" w:history="1">
        <w:r w:rsidRPr="00DF7EA4">
          <w:rPr>
            <w:rStyle w:val="Hyperlink"/>
            <w:rFonts w:ascii="Arial" w:hAnsi="Arial" w:cs="Arial"/>
            <w:color w:val="auto"/>
            <w:sz w:val="24"/>
            <w:szCs w:val="24"/>
            <w:lang w:val="en"/>
          </w:rPr>
          <w:t>Bayview Asset Management</w:t>
        </w:r>
      </w:hyperlink>
      <w:r>
        <w:rPr>
          <w:rFonts w:ascii="Arial" w:hAnsi="Arial" w:cs="Arial"/>
          <w:sz w:val="24"/>
          <w:szCs w:val="24"/>
        </w:rPr>
        <w:t xml:space="preserve"> see: </w:t>
      </w:r>
      <w:hyperlink r:id="rId36" w:history="1">
        <w:r w:rsidRPr="0053160C">
          <w:rPr>
            <w:rStyle w:val="Hyperlink"/>
            <w:rFonts w:ascii="Arial" w:hAnsi="Arial" w:cs="Arial"/>
            <w:sz w:val="24"/>
            <w:szCs w:val="24"/>
          </w:rPr>
          <w:t>http://www.linkedin.com/search/fpsearch?type=people&amp;keywords=Anissa+Hickerson&amp;pplSearchOrigin=GLHD&amp;pageKey=fps_results&amp;search=Search</w:t>
        </w:r>
      </w:hyperlink>
      <w:r>
        <w:rPr>
          <w:rFonts w:ascii="Arial" w:hAnsi="Arial" w:cs="Arial"/>
          <w:sz w:val="24"/>
          <w:szCs w:val="24"/>
        </w:rPr>
        <w:t xml:space="preserve">  </w:t>
      </w:r>
      <w:hyperlink r:id="rId37" w:history="1">
        <w:r w:rsidRPr="00487BA4">
          <w:rPr>
            <w:rStyle w:val="Hyperlink"/>
            <w:rFonts w:ascii="Arial" w:hAnsi="Arial" w:cs="Arial"/>
            <w:sz w:val="24"/>
            <w:szCs w:val="24"/>
          </w:rPr>
          <w:t>https://www.facebook.com/people/Anissa-Hickerson/1204563335</w:t>
        </w:r>
      </w:hyperlink>
      <w:r>
        <w:rPr>
          <w:rFonts w:ascii="Arial" w:hAnsi="Arial" w:cs="Arial"/>
          <w:sz w:val="24"/>
          <w:szCs w:val="24"/>
        </w:rPr>
        <w:t xml:space="preserve"> </w:t>
      </w:r>
    </w:p>
    <w:p w:rsidR="00070073" w:rsidRDefault="00070073" w:rsidP="00070073">
      <w:pPr>
        <w:rPr>
          <w:rFonts w:ascii="Arial" w:hAnsi="Arial" w:cs="Arial"/>
          <w:b/>
          <w:sz w:val="24"/>
          <w:szCs w:val="24"/>
        </w:rPr>
      </w:pPr>
      <w:r>
        <w:rPr>
          <w:rFonts w:ascii="Arial" w:hAnsi="Arial" w:cs="Arial"/>
          <w:b/>
          <w:sz w:val="24"/>
          <w:szCs w:val="24"/>
        </w:rPr>
        <w:t xml:space="preserve">Anne Allen – </w:t>
      </w:r>
      <w:r w:rsidRPr="00534192">
        <w:rPr>
          <w:rFonts w:ascii="Arial" w:hAnsi="Arial" w:cs="Arial"/>
          <w:sz w:val="24"/>
          <w:szCs w:val="24"/>
        </w:rPr>
        <w:t xml:space="preserve">alleged </w:t>
      </w:r>
      <w:proofErr w:type="spellStart"/>
      <w:r w:rsidRPr="00534192">
        <w:rPr>
          <w:rFonts w:ascii="Arial" w:hAnsi="Arial" w:cs="Arial"/>
          <w:sz w:val="24"/>
          <w:szCs w:val="24"/>
        </w:rPr>
        <w:t>robo</w:t>
      </w:r>
      <w:proofErr w:type="spellEnd"/>
      <w:r w:rsidRPr="00534192">
        <w:rPr>
          <w:rFonts w:ascii="Arial" w:hAnsi="Arial" w:cs="Arial"/>
          <w:sz w:val="24"/>
          <w:szCs w:val="24"/>
        </w:rPr>
        <w:t xml:space="preserve"> signer</w:t>
      </w:r>
    </w:p>
    <w:p w:rsidR="00394B3A" w:rsidRDefault="00394B3A" w:rsidP="00070073">
      <w:pPr>
        <w:rPr>
          <w:rFonts w:ascii="Arial" w:hAnsi="Arial" w:cs="Arial"/>
          <w:b/>
          <w:sz w:val="24"/>
          <w:szCs w:val="24"/>
        </w:rPr>
      </w:pPr>
      <w:r>
        <w:rPr>
          <w:rFonts w:ascii="Arial" w:hAnsi="Arial" w:cs="Arial"/>
          <w:b/>
          <w:sz w:val="24"/>
          <w:szCs w:val="24"/>
        </w:rPr>
        <w:t xml:space="preserve">Barbara Rice – suspected </w:t>
      </w:r>
      <w:proofErr w:type="spellStart"/>
      <w:r>
        <w:rPr>
          <w:rFonts w:ascii="Arial" w:hAnsi="Arial" w:cs="Arial"/>
          <w:b/>
          <w:sz w:val="24"/>
          <w:szCs w:val="24"/>
        </w:rPr>
        <w:t>robo</w:t>
      </w:r>
      <w:proofErr w:type="spellEnd"/>
      <w:r>
        <w:rPr>
          <w:rFonts w:ascii="Arial" w:hAnsi="Arial" w:cs="Arial"/>
          <w:b/>
          <w:sz w:val="24"/>
          <w:szCs w:val="24"/>
        </w:rPr>
        <w:t xml:space="preserve"> signer for CitiMortgage</w:t>
      </w:r>
    </w:p>
    <w:p w:rsidR="00070073" w:rsidRDefault="00070073" w:rsidP="00070073">
      <w:pPr>
        <w:rPr>
          <w:rFonts w:ascii="Arial" w:hAnsi="Arial" w:cs="Arial"/>
          <w:b/>
          <w:sz w:val="24"/>
          <w:szCs w:val="24"/>
        </w:rPr>
      </w:pPr>
      <w:r>
        <w:rPr>
          <w:rFonts w:ascii="Arial" w:hAnsi="Arial" w:cs="Arial"/>
          <w:b/>
          <w:sz w:val="24"/>
          <w:szCs w:val="24"/>
        </w:rPr>
        <w:t>Bernadette Moore</w:t>
      </w:r>
      <w:r w:rsidR="005F6EE1">
        <w:rPr>
          <w:rFonts w:ascii="Arial" w:hAnsi="Arial" w:cs="Arial"/>
          <w:b/>
          <w:sz w:val="24"/>
          <w:szCs w:val="24"/>
        </w:rPr>
        <w:t xml:space="preserve">- suspected </w:t>
      </w:r>
      <w:proofErr w:type="spellStart"/>
      <w:r w:rsidR="005F6EE1">
        <w:rPr>
          <w:rFonts w:ascii="Arial" w:hAnsi="Arial" w:cs="Arial"/>
          <w:b/>
          <w:sz w:val="24"/>
          <w:szCs w:val="24"/>
        </w:rPr>
        <w:t>robo</w:t>
      </w:r>
      <w:proofErr w:type="spellEnd"/>
      <w:r w:rsidR="005F6EE1">
        <w:rPr>
          <w:rFonts w:ascii="Arial" w:hAnsi="Arial" w:cs="Arial"/>
          <w:b/>
          <w:sz w:val="24"/>
          <w:szCs w:val="24"/>
        </w:rPr>
        <w:t xml:space="preserve"> signer</w:t>
      </w:r>
    </w:p>
    <w:p w:rsidR="00070073" w:rsidRDefault="00070073" w:rsidP="00070073">
      <w:r>
        <w:rPr>
          <w:rFonts w:ascii="Arial" w:hAnsi="Arial" w:cs="Arial"/>
          <w:b/>
          <w:sz w:val="24"/>
          <w:szCs w:val="24"/>
        </w:rPr>
        <w:t xml:space="preserve">Bethany Smith </w:t>
      </w:r>
      <w:proofErr w:type="gramStart"/>
      <w:r>
        <w:rPr>
          <w:rFonts w:ascii="Arial" w:hAnsi="Arial" w:cs="Arial"/>
          <w:b/>
          <w:sz w:val="24"/>
          <w:szCs w:val="24"/>
        </w:rPr>
        <w:t xml:space="preserve">–  </w:t>
      </w:r>
      <w:r w:rsidRPr="00DC2155">
        <w:rPr>
          <w:rFonts w:ascii="Arial" w:hAnsi="Arial" w:cs="Arial"/>
          <w:sz w:val="24"/>
          <w:szCs w:val="24"/>
        </w:rPr>
        <w:t>a</w:t>
      </w:r>
      <w:proofErr w:type="gramEnd"/>
      <w:r w:rsidRPr="00DC2155">
        <w:rPr>
          <w:rFonts w:ascii="Arial" w:hAnsi="Arial" w:cs="Arial"/>
          <w:sz w:val="24"/>
          <w:szCs w:val="24"/>
        </w:rPr>
        <w:t xml:space="preserve"> “legal” </w:t>
      </w:r>
      <w:proofErr w:type="spellStart"/>
      <w:r w:rsidRPr="00DC2155">
        <w:rPr>
          <w:rFonts w:ascii="Arial" w:hAnsi="Arial" w:cs="Arial"/>
          <w:sz w:val="24"/>
          <w:szCs w:val="24"/>
        </w:rPr>
        <w:t>robo</w:t>
      </w:r>
      <w:proofErr w:type="spellEnd"/>
      <w:r w:rsidRPr="00DC2155">
        <w:rPr>
          <w:rFonts w:ascii="Arial" w:hAnsi="Arial" w:cs="Arial"/>
          <w:sz w:val="24"/>
          <w:szCs w:val="24"/>
        </w:rPr>
        <w:t xml:space="preserve"> signer for Bank of America- read the article</w:t>
      </w:r>
      <w:r>
        <w:rPr>
          <w:rFonts w:ascii="Arial" w:hAnsi="Arial" w:cs="Arial"/>
          <w:b/>
          <w:sz w:val="24"/>
          <w:szCs w:val="24"/>
        </w:rPr>
        <w:t xml:space="preserve"> </w:t>
      </w:r>
      <w:hyperlink r:id="rId38" w:history="1">
        <w:r>
          <w:rPr>
            <w:rStyle w:val="Hyperlink"/>
          </w:rPr>
          <w:t>http://www.huffingtonpost.com/2011/05/24/banks-robo-sigining-foreclosures_n_865696.html</w:t>
        </w:r>
      </w:hyperlink>
    </w:p>
    <w:p w:rsidR="00070073" w:rsidRDefault="00070073" w:rsidP="00070073">
      <w:pPr>
        <w:rPr>
          <w:rFonts w:ascii="Arial" w:hAnsi="Arial" w:cs="Arial"/>
          <w:b/>
          <w:sz w:val="24"/>
          <w:szCs w:val="24"/>
        </w:rPr>
      </w:pPr>
      <w:r>
        <w:rPr>
          <w:rFonts w:ascii="Arial" w:hAnsi="Arial" w:cs="Arial"/>
          <w:b/>
          <w:sz w:val="24"/>
          <w:szCs w:val="24"/>
        </w:rPr>
        <w:t xml:space="preserve">Beverly Brooks- </w:t>
      </w:r>
      <w:r w:rsidRPr="00DC2155">
        <w:rPr>
          <w:rFonts w:ascii="Arial" w:hAnsi="Arial" w:cs="Arial"/>
          <w:sz w:val="24"/>
          <w:szCs w:val="24"/>
        </w:rPr>
        <w:t>MERS signer is really a consultant- SEE</w:t>
      </w:r>
      <w:r>
        <w:rPr>
          <w:rFonts w:ascii="Arial" w:hAnsi="Arial" w:cs="Arial"/>
          <w:b/>
          <w:sz w:val="24"/>
          <w:szCs w:val="24"/>
        </w:rPr>
        <w:t xml:space="preserve">: </w:t>
      </w:r>
      <w:hyperlink r:id="rId39" w:history="1">
        <w:r w:rsidRPr="0053160C">
          <w:rPr>
            <w:rStyle w:val="Hyperlink"/>
            <w:rFonts w:ascii="Arial" w:hAnsi="Arial" w:cs="Arial"/>
            <w:sz w:val="24"/>
            <w:szCs w:val="24"/>
          </w:rPr>
          <w:t>http://www.linkedin.com/pub/beverly-brooks/6/826/28a</w:t>
        </w:r>
      </w:hyperlink>
      <w:r>
        <w:rPr>
          <w:rFonts w:ascii="Arial" w:hAnsi="Arial" w:cs="Arial"/>
          <w:b/>
          <w:sz w:val="24"/>
          <w:szCs w:val="24"/>
        </w:rPr>
        <w:t xml:space="preserve">  </w:t>
      </w:r>
      <w:hyperlink r:id="rId40" w:history="1">
        <w:r w:rsidRPr="000B2286">
          <w:rPr>
            <w:rStyle w:val="Hyperlink"/>
            <w:rFonts w:ascii="Arial" w:hAnsi="Arial" w:cs="Arial"/>
            <w:sz w:val="24"/>
            <w:szCs w:val="24"/>
          </w:rPr>
          <w:t>http://www.scribd.com/doc/74684353/MERS-Assignment-of-1st-Mortgage</w:t>
        </w:r>
      </w:hyperlink>
      <w:r>
        <w:rPr>
          <w:rFonts w:ascii="Arial" w:hAnsi="Arial" w:cs="Arial"/>
          <w:b/>
          <w:sz w:val="24"/>
          <w:szCs w:val="24"/>
        </w:rPr>
        <w:t xml:space="preserve"> </w:t>
      </w:r>
    </w:p>
    <w:p w:rsidR="00090BF8" w:rsidRDefault="00090BF8" w:rsidP="00070073">
      <w:pPr>
        <w:pStyle w:val="Heading2"/>
        <w:rPr>
          <w:rFonts w:ascii="Arial" w:hAnsi="Arial" w:cs="Arial"/>
          <w:sz w:val="24"/>
          <w:szCs w:val="24"/>
        </w:rPr>
      </w:pPr>
      <w:r>
        <w:rPr>
          <w:rFonts w:ascii="Arial" w:hAnsi="Arial" w:cs="Arial"/>
          <w:sz w:val="24"/>
          <w:szCs w:val="24"/>
        </w:rPr>
        <w:t xml:space="preserve">Brett Larson- </w:t>
      </w:r>
      <w:r w:rsidRPr="0028329C">
        <w:rPr>
          <w:rFonts w:ascii="Arial" w:hAnsi="Arial" w:cs="Arial"/>
          <w:b w:val="0"/>
          <w:sz w:val="24"/>
          <w:szCs w:val="24"/>
        </w:rPr>
        <w:t xml:space="preserve">suspected </w:t>
      </w:r>
      <w:proofErr w:type="spellStart"/>
      <w:r w:rsidRPr="0028329C">
        <w:rPr>
          <w:rFonts w:ascii="Arial" w:hAnsi="Arial" w:cs="Arial"/>
          <w:b w:val="0"/>
          <w:sz w:val="24"/>
          <w:szCs w:val="24"/>
        </w:rPr>
        <w:t>robo</w:t>
      </w:r>
      <w:proofErr w:type="spellEnd"/>
      <w:r w:rsidRPr="0028329C">
        <w:rPr>
          <w:rFonts w:ascii="Arial" w:hAnsi="Arial" w:cs="Arial"/>
          <w:b w:val="0"/>
          <w:sz w:val="24"/>
          <w:szCs w:val="24"/>
        </w:rPr>
        <w:t xml:space="preserve"> signer for GMAC</w:t>
      </w:r>
    </w:p>
    <w:p w:rsidR="003973B7" w:rsidRPr="003A54FD" w:rsidRDefault="00E115C9" w:rsidP="003973B7">
      <w:pPr>
        <w:pStyle w:val="NormalWeb"/>
        <w:spacing w:line="312" w:lineRule="atLeast"/>
        <w:rPr>
          <w:rFonts w:ascii="Trebuchet MS" w:hAnsi="Trebuchet MS" w:cs="Arial"/>
        </w:rPr>
      </w:pPr>
      <w:r>
        <w:rPr>
          <w:rFonts w:ascii="Arial" w:hAnsi="Arial" w:cs="Arial"/>
        </w:rPr>
        <w:t xml:space="preserve">Brian Bly- admitted </w:t>
      </w:r>
      <w:proofErr w:type="spellStart"/>
      <w:r>
        <w:rPr>
          <w:rFonts w:ascii="Arial" w:hAnsi="Arial" w:cs="Arial"/>
        </w:rPr>
        <w:t>robo</w:t>
      </w:r>
      <w:proofErr w:type="spellEnd"/>
      <w:r>
        <w:rPr>
          <w:rFonts w:ascii="Arial" w:hAnsi="Arial" w:cs="Arial"/>
        </w:rPr>
        <w:t xml:space="preserve"> signer for Nationwide Title </w:t>
      </w:r>
      <w:r w:rsidR="003973B7" w:rsidRPr="00CC37EC">
        <w:rPr>
          <w:rFonts w:ascii="Trebuchet MS" w:hAnsi="Trebuchet MS"/>
        </w:rPr>
        <w:t xml:space="preserve">is also a notary. His signature varies significantly on documents. He signs as an officer of many different mortgage companies. He often signs to assign mortgages to trusts many years after the closing date of the trusts. </w:t>
      </w:r>
      <w:r w:rsidR="003973B7" w:rsidRPr="003A54FD">
        <w:rPr>
          <w:rFonts w:ascii="Trebuchet MS" w:hAnsi="Trebuchet MS" w:cs="Arial"/>
          <w:sz w:val="22"/>
          <w:szCs w:val="22"/>
        </w:rPr>
        <w:t xml:space="preserve">Bly testified in a July 2010 foreclosure case in Florida that he signed up to 5,000 mortgage assignments per day at the loan-servicing company. Although he is an employee of Nationwide, he signed the documents as a "vice president" of Option One Mortgage, Deutsche Bank, </w:t>
      </w:r>
      <w:proofErr w:type="spellStart"/>
      <w:r w:rsidR="003973B7" w:rsidRPr="003A54FD">
        <w:rPr>
          <w:rFonts w:ascii="Trebuchet MS" w:hAnsi="Trebuchet MS" w:cs="Arial"/>
          <w:sz w:val="22"/>
          <w:szCs w:val="22"/>
        </w:rPr>
        <w:t>CitiBank</w:t>
      </w:r>
      <w:proofErr w:type="spellEnd"/>
      <w:r w:rsidR="003973B7" w:rsidRPr="003A54FD">
        <w:rPr>
          <w:rFonts w:ascii="Trebuchet MS" w:hAnsi="Trebuchet MS" w:cs="Arial"/>
          <w:sz w:val="22"/>
          <w:szCs w:val="22"/>
        </w:rPr>
        <w:t xml:space="preserve"> and other institutions. (Case # 2009-CA-1920, Circuit Court of the Fourth Judicial District, Clay County, FL)</w:t>
      </w:r>
      <w:r w:rsidR="003973B7">
        <w:rPr>
          <w:rFonts w:ascii="Trebuchet MS" w:hAnsi="Trebuchet MS" w:cs="Arial"/>
          <w:sz w:val="22"/>
          <w:szCs w:val="22"/>
        </w:rPr>
        <w:t xml:space="preserve"> </w:t>
      </w:r>
      <w:r w:rsidR="003973B7" w:rsidRPr="003A54FD">
        <w:rPr>
          <w:rFonts w:ascii="Trebuchet MS" w:hAnsi="Trebuchet MS" w:cs="Arial"/>
        </w:rPr>
        <w:t>In his deposition, Bly said Nationwide multiplied his output by electronically stamping his signature on additional mortgage assignments that Bly said he never saw. He testified, too, that all the documents then were falsely notarized. Nationwide's notaries were given stacks of the already-signed documents, he said, and attested falsely that Bly had signed the legal papers in front of them. Bly said he didn't verify the information in the papers he signed, and that he didn't understand key words and expressions in them</w:t>
      </w:r>
      <w:r w:rsidR="003973B7">
        <w:rPr>
          <w:rFonts w:ascii="Trebuchet MS" w:hAnsi="Trebuchet MS" w:cs="Arial"/>
        </w:rPr>
        <w:t xml:space="preserve">. </w:t>
      </w:r>
      <w:r w:rsidR="003973B7" w:rsidRPr="00CC37EC">
        <w:rPr>
          <w:rFonts w:ascii="Trebuchet MS" w:hAnsi="Trebuchet MS"/>
        </w:rPr>
        <w:t xml:space="preserve">On thousands of documents, a California or North Carolina address is listed directly under Bly’s name to help conceal </w:t>
      </w:r>
      <w:r w:rsidR="003973B7" w:rsidRPr="00CC37EC">
        <w:rPr>
          <w:rFonts w:ascii="Trebuchet MS" w:hAnsi="Trebuchet MS"/>
        </w:rPr>
        <w:lastRenderedPageBreak/>
        <w:t xml:space="preserve">his true employer. In a Texas case involving an Assignment signed by Bryan Bly, a Texas Court denied an Application for Order for Foreclosure on January 25, 2010, after the homeowner responded to the application with allegations of fraud based in part on the conduct of Bly. See, </w:t>
      </w:r>
      <w:r w:rsidR="003973B7" w:rsidRPr="00CC37EC">
        <w:rPr>
          <w:rFonts w:ascii="Trebuchet MS" w:hAnsi="Trebuchet MS"/>
          <w:i/>
          <w:iCs/>
        </w:rPr>
        <w:t xml:space="preserve">In re Order for Foreclosure Concerning Geoffrey </w:t>
      </w:r>
      <w:proofErr w:type="spellStart"/>
      <w:r w:rsidR="003973B7" w:rsidRPr="00CC37EC">
        <w:rPr>
          <w:rFonts w:ascii="Trebuchet MS" w:hAnsi="Trebuchet MS"/>
          <w:i/>
          <w:iCs/>
        </w:rPr>
        <w:t>Wilner</w:t>
      </w:r>
      <w:proofErr w:type="spellEnd"/>
      <w:r w:rsidR="003973B7" w:rsidRPr="00CC37EC">
        <w:rPr>
          <w:rFonts w:ascii="Trebuchet MS" w:hAnsi="Trebuchet MS"/>
          <w:i/>
          <w:iCs/>
        </w:rPr>
        <w:t xml:space="preserve">, </w:t>
      </w:r>
      <w:proofErr w:type="gramStart"/>
      <w:r w:rsidR="003973B7" w:rsidRPr="00CC37EC">
        <w:rPr>
          <w:rFonts w:ascii="Trebuchet MS" w:hAnsi="Trebuchet MS"/>
        </w:rPr>
        <w:t>Cause</w:t>
      </w:r>
      <w:proofErr w:type="gramEnd"/>
      <w:r w:rsidR="003973B7" w:rsidRPr="00CC37EC">
        <w:rPr>
          <w:rFonts w:ascii="Trebuchet MS" w:hAnsi="Trebuchet MS"/>
        </w:rPr>
        <w:t xml:space="preserve"> No. 96-239885-09, District Court for Tarrant County, Texas, 96</w:t>
      </w:r>
      <w:r w:rsidR="003973B7" w:rsidRPr="00CC37EC">
        <w:rPr>
          <w:rFonts w:ascii="Trebuchet MS" w:hAnsi="Trebuchet MS"/>
          <w:vertAlign w:val="superscript"/>
        </w:rPr>
        <w:t>th</w:t>
      </w:r>
      <w:r w:rsidR="003973B7" w:rsidRPr="00CC37EC">
        <w:rPr>
          <w:rFonts w:ascii="Trebuchet MS" w:hAnsi="Trebuchet MS"/>
        </w:rPr>
        <w:t>Judicial District. Susan Taylor Martin, St. Petersburg Times Correspondent, wrote an article about Bly and Nationwide Title on June 20, 2010 and on May 3, 2009. Bly has used the following job titles:</w:t>
      </w:r>
    </w:p>
    <w:p w:rsidR="003973B7" w:rsidRPr="00CC37EC" w:rsidRDefault="003973B7" w:rsidP="003973B7">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General Home Equity, Inc.;</w:t>
      </w:r>
    </w:p>
    <w:p w:rsidR="003973B7" w:rsidRDefault="003973B7" w:rsidP="003973B7">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Vice President, </w:t>
      </w:r>
      <w:proofErr w:type="spellStart"/>
      <w:r w:rsidRPr="00CC37EC">
        <w:rPr>
          <w:rFonts w:ascii="Trebuchet MS" w:eastAsia="Times New Roman" w:hAnsi="Trebuchet MS" w:cs="Times New Roman"/>
        </w:rPr>
        <w:t>CitiBank</w:t>
      </w:r>
      <w:proofErr w:type="spellEnd"/>
      <w:r w:rsidRPr="00CC37EC">
        <w:rPr>
          <w:rFonts w:ascii="Trebuchet MS" w:eastAsia="Times New Roman" w:hAnsi="Trebuchet MS" w:cs="Times New Roman"/>
        </w:rPr>
        <w:t>, FSB by CitiMortgage, Inc., f/k/a Citicorp Mortgage, Inc., Its Attorney in Fact.</w:t>
      </w:r>
    </w:p>
    <w:p w:rsidR="003973B7" w:rsidRPr="00CC37EC" w:rsidRDefault="003973B7" w:rsidP="003973B7">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See video deposition at</w:t>
      </w:r>
      <w:proofErr w:type="gramStart"/>
      <w:r w:rsidRPr="00CC37EC">
        <w:rPr>
          <w:rFonts w:ascii="Trebuchet MS" w:eastAsia="Times New Roman" w:hAnsi="Trebuchet MS" w:cs="Times New Roman"/>
          <w:b/>
          <w:bCs/>
        </w:rPr>
        <w:t> </w:t>
      </w:r>
      <w:r>
        <w:rPr>
          <w:rFonts w:ascii="Trebuchet MS" w:eastAsia="Times New Roman" w:hAnsi="Trebuchet MS" w:cs="Times New Roman"/>
          <w:b/>
          <w:bCs/>
        </w:rPr>
        <w:t xml:space="preserve"> of</w:t>
      </w:r>
      <w:proofErr w:type="gramEnd"/>
      <w:r>
        <w:rPr>
          <w:rFonts w:ascii="Trebuchet MS" w:eastAsia="Times New Roman" w:hAnsi="Trebuchet MS" w:cs="Times New Roman"/>
          <w:b/>
          <w:bCs/>
        </w:rPr>
        <w:t xml:space="preserve"> Brian Bly at </w:t>
      </w:r>
      <w:r w:rsidRPr="00CC37EC">
        <w:rPr>
          <w:rFonts w:ascii="Trebuchet MS" w:eastAsia="Times New Roman" w:hAnsi="Trebuchet MS" w:cs="Times New Roman"/>
          <w:b/>
          <w:bCs/>
        </w:rPr>
        <w:t xml:space="preserve"> </w:t>
      </w:r>
      <w:hyperlink r:id="rId41" w:history="1">
        <w:r w:rsidRPr="00700F4F">
          <w:rPr>
            <w:rStyle w:val="Hyperlink"/>
          </w:rPr>
          <w:t>http://www.youtube.com/watch%3Fv%3Ds0pyouVwJnE</w:t>
        </w:r>
      </w:hyperlink>
      <w:r>
        <w:t xml:space="preserve"> </w:t>
      </w:r>
    </w:p>
    <w:p w:rsidR="00E115C9" w:rsidRPr="003973B7" w:rsidRDefault="00115D45" w:rsidP="003973B7">
      <w:pPr>
        <w:pStyle w:val="Heading2"/>
        <w:rPr>
          <w:rFonts w:ascii="Arial" w:hAnsi="Arial" w:cs="Arial"/>
          <w:b w:val="0"/>
          <w:sz w:val="24"/>
          <w:szCs w:val="24"/>
        </w:rPr>
      </w:pPr>
      <w:hyperlink r:id="rId42" w:history="1">
        <w:r w:rsidR="003973B7" w:rsidRPr="003973B7">
          <w:rPr>
            <w:rStyle w:val="Hyperlink"/>
            <w:rFonts w:ascii="Arial" w:hAnsi="Arial" w:cs="Arial"/>
            <w:b w:val="0"/>
            <w:sz w:val="24"/>
            <w:szCs w:val="24"/>
          </w:rPr>
          <w:t>http://www.argus-press.com/news/national/article_df8a683a-e1d5-5b4a-b334-a4937e477ff7.html</w:t>
        </w:r>
      </w:hyperlink>
      <w:r w:rsidR="003973B7" w:rsidRPr="003973B7">
        <w:rPr>
          <w:rFonts w:ascii="Arial" w:hAnsi="Arial" w:cs="Arial"/>
          <w:b w:val="0"/>
          <w:sz w:val="24"/>
          <w:szCs w:val="24"/>
        </w:rPr>
        <w:t xml:space="preserve"> </w:t>
      </w:r>
      <w:hyperlink r:id="rId43" w:tgtFrame="_new" w:history="1">
        <w:r w:rsidR="003973B7" w:rsidRPr="003973B7">
          <w:rPr>
            <w:rFonts w:ascii="Arial" w:hAnsi="Arial" w:cs="Arial"/>
            <w:b w:val="0"/>
            <w:color w:val="1950BC"/>
            <w:sz w:val="24"/>
            <w:szCs w:val="24"/>
          </w:rPr>
          <w:t>whatsignature.com/files/Bly_Bryan.pdf</w:t>
        </w:r>
      </w:hyperlink>
      <w:r w:rsidR="003973B7" w:rsidRPr="003973B7">
        <w:rPr>
          <w:rFonts w:ascii="Arial" w:hAnsi="Arial" w:cs="Arial"/>
          <w:b w:val="0"/>
          <w:sz w:val="24"/>
          <w:szCs w:val="24"/>
        </w:rPr>
        <w:t xml:space="preserve">  </w:t>
      </w:r>
      <w:hyperlink r:id="rId44" w:tgtFrame="_new" w:history="1">
        <w:r w:rsidR="003973B7" w:rsidRPr="003973B7">
          <w:rPr>
            <w:rFonts w:ascii="Arial" w:hAnsi="Arial" w:cs="Arial"/>
            <w:b w:val="0"/>
            <w:color w:val="1950BC"/>
            <w:sz w:val="24"/>
            <w:szCs w:val="24"/>
          </w:rPr>
          <w:t>whatsignature.com/files/Bly_Bryan.1.pdf</w:t>
        </w:r>
      </w:hyperlink>
      <w:r w:rsidR="003973B7" w:rsidRPr="003973B7">
        <w:rPr>
          <w:rFonts w:ascii="Arial" w:hAnsi="Arial" w:cs="Arial"/>
          <w:b w:val="0"/>
          <w:color w:val="1950BC"/>
          <w:sz w:val="24"/>
          <w:szCs w:val="24"/>
        </w:rPr>
        <w:t xml:space="preserve"> </w:t>
      </w:r>
      <w:hyperlink r:id="rId45" w:tgtFrame="_new" w:history="1">
        <w:r w:rsidR="003973B7" w:rsidRPr="003973B7">
          <w:rPr>
            <w:rFonts w:ascii="Arial" w:hAnsi="Arial" w:cs="Arial"/>
            <w:b w:val="0"/>
            <w:color w:val="1950BC"/>
            <w:sz w:val="24"/>
            <w:szCs w:val="24"/>
          </w:rPr>
          <w:t>whatsignature.com/files/Bly_Bryan.3.pdf</w:t>
        </w:r>
      </w:hyperlink>
      <w:r w:rsidR="003973B7" w:rsidRPr="003973B7">
        <w:rPr>
          <w:rFonts w:ascii="Arial" w:hAnsi="Arial" w:cs="Arial"/>
          <w:b w:val="0"/>
          <w:sz w:val="24"/>
          <w:szCs w:val="24"/>
        </w:rPr>
        <w:t xml:space="preserve">  </w:t>
      </w:r>
      <w:hyperlink r:id="rId46" w:tgtFrame="_new" w:history="1">
        <w:r w:rsidR="003973B7" w:rsidRPr="003973B7">
          <w:rPr>
            <w:rFonts w:ascii="Arial" w:hAnsi="Arial" w:cs="Arial"/>
            <w:b w:val="0"/>
            <w:color w:val="1950BC"/>
            <w:sz w:val="24"/>
            <w:szCs w:val="24"/>
          </w:rPr>
          <w:t>whatsignature.com/files/Bly_Bryan.4.pdf</w:t>
        </w:r>
      </w:hyperlink>
      <w:r w:rsidR="003973B7" w:rsidRPr="003973B7">
        <w:rPr>
          <w:rFonts w:ascii="Arial" w:hAnsi="Arial" w:cs="Arial"/>
          <w:b w:val="0"/>
          <w:color w:val="1950BC"/>
          <w:sz w:val="24"/>
          <w:szCs w:val="24"/>
        </w:rPr>
        <w:t xml:space="preserve"> </w:t>
      </w:r>
      <w:hyperlink r:id="rId47" w:tgtFrame="_new" w:history="1">
        <w:r w:rsidR="003973B7" w:rsidRPr="003973B7">
          <w:rPr>
            <w:rFonts w:ascii="Arial" w:hAnsi="Arial" w:cs="Arial"/>
            <w:b w:val="0"/>
            <w:color w:val="1950BC"/>
            <w:sz w:val="24"/>
            <w:szCs w:val="24"/>
          </w:rPr>
          <w:t>whatsignature.com/files/Bly_Bryan.5.pdf</w:t>
        </w:r>
      </w:hyperlink>
      <w:hyperlink r:id="rId48" w:tgtFrame="_new" w:history="1">
        <w:r w:rsidR="003973B7" w:rsidRPr="003973B7">
          <w:rPr>
            <w:rFonts w:ascii="Arial" w:hAnsi="Arial" w:cs="Arial"/>
            <w:b w:val="0"/>
            <w:color w:val="1950BC"/>
            <w:sz w:val="24"/>
            <w:szCs w:val="24"/>
          </w:rPr>
          <w:t>whatsignature.com/files/Bly_Bryan.6.pdf</w:t>
        </w:r>
      </w:hyperlink>
      <w:r w:rsidR="003973B7" w:rsidRPr="003973B7">
        <w:rPr>
          <w:rFonts w:ascii="Arial" w:hAnsi="Arial" w:cs="Arial"/>
          <w:b w:val="0"/>
          <w:sz w:val="24"/>
          <w:szCs w:val="24"/>
        </w:rPr>
        <w:t xml:space="preserve">            </w:t>
      </w:r>
      <w:hyperlink r:id="rId49" w:tgtFrame="_new" w:history="1">
        <w:r w:rsidR="003973B7" w:rsidRPr="003973B7">
          <w:rPr>
            <w:rFonts w:ascii="Arial" w:hAnsi="Arial" w:cs="Arial"/>
            <w:b w:val="0"/>
            <w:color w:val="1950BC"/>
            <w:sz w:val="24"/>
            <w:szCs w:val="24"/>
          </w:rPr>
          <w:t>whatsignature.com/files/Bly_Bryan.7.pdf</w:t>
        </w:r>
      </w:hyperlink>
      <w:r w:rsidR="003973B7" w:rsidRPr="003973B7">
        <w:rPr>
          <w:rFonts w:ascii="Arial" w:hAnsi="Arial" w:cs="Arial"/>
          <w:b w:val="0"/>
          <w:sz w:val="24"/>
          <w:szCs w:val="24"/>
        </w:rPr>
        <w:t xml:space="preserve">                                                                            </w:t>
      </w:r>
      <w:hyperlink r:id="rId50" w:history="1">
        <w:r w:rsidR="003973B7" w:rsidRPr="003973B7">
          <w:rPr>
            <w:rStyle w:val="Hyperlink"/>
            <w:rFonts w:ascii="Arial" w:hAnsi="Arial" w:cs="Arial"/>
            <w:b w:val="0"/>
            <w:sz w:val="24"/>
            <w:szCs w:val="24"/>
          </w:rPr>
          <w:t>http://members.beforeitsnews.com/story/833/333/ROBO_SIGNING_STILL_GOING_STRONG.html</w:t>
        </w:r>
      </w:hyperlink>
      <w:r w:rsidR="003973B7" w:rsidRPr="003973B7">
        <w:rPr>
          <w:rFonts w:ascii="Arial" w:hAnsi="Arial" w:cs="Arial"/>
          <w:b w:val="0"/>
          <w:sz w:val="24"/>
          <w:szCs w:val="24"/>
        </w:rPr>
        <w:t xml:space="preserve">          </w:t>
      </w:r>
      <w:hyperlink r:id="rId51" w:history="1">
        <w:r w:rsidR="003973B7" w:rsidRPr="003973B7">
          <w:rPr>
            <w:rStyle w:val="Hyperlink"/>
            <w:rFonts w:ascii="Arial" w:hAnsi="Arial" w:cs="Arial"/>
            <w:b w:val="0"/>
            <w:sz w:val="24"/>
            <w:szCs w:val="24"/>
          </w:rPr>
          <w:t>http://www.scribd.com/doc/39766637/In-Search-of-Prima-Facie-Authority-of-Bryan-J-Bly-and-Crystal-Moore-to-Assign-Mortgages</w:t>
        </w:r>
      </w:hyperlink>
      <w:r w:rsidR="003973B7" w:rsidRPr="003973B7">
        <w:rPr>
          <w:rFonts w:ascii="Arial" w:hAnsi="Arial" w:cs="Arial"/>
          <w:b w:val="0"/>
          <w:sz w:val="24"/>
          <w:szCs w:val="24"/>
        </w:rPr>
        <w:t xml:space="preserve">       </w:t>
      </w:r>
      <w:hyperlink r:id="rId52" w:history="1">
        <w:r w:rsidR="00E115C9" w:rsidRPr="003973B7">
          <w:rPr>
            <w:rStyle w:val="Hyperlink"/>
            <w:rFonts w:ascii="Arial" w:hAnsi="Arial" w:cs="Arial"/>
            <w:b w:val="0"/>
            <w:sz w:val="24"/>
            <w:szCs w:val="24"/>
          </w:rPr>
          <w:t>http://www.scribd.com/doc/39766637/In-Search-of-Prima-Facie-Authority-of-Bryan-J-Bly-and-Crystal-Moore-to-Assign-Mortgages</w:t>
        </w:r>
      </w:hyperlink>
      <w:r w:rsidR="00E115C9" w:rsidRPr="003973B7">
        <w:rPr>
          <w:rFonts w:ascii="Arial" w:hAnsi="Arial" w:cs="Arial"/>
          <w:b w:val="0"/>
          <w:sz w:val="24"/>
          <w:szCs w:val="24"/>
        </w:rPr>
        <w:t xml:space="preserve"> </w:t>
      </w:r>
    </w:p>
    <w:p w:rsidR="005F6EE1" w:rsidRDefault="00070073" w:rsidP="00070073">
      <w:pPr>
        <w:pStyle w:val="Heading2"/>
        <w:rPr>
          <w:lang w:val="en"/>
        </w:rPr>
      </w:pPr>
      <w:r w:rsidRPr="009630BD">
        <w:rPr>
          <w:rFonts w:ascii="Arial" w:hAnsi="Arial" w:cs="Arial"/>
          <w:sz w:val="24"/>
          <w:szCs w:val="24"/>
        </w:rPr>
        <w:t>Brian Burnett</w:t>
      </w:r>
      <w:r>
        <w:rPr>
          <w:rFonts w:ascii="Arial" w:hAnsi="Arial" w:cs="Arial"/>
          <w:b w:val="0"/>
          <w:sz w:val="24"/>
          <w:szCs w:val="24"/>
        </w:rPr>
        <w:t xml:space="preserve">- Presently </w:t>
      </w:r>
      <w:hyperlink r:id="rId53" w:tooltip="Find users with this title" w:history="1">
        <w:r w:rsidRPr="00CD01C6">
          <w:rPr>
            <w:rStyle w:val="Hyperlink"/>
            <w:rFonts w:ascii="Arial" w:eastAsiaTheme="majorEastAsia" w:hAnsi="Arial" w:cs="Arial"/>
            <w:color w:val="auto"/>
            <w:sz w:val="24"/>
            <w:szCs w:val="24"/>
            <w:lang w:val="en"/>
          </w:rPr>
          <w:t>Assistant Vice President - Foreclosure/Contested Default Resolutions</w:t>
        </w:r>
      </w:hyperlink>
      <w:r w:rsidRPr="00CD01C6">
        <w:rPr>
          <w:rFonts w:ascii="Arial" w:hAnsi="Arial" w:cs="Arial"/>
          <w:b w:val="0"/>
          <w:sz w:val="24"/>
          <w:szCs w:val="24"/>
          <w:lang w:val="en"/>
        </w:rPr>
        <w:t xml:space="preserve"> </w:t>
      </w:r>
      <w:r>
        <w:rPr>
          <w:rFonts w:ascii="Arial" w:hAnsi="Arial" w:cs="Arial"/>
          <w:b w:val="0"/>
          <w:sz w:val="24"/>
          <w:szCs w:val="24"/>
          <w:lang w:val="en"/>
        </w:rPr>
        <w:t xml:space="preserve">at </w:t>
      </w:r>
      <w:hyperlink r:id="rId54" w:history="1">
        <w:r w:rsidRPr="00CD01C6">
          <w:rPr>
            <w:rStyle w:val="org"/>
            <w:rFonts w:ascii="Arial" w:hAnsi="Arial" w:cs="Arial"/>
            <w:b w:val="0"/>
            <w:sz w:val="24"/>
            <w:szCs w:val="24"/>
            <w:u w:val="single"/>
            <w:lang w:val="en"/>
          </w:rPr>
          <w:t>Aurora Bank FSB</w:t>
        </w:r>
      </w:hyperlink>
      <w:r w:rsidRPr="00CD01C6">
        <w:rPr>
          <w:rStyle w:val="Strong"/>
          <w:rFonts w:ascii="Arial" w:hAnsi="Arial" w:cs="Arial"/>
          <w:sz w:val="24"/>
          <w:szCs w:val="24"/>
          <w:lang w:val="en"/>
        </w:rPr>
        <w:t xml:space="preserve"> </w:t>
      </w:r>
      <w:r>
        <w:rPr>
          <w:rStyle w:val="Strong"/>
          <w:rFonts w:ascii="Arial" w:hAnsi="Arial" w:cs="Arial"/>
          <w:sz w:val="24"/>
          <w:szCs w:val="24"/>
          <w:lang w:val="en"/>
        </w:rPr>
        <w:t xml:space="preserve"> </w:t>
      </w:r>
      <w:r w:rsidRPr="00CD01C6">
        <w:rPr>
          <w:rFonts w:ascii="Arial" w:hAnsi="Arial" w:cs="Arial"/>
          <w:b w:val="0"/>
          <w:sz w:val="24"/>
          <w:szCs w:val="24"/>
          <w:lang w:val="en"/>
        </w:rPr>
        <w:t xml:space="preserve">April 2011 – Present </w:t>
      </w:r>
      <w:r w:rsidRPr="00CD01C6">
        <w:rPr>
          <w:rStyle w:val="duration"/>
          <w:rFonts w:ascii="Arial" w:hAnsi="Arial" w:cs="Arial"/>
          <w:b w:val="0"/>
          <w:sz w:val="24"/>
          <w:szCs w:val="24"/>
          <w:lang w:val="en"/>
        </w:rPr>
        <w:t>(8 months)</w:t>
      </w:r>
      <w:r w:rsidRPr="00CD01C6">
        <w:rPr>
          <w:rFonts w:ascii="Arial" w:hAnsi="Arial" w:cs="Arial"/>
          <w:b w:val="0"/>
          <w:lang w:val="en"/>
        </w:rPr>
        <w:t xml:space="preserve"> </w:t>
      </w:r>
      <w:r w:rsidRPr="00CD01C6">
        <w:rPr>
          <w:rFonts w:ascii="Arial" w:hAnsi="Arial" w:cs="Arial"/>
          <w:b w:val="0"/>
          <w:sz w:val="24"/>
          <w:szCs w:val="24"/>
          <w:lang w:val="en"/>
        </w:rPr>
        <w:t xml:space="preserve">as per: </w:t>
      </w:r>
      <w:r>
        <w:rPr>
          <w:b w:val="0"/>
          <w:sz w:val="24"/>
          <w:szCs w:val="24"/>
          <w:lang w:val="en"/>
        </w:rPr>
        <w:t xml:space="preserve">           </w:t>
      </w:r>
      <w:r>
        <w:rPr>
          <w:lang w:val="en"/>
        </w:rPr>
        <w:t xml:space="preserve"> </w:t>
      </w:r>
      <w:hyperlink r:id="rId55" w:history="1">
        <w:r w:rsidRPr="009630BD">
          <w:rPr>
            <w:rStyle w:val="Hyperlink"/>
            <w:rFonts w:eastAsiaTheme="majorEastAsia"/>
            <w:sz w:val="24"/>
            <w:szCs w:val="24"/>
            <w:lang w:val="en"/>
          </w:rPr>
          <w:t>http://www.linkedin.com/pub/brian-burnett/5/b26/772</w:t>
        </w:r>
      </w:hyperlink>
      <w:r>
        <w:rPr>
          <w:lang w:val="en"/>
        </w:rPr>
        <w:t xml:space="preserve"> </w:t>
      </w:r>
    </w:p>
    <w:p w:rsidR="00070073" w:rsidRPr="009630BD" w:rsidRDefault="00115D45" w:rsidP="00070073">
      <w:pPr>
        <w:pStyle w:val="Heading2"/>
        <w:rPr>
          <w:sz w:val="24"/>
          <w:szCs w:val="24"/>
          <w:lang w:val="en"/>
        </w:rPr>
      </w:pPr>
      <w:hyperlink r:id="rId56" w:tooltip="Find users with this title" w:history="1">
        <w:r w:rsidR="00070073" w:rsidRPr="009630BD">
          <w:rPr>
            <w:rStyle w:val="Hyperlink"/>
            <w:rFonts w:eastAsiaTheme="majorEastAsia"/>
            <w:color w:val="auto"/>
            <w:sz w:val="24"/>
            <w:szCs w:val="24"/>
            <w:lang w:val="en"/>
          </w:rPr>
          <w:t>AVP - Foreclosure</w:t>
        </w:r>
      </w:hyperlink>
      <w:r w:rsidR="00070073" w:rsidRPr="009630BD">
        <w:rPr>
          <w:sz w:val="24"/>
          <w:szCs w:val="24"/>
          <w:lang w:val="en"/>
        </w:rPr>
        <w:t xml:space="preserve"> </w:t>
      </w:r>
      <w:hyperlink r:id="rId57" w:history="1">
        <w:proofErr w:type="spellStart"/>
        <w:r w:rsidR="00070073" w:rsidRPr="009630BD">
          <w:rPr>
            <w:rStyle w:val="org"/>
            <w:sz w:val="24"/>
            <w:szCs w:val="24"/>
            <w:u w:val="single"/>
            <w:lang w:val="en"/>
          </w:rPr>
          <w:t>OneWest</w:t>
        </w:r>
        <w:proofErr w:type="spellEnd"/>
        <w:r w:rsidR="00070073" w:rsidRPr="009630BD">
          <w:rPr>
            <w:rStyle w:val="org"/>
            <w:sz w:val="24"/>
            <w:szCs w:val="24"/>
            <w:u w:val="single"/>
            <w:lang w:val="en"/>
          </w:rPr>
          <w:t xml:space="preserve"> Bank</w:t>
        </w:r>
      </w:hyperlink>
      <w:r w:rsidR="00070073" w:rsidRPr="009630BD">
        <w:rPr>
          <w:rStyle w:val="Strong"/>
          <w:sz w:val="24"/>
          <w:szCs w:val="24"/>
          <w:lang w:val="en"/>
        </w:rPr>
        <w:t xml:space="preserve">  </w:t>
      </w:r>
      <w:r w:rsidR="00070073" w:rsidRPr="009630BD">
        <w:rPr>
          <w:sz w:val="24"/>
          <w:szCs w:val="24"/>
          <w:lang w:val="en"/>
        </w:rPr>
        <w:t xml:space="preserve">August 2009 – March 2011 </w:t>
      </w:r>
      <w:r w:rsidR="00070073" w:rsidRPr="009630BD">
        <w:rPr>
          <w:rStyle w:val="duration"/>
          <w:sz w:val="24"/>
          <w:szCs w:val="24"/>
          <w:lang w:val="en"/>
        </w:rPr>
        <w:t>(1 year 8 months)</w:t>
      </w:r>
      <w:r w:rsidR="00070073" w:rsidRPr="009630BD">
        <w:rPr>
          <w:sz w:val="24"/>
          <w:szCs w:val="24"/>
          <w:lang w:val="en"/>
        </w:rPr>
        <w:t xml:space="preserve"> </w:t>
      </w:r>
    </w:p>
    <w:p w:rsidR="00070073" w:rsidRPr="009630BD" w:rsidRDefault="00115D45" w:rsidP="00070073">
      <w:pPr>
        <w:pStyle w:val="Heading3"/>
        <w:rPr>
          <w:color w:val="auto"/>
          <w:lang w:val="en"/>
        </w:rPr>
      </w:pPr>
      <w:hyperlink r:id="rId58" w:tooltip="Find users with this title" w:history="1">
        <w:r w:rsidR="00070073" w:rsidRPr="009630BD">
          <w:rPr>
            <w:rStyle w:val="Hyperlink"/>
            <w:color w:val="auto"/>
            <w:lang w:val="en"/>
          </w:rPr>
          <w:t>Senior Vice President, Loss Mitigation</w:t>
        </w:r>
      </w:hyperlink>
      <w:r w:rsidR="00070073" w:rsidRPr="009630BD">
        <w:rPr>
          <w:color w:val="auto"/>
          <w:lang w:val="en"/>
        </w:rPr>
        <w:t xml:space="preserve">  </w:t>
      </w:r>
      <w:hyperlink r:id="rId59" w:history="1">
        <w:r w:rsidR="00070073" w:rsidRPr="009630BD">
          <w:rPr>
            <w:rStyle w:val="org"/>
            <w:color w:val="auto"/>
            <w:u w:val="single"/>
            <w:lang w:val="en"/>
          </w:rPr>
          <w:t>MOS Group Inc.</w:t>
        </w:r>
      </w:hyperlink>
      <w:r w:rsidR="00070073" w:rsidRPr="009630BD">
        <w:rPr>
          <w:rStyle w:val="Strong"/>
          <w:color w:val="auto"/>
          <w:lang w:val="en"/>
        </w:rPr>
        <w:t xml:space="preserve">  </w:t>
      </w:r>
      <w:r w:rsidR="00070073" w:rsidRPr="009630BD">
        <w:rPr>
          <w:color w:val="auto"/>
          <w:lang w:val="en"/>
        </w:rPr>
        <w:t xml:space="preserve">January 2009 – July 2009 </w:t>
      </w:r>
      <w:r w:rsidR="00070073" w:rsidRPr="009630BD">
        <w:rPr>
          <w:rStyle w:val="duration"/>
          <w:color w:val="auto"/>
          <w:lang w:val="en"/>
        </w:rPr>
        <w:t>(7 months)</w:t>
      </w:r>
      <w:r w:rsidR="00070073" w:rsidRPr="009630BD">
        <w:rPr>
          <w:color w:val="auto"/>
          <w:lang w:val="en"/>
        </w:rPr>
        <w:t xml:space="preserve"> </w:t>
      </w:r>
    </w:p>
    <w:p w:rsidR="00070073" w:rsidRPr="009630BD" w:rsidRDefault="00070073" w:rsidP="00070073">
      <w:pPr>
        <w:spacing w:before="100" w:beforeAutospacing="1" w:after="100" w:afterAutospacing="1"/>
        <w:rPr>
          <w:lang w:val="en"/>
        </w:rPr>
      </w:pPr>
      <w:r w:rsidRPr="009630BD">
        <w:rPr>
          <w:lang w:val="en"/>
        </w:rPr>
        <w:t xml:space="preserve">MOS Recovery's challenge is recouping lost monies for their clients. MOS Recovery helps the client and borrower achieve a satisfactory solution to their delinquency </w:t>
      </w:r>
    </w:p>
    <w:p w:rsidR="00070073" w:rsidRPr="009630BD" w:rsidRDefault="00115D45" w:rsidP="00070073">
      <w:pPr>
        <w:pStyle w:val="Heading3"/>
        <w:rPr>
          <w:color w:val="auto"/>
          <w:lang w:val="en"/>
        </w:rPr>
      </w:pPr>
      <w:hyperlink r:id="rId60" w:tooltip="Find users with this title" w:history="1">
        <w:r w:rsidR="00070073" w:rsidRPr="009630BD">
          <w:rPr>
            <w:rStyle w:val="Hyperlink"/>
            <w:color w:val="auto"/>
            <w:lang w:val="en"/>
          </w:rPr>
          <w:t>Process Engineering Specialist</w:t>
        </w:r>
      </w:hyperlink>
      <w:r w:rsidR="00070073" w:rsidRPr="009630BD">
        <w:rPr>
          <w:color w:val="auto"/>
          <w:lang w:val="en"/>
        </w:rPr>
        <w:t xml:space="preserve">  - </w:t>
      </w:r>
      <w:hyperlink r:id="rId61" w:tooltip="Find users who have worked at this company" w:history="1">
        <w:r w:rsidR="00070073" w:rsidRPr="009630BD">
          <w:rPr>
            <w:rStyle w:val="Hyperlink"/>
            <w:color w:val="auto"/>
            <w:lang w:val="en"/>
          </w:rPr>
          <w:t>Law Office of Marshall Watson</w:t>
        </w:r>
      </w:hyperlink>
      <w:r w:rsidR="00070073" w:rsidRPr="009630BD">
        <w:rPr>
          <w:rStyle w:val="Strong"/>
          <w:color w:val="auto"/>
          <w:lang w:val="en"/>
        </w:rPr>
        <w:t xml:space="preserve"> </w:t>
      </w:r>
    </w:p>
    <w:p w:rsidR="00070073" w:rsidRPr="009630BD" w:rsidRDefault="00070073" w:rsidP="00070073">
      <w:pPr>
        <w:pStyle w:val="period"/>
        <w:rPr>
          <w:lang w:val="en"/>
        </w:rPr>
      </w:pPr>
      <w:r w:rsidRPr="009630BD">
        <w:rPr>
          <w:lang w:val="en"/>
        </w:rPr>
        <w:t xml:space="preserve">March 2008 – January 2009 </w:t>
      </w:r>
      <w:r w:rsidRPr="009630BD">
        <w:rPr>
          <w:rStyle w:val="duration"/>
          <w:lang w:val="en"/>
        </w:rPr>
        <w:t>(11 months)</w:t>
      </w:r>
      <w:r w:rsidRPr="009630BD">
        <w:rPr>
          <w:lang w:val="en"/>
        </w:rPr>
        <w:t xml:space="preserve"> </w:t>
      </w:r>
    </w:p>
    <w:p w:rsidR="00070073" w:rsidRPr="009630BD" w:rsidRDefault="00070073" w:rsidP="00070073">
      <w:pPr>
        <w:spacing w:before="100" w:beforeAutospacing="1" w:after="100" w:afterAutospacing="1"/>
        <w:rPr>
          <w:lang w:val="en"/>
        </w:rPr>
      </w:pPr>
      <w:r w:rsidRPr="009630BD">
        <w:rPr>
          <w:lang w:val="en"/>
        </w:rPr>
        <w:lastRenderedPageBreak/>
        <w:t xml:space="preserve">• </w:t>
      </w:r>
      <w:r w:rsidRPr="00F61DBB">
        <w:rPr>
          <w:b/>
          <w:u w:val="single"/>
          <w:lang w:val="en"/>
        </w:rPr>
        <w:t>Increased foreclosure pipeline by 410% within 6 months</w:t>
      </w:r>
      <w:r w:rsidRPr="009630BD">
        <w:rPr>
          <w:lang w:val="en"/>
        </w:rPr>
        <w:t>.</w:t>
      </w:r>
      <w:r w:rsidRPr="009630BD">
        <w:rPr>
          <w:lang w:val="en"/>
        </w:rPr>
        <w:br/>
        <w:t>• Increased staffing by 65%</w:t>
      </w:r>
      <w:r w:rsidRPr="009630BD">
        <w:rPr>
          <w:lang w:val="en"/>
        </w:rPr>
        <w:br/>
        <w:t>• Implemented offshoring initiative and facilitated offshore numerous processes</w:t>
      </w:r>
      <w:r w:rsidRPr="009630BD">
        <w:rPr>
          <w:lang w:val="en"/>
        </w:rPr>
        <w:br/>
        <w:t>• Managed foreclosure process pertaining to process flows, policies &amp; procedures, personnel, vendor management, and process improvements.</w:t>
      </w:r>
      <w:r w:rsidRPr="009630BD">
        <w:rPr>
          <w:lang w:val="en"/>
        </w:rPr>
        <w:br/>
        <w:t>• Lead 14 managers, project specialists, &amp; supervisors and a team of 155 associates</w:t>
      </w:r>
      <w:r w:rsidRPr="009630BD">
        <w:rPr>
          <w:lang w:val="en"/>
        </w:rPr>
        <w:br/>
        <w:t xml:space="preserve">• Supported company in becoming FHLMC compliant and being FHLMC approved, which increased our client base by 45%. </w:t>
      </w:r>
    </w:p>
    <w:p w:rsidR="002D3BE3" w:rsidRDefault="002D3BE3" w:rsidP="00070073">
      <w:pPr>
        <w:rPr>
          <w:rFonts w:ascii="Arial" w:hAnsi="Arial" w:cs="Arial"/>
          <w:b/>
          <w:sz w:val="24"/>
          <w:szCs w:val="24"/>
        </w:rPr>
      </w:pPr>
      <w:r>
        <w:rPr>
          <w:rFonts w:ascii="Arial" w:hAnsi="Arial" w:cs="Arial"/>
          <w:b/>
          <w:sz w:val="24"/>
          <w:szCs w:val="24"/>
        </w:rPr>
        <w:t xml:space="preserve">Bob Koch- MERS suspected </w:t>
      </w:r>
      <w:proofErr w:type="spellStart"/>
      <w:r>
        <w:rPr>
          <w:rFonts w:ascii="Arial" w:hAnsi="Arial" w:cs="Arial"/>
          <w:b/>
          <w:sz w:val="24"/>
          <w:szCs w:val="24"/>
        </w:rPr>
        <w:t>robo</w:t>
      </w:r>
      <w:proofErr w:type="spellEnd"/>
      <w:r>
        <w:rPr>
          <w:rFonts w:ascii="Arial" w:hAnsi="Arial" w:cs="Arial"/>
          <w:b/>
          <w:sz w:val="24"/>
          <w:szCs w:val="24"/>
        </w:rPr>
        <w:t xml:space="preserve"> signer</w:t>
      </w:r>
    </w:p>
    <w:p w:rsidR="00070073" w:rsidRDefault="00070073" w:rsidP="00070073">
      <w:pPr>
        <w:rPr>
          <w:rFonts w:ascii="Arial" w:hAnsi="Arial" w:cs="Arial"/>
          <w:b/>
          <w:sz w:val="24"/>
          <w:szCs w:val="24"/>
        </w:rPr>
      </w:pPr>
      <w:r>
        <w:rPr>
          <w:rFonts w:ascii="Arial" w:hAnsi="Arial" w:cs="Arial"/>
          <w:b/>
          <w:sz w:val="24"/>
          <w:szCs w:val="24"/>
        </w:rPr>
        <w:t xml:space="preserve">Bob </w:t>
      </w:r>
      <w:proofErr w:type="spellStart"/>
      <w:r>
        <w:rPr>
          <w:rFonts w:ascii="Arial" w:hAnsi="Arial" w:cs="Arial"/>
          <w:b/>
          <w:sz w:val="24"/>
          <w:szCs w:val="24"/>
        </w:rPr>
        <w:t>Okon</w:t>
      </w:r>
      <w:proofErr w:type="spellEnd"/>
      <w:r w:rsidR="005F6EE1">
        <w:rPr>
          <w:rFonts w:ascii="Arial" w:hAnsi="Arial" w:cs="Arial"/>
          <w:b/>
          <w:sz w:val="24"/>
          <w:szCs w:val="24"/>
        </w:rPr>
        <w:t xml:space="preserve">- suspected </w:t>
      </w:r>
      <w:proofErr w:type="spellStart"/>
      <w:r w:rsidR="005F6EE1">
        <w:rPr>
          <w:rFonts w:ascii="Arial" w:hAnsi="Arial" w:cs="Arial"/>
          <w:b/>
          <w:sz w:val="24"/>
          <w:szCs w:val="24"/>
        </w:rPr>
        <w:t>robo</w:t>
      </w:r>
      <w:proofErr w:type="spellEnd"/>
      <w:r w:rsidR="005F6EE1">
        <w:rPr>
          <w:rFonts w:ascii="Arial" w:hAnsi="Arial" w:cs="Arial"/>
          <w:b/>
          <w:sz w:val="24"/>
          <w:szCs w:val="24"/>
        </w:rPr>
        <w:t xml:space="preserve"> signer</w:t>
      </w:r>
    </w:p>
    <w:p w:rsidR="00070073" w:rsidRDefault="00070073" w:rsidP="00070073">
      <w:pPr>
        <w:rPr>
          <w:rFonts w:ascii="Arial" w:hAnsi="Arial" w:cs="Arial"/>
          <w:sz w:val="24"/>
          <w:szCs w:val="24"/>
        </w:rPr>
      </w:pPr>
      <w:r w:rsidRPr="00125FD5">
        <w:rPr>
          <w:rFonts w:ascii="Arial" w:hAnsi="Arial" w:cs="Arial"/>
          <w:b/>
          <w:sz w:val="24"/>
          <w:szCs w:val="24"/>
        </w:rPr>
        <w:t xml:space="preserve">Butler &amp; </w:t>
      </w:r>
      <w:proofErr w:type="spellStart"/>
      <w:r w:rsidRPr="00125FD5">
        <w:rPr>
          <w:rFonts w:ascii="Arial" w:hAnsi="Arial" w:cs="Arial"/>
          <w:b/>
          <w:sz w:val="24"/>
          <w:szCs w:val="24"/>
        </w:rPr>
        <w:t>Hosch</w:t>
      </w:r>
      <w:proofErr w:type="spellEnd"/>
      <w:r>
        <w:rPr>
          <w:rFonts w:ascii="Arial" w:hAnsi="Arial" w:cs="Arial"/>
          <w:sz w:val="24"/>
          <w:szCs w:val="24"/>
        </w:rPr>
        <w:t xml:space="preserve"> – filed approx. 300 Assignments of Mortgage in one day in Florida</w:t>
      </w:r>
    </w:p>
    <w:p w:rsidR="00070073" w:rsidRPr="002C2BF8" w:rsidRDefault="00070073" w:rsidP="00070073">
      <w:pPr>
        <w:spacing w:after="0" w:line="240" w:lineRule="auto"/>
        <w:rPr>
          <w:rStyle w:val="a1"/>
          <w:rFonts w:ascii="Verdana" w:hAnsi="Verdana"/>
          <w:color w:val="000000"/>
          <w:sz w:val="24"/>
          <w:szCs w:val="24"/>
        </w:rPr>
      </w:pPr>
      <w:r w:rsidRPr="002C2BF8">
        <w:rPr>
          <w:rStyle w:val="a1"/>
          <w:rFonts w:ascii="Verdana" w:hAnsi="Verdana"/>
          <w:b/>
          <w:color w:val="000000"/>
          <w:sz w:val="24"/>
          <w:szCs w:val="24"/>
        </w:rPr>
        <w:t>Carissa Keeler</w:t>
      </w:r>
      <w:r w:rsidRPr="002C2BF8">
        <w:rPr>
          <w:rStyle w:val="a1"/>
          <w:rFonts w:ascii="Verdana" w:hAnsi="Verdana"/>
          <w:color w:val="000000"/>
          <w:sz w:val="24"/>
          <w:szCs w:val="24"/>
        </w:rPr>
        <w:t xml:space="preserve"> - </w:t>
      </w:r>
      <w:r w:rsidRPr="00DF7EA4">
        <w:rPr>
          <w:rStyle w:val="apple-style-span"/>
          <w:rFonts w:ascii="Arial" w:hAnsi="Arial" w:cs="Arial"/>
          <w:sz w:val="24"/>
          <w:szCs w:val="24"/>
          <w:shd w:val="clear" w:color="auto" w:fill="FFFFFF"/>
        </w:rPr>
        <w:t>Works at</w:t>
      </w:r>
      <w:r w:rsidRPr="00DF7EA4">
        <w:rPr>
          <w:rStyle w:val="apple-converted-space"/>
          <w:rFonts w:ascii="Arial" w:hAnsi="Arial" w:cs="Arial"/>
          <w:sz w:val="24"/>
          <w:szCs w:val="24"/>
          <w:shd w:val="clear" w:color="auto" w:fill="FFFFFF"/>
        </w:rPr>
        <w:t> </w:t>
      </w:r>
      <w:hyperlink r:id="rId62" w:history="1">
        <w:r w:rsidRPr="00DF7EA4">
          <w:rPr>
            <w:rStyle w:val="Hyperlink"/>
            <w:rFonts w:ascii="Arial" w:hAnsi="Arial" w:cs="Arial"/>
            <w:color w:val="auto"/>
            <w:sz w:val="24"/>
            <w:szCs w:val="24"/>
            <w:shd w:val="clear" w:color="auto" w:fill="FFFFFF"/>
          </w:rPr>
          <w:t>Wells Fargo Home Mortgage</w:t>
        </w:r>
      </w:hyperlink>
      <w:r>
        <w:t xml:space="preserve"> </w:t>
      </w:r>
      <w:hyperlink r:id="rId63" w:history="1">
        <w:r w:rsidRPr="00DF7EA4">
          <w:rPr>
            <w:rStyle w:val="Hyperlink"/>
            <w:rFonts w:ascii="Arial" w:hAnsi="Arial" w:cs="Arial"/>
            <w:sz w:val="24"/>
            <w:szCs w:val="24"/>
          </w:rPr>
          <w:t>https://www.facebook.com/profile.php?id=669141999</w:t>
        </w:r>
      </w:hyperlink>
      <w:r w:rsidRPr="00DF7EA4">
        <w:rPr>
          <w:rFonts w:ascii="Arial" w:hAnsi="Arial" w:cs="Arial"/>
          <w:sz w:val="24"/>
          <w:szCs w:val="24"/>
        </w:rPr>
        <w:t xml:space="preserve"> </w:t>
      </w:r>
      <w:hyperlink r:id="rId64" w:history="1">
        <w:r w:rsidRPr="002C2BF8">
          <w:rPr>
            <w:rStyle w:val="Hyperlink"/>
            <w:rFonts w:ascii="Verdana" w:hAnsi="Verdana"/>
            <w:sz w:val="24"/>
            <w:szCs w:val="24"/>
            <w:bdr w:val="none" w:sz="0" w:space="0" w:color="auto" w:frame="1"/>
          </w:rPr>
          <w:t>http://www.scribd.com/doc/61146555/ROBO-GALORE-LYNN-S-LIST-OF-TOP-MORTGAGE-SIGNERS-FOR-FIRST-HALF-OF-2011</w:t>
        </w:r>
      </w:hyperlink>
      <w:r w:rsidRPr="002C2BF8">
        <w:rPr>
          <w:rStyle w:val="a1"/>
          <w:rFonts w:ascii="Verdana" w:hAnsi="Verdana"/>
          <w:color w:val="000000"/>
          <w:sz w:val="24"/>
          <w:szCs w:val="24"/>
        </w:rPr>
        <w:t xml:space="preserve">  </w:t>
      </w:r>
    </w:p>
    <w:p w:rsidR="00070073" w:rsidRPr="00942835" w:rsidRDefault="00070073" w:rsidP="00070073">
      <w:pPr>
        <w:rPr>
          <w:rFonts w:ascii="Arial" w:hAnsi="Arial" w:cs="Arial"/>
          <w:b/>
          <w:sz w:val="24"/>
          <w:szCs w:val="24"/>
        </w:rPr>
      </w:pPr>
    </w:p>
    <w:p w:rsidR="00070073" w:rsidRPr="00937FF9" w:rsidRDefault="00070073" w:rsidP="00070073">
      <w:pPr>
        <w:rPr>
          <w:rFonts w:ascii="Arial" w:hAnsi="Arial" w:cs="Arial"/>
          <w:b/>
          <w:sz w:val="24"/>
          <w:szCs w:val="24"/>
        </w:rPr>
      </w:pPr>
      <w:r w:rsidRPr="00937FF9">
        <w:rPr>
          <w:rFonts w:ascii="Arial" w:hAnsi="Arial" w:cs="Arial"/>
          <w:b/>
          <w:sz w:val="24"/>
          <w:szCs w:val="24"/>
        </w:rPr>
        <w:t xml:space="preserve">Carla </w:t>
      </w:r>
      <w:proofErr w:type="spellStart"/>
      <w:r w:rsidRPr="00937FF9">
        <w:rPr>
          <w:rFonts w:ascii="Arial" w:hAnsi="Arial" w:cs="Arial"/>
          <w:b/>
          <w:sz w:val="24"/>
          <w:szCs w:val="24"/>
        </w:rPr>
        <w:t>McCalla</w:t>
      </w:r>
      <w:proofErr w:type="spellEnd"/>
      <w:r w:rsidR="005F6EE1">
        <w:rPr>
          <w:rFonts w:ascii="Arial" w:hAnsi="Arial" w:cs="Arial"/>
          <w:b/>
          <w:sz w:val="24"/>
          <w:szCs w:val="24"/>
        </w:rPr>
        <w:t xml:space="preserve">- suspected </w:t>
      </w:r>
      <w:proofErr w:type="spellStart"/>
      <w:r w:rsidR="005F6EE1">
        <w:rPr>
          <w:rFonts w:ascii="Arial" w:hAnsi="Arial" w:cs="Arial"/>
          <w:b/>
          <w:sz w:val="24"/>
          <w:szCs w:val="24"/>
        </w:rPr>
        <w:t>robo</w:t>
      </w:r>
      <w:proofErr w:type="spellEnd"/>
      <w:r w:rsidR="005F6EE1">
        <w:rPr>
          <w:rFonts w:ascii="Arial" w:hAnsi="Arial" w:cs="Arial"/>
          <w:b/>
          <w:sz w:val="24"/>
          <w:szCs w:val="24"/>
        </w:rPr>
        <w:t xml:space="preserve"> signer</w:t>
      </w:r>
    </w:p>
    <w:p w:rsidR="00070073" w:rsidRDefault="00070073" w:rsidP="00070073">
      <w:pPr>
        <w:spacing w:after="0" w:line="240" w:lineRule="auto"/>
        <w:rPr>
          <w:rStyle w:val="a1"/>
          <w:rFonts w:ascii="Verdana" w:hAnsi="Verdana"/>
          <w:color w:val="000000"/>
          <w:sz w:val="24"/>
          <w:szCs w:val="24"/>
        </w:rPr>
      </w:pPr>
      <w:r w:rsidRPr="00937FF9">
        <w:rPr>
          <w:rStyle w:val="a1"/>
          <w:rFonts w:ascii="Verdana" w:hAnsi="Verdana"/>
          <w:b/>
          <w:color w:val="000000"/>
          <w:sz w:val="24"/>
          <w:szCs w:val="24"/>
        </w:rPr>
        <w:t xml:space="preserve">Carla </w:t>
      </w:r>
      <w:proofErr w:type="spellStart"/>
      <w:r w:rsidRPr="00937FF9">
        <w:rPr>
          <w:rStyle w:val="a1"/>
          <w:rFonts w:ascii="Verdana" w:hAnsi="Verdana"/>
          <w:b/>
          <w:color w:val="000000"/>
          <w:sz w:val="24"/>
          <w:szCs w:val="24"/>
        </w:rPr>
        <w:t>Naughton</w:t>
      </w:r>
      <w:proofErr w:type="spellEnd"/>
      <w:r w:rsidRPr="00937FF9">
        <w:rPr>
          <w:rStyle w:val="a1"/>
          <w:rFonts w:ascii="Verdana" w:hAnsi="Verdana"/>
          <w:color w:val="000000"/>
          <w:sz w:val="24"/>
          <w:szCs w:val="24"/>
        </w:rPr>
        <w:t xml:space="preserve"> </w:t>
      </w:r>
      <w:proofErr w:type="gramStart"/>
      <w:r w:rsidRPr="00937FF9">
        <w:rPr>
          <w:rStyle w:val="a1"/>
          <w:rFonts w:ascii="Verdana" w:hAnsi="Verdana"/>
          <w:color w:val="000000"/>
          <w:sz w:val="24"/>
          <w:szCs w:val="24"/>
        </w:rPr>
        <w:t xml:space="preserve">-  </w:t>
      </w:r>
      <w:proofErr w:type="spellStart"/>
      <w:r w:rsidR="005F6EE1">
        <w:rPr>
          <w:rStyle w:val="a1"/>
          <w:rFonts w:ascii="Verdana" w:hAnsi="Verdana"/>
          <w:color w:val="000000"/>
          <w:sz w:val="24"/>
          <w:szCs w:val="24"/>
        </w:rPr>
        <w:t>robo</w:t>
      </w:r>
      <w:proofErr w:type="spellEnd"/>
      <w:proofErr w:type="gramEnd"/>
      <w:r w:rsidR="005F6EE1">
        <w:rPr>
          <w:rStyle w:val="a1"/>
          <w:rFonts w:ascii="Verdana" w:hAnsi="Verdana"/>
          <w:color w:val="000000"/>
          <w:sz w:val="24"/>
          <w:szCs w:val="24"/>
        </w:rPr>
        <w:t xml:space="preserve"> signer but </w:t>
      </w:r>
      <w:r w:rsidRPr="00937FF9">
        <w:rPr>
          <w:rStyle w:val="a1"/>
          <w:rFonts w:ascii="Verdana" w:hAnsi="Verdana"/>
          <w:color w:val="000000"/>
          <w:sz w:val="24"/>
          <w:szCs w:val="24"/>
        </w:rPr>
        <w:t xml:space="preserve">really </w:t>
      </w:r>
      <w:r w:rsidR="005F6EE1">
        <w:rPr>
          <w:rStyle w:val="a1"/>
          <w:rFonts w:ascii="Verdana" w:hAnsi="Verdana"/>
          <w:color w:val="000000"/>
          <w:sz w:val="24"/>
          <w:szCs w:val="24"/>
        </w:rPr>
        <w:t xml:space="preserve">is </w:t>
      </w:r>
      <w:r>
        <w:rPr>
          <w:rStyle w:val="a1"/>
          <w:rFonts w:ascii="Verdana" w:hAnsi="Verdana"/>
          <w:color w:val="000000"/>
          <w:sz w:val="24"/>
          <w:szCs w:val="24"/>
        </w:rPr>
        <w:t>Client Relations at Wells Fargo</w:t>
      </w:r>
    </w:p>
    <w:p w:rsidR="00070073" w:rsidRPr="00937FF9" w:rsidRDefault="00115D45" w:rsidP="00070073">
      <w:pPr>
        <w:spacing w:after="0" w:line="240" w:lineRule="auto"/>
        <w:rPr>
          <w:rStyle w:val="a1"/>
          <w:rFonts w:ascii="Verdana" w:hAnsi="Verdana"/>
          <w:color w:val="000000"/>
          <w:sz w:val="24"/>
          <w:szCs w:val="24"/>
        </w:rPr>
      </w:pPr>
      <w:hyperlink r:id="rId65" w:history="1">
        <w:r w:rsidR="00070073" w:rsidRPr="00487BA4">
          <w:rPr>
            <w:rStyle w:val="Hyperlink"/>
            <w:rFonts w:ascii="Verdana" w:hAnsi="Verdana"/>
            <w:sz w:val="24"/>
            <w:szCs w:val="24"/>
            <w:bdr w:val="none" w:sz="0" w:space="0" w:color="auto" w:frame="1"/>
          </w:rPr>
          <w:t>http://www.linkedin.com/pub/carla-naughton/5/332/3a0</w:t>
        </w:r>
      </w:hyperlink>
      <w:r w:rsidR="00070073">
        <w:rPr>
          <w:rStyle w:val="a1"/>
          <w:rFonts w:ascii="Verdana" w:hAnsi="Verdana"/>
          <w:color w:val="000000"/>
          <w:sz w:val="24"/>
          <w:szCs w:val="24"/>
        </w:rPr>
        <w:t xml:space="preserve">  </w:t>
      </w:r>
      <w:hyperlink r:id="rId66" w:history="1">
        <w:r w:rsidR="00070073" w:rsidRPr="00937FF9">
          <w:rPr>
            <w:rStyle w:val="Hyperlink"/>
            <w:rFonts w:ascii="Verdana" w:hAnsi="Verdana"/>
            <w:sz w:val="24"/>
            <w:szCs w:val="24"/>
            <w:bdr w:val="none" w:sz="0" w:space="0" w:color="auto" w:frame="1"/>
          </w:rPr>
          <w:t>http://www.scribd.com/doc/61146555/ROBO-GALORE-LYNN-S-LIST-OF-TOP-MORTGAGE-SIGNERS-FOR-FIRST-HALF-OF-2011</w:t>
        </w:r>
      </w:hyperlink>
      <w:r w:rsidR="00070073" w:rsidRPr="00937FF9">
        <w:rPr>
          <w:rStyle w:val="a1"/>
          <w:rFonts w:ascii="Verdana" w:hAnsi="Verdana"/>
          <w:color w:val="000000"/>
          <w:sz w:val="24"/>
          <w:szCs w:val="24"/>
        </w:rPr>
        <w:t xml:space="preserve"> </w:t>
      </w:r>
    </w:p>
    <w:p w:rsidR="00070073" w:rsidRDefault="00070073" w:rsidP="00070073">
      <w:pPr>
        <w:rPr>
          <w:rFonts w:ascii="Arial" w:hAnsi="Arial" w:cs="Arial"/>
          <w:b/>
          <w:color w:val="333333"/>
          <w:sz w:val="24"/>
          <w:szCs w:val="24"/>
        </w:rPr>
      </w:pPr>
    </w:p>
    <w:p w:rsidR="00070073" w:rsidRDefault="00070073" w:rsidP="00070073">
      <w:pPr>
        <w:rPr>
          <w:rFonts w:ascii="Arial" w:hAnsi="Arial" w:cs="Arial"/>
          <w:color w:val="333333"/>
          <w:sz w:val="24"/>
          <w:szCs w:val="24"/>
        </w:rPr>
      </w:pPr>
      <w:r w:rsidRPr="00204A7C">
        <w:rPr>
          <w:rFonts w:ascii="Arial" w:hAnsi="Arial" w:cs="Arial"/>
          <w:b/>
          <w:color w:val="333333"/>
          <w:sz w:val="24"/>
          <w:szCs w:val="24"/>
        </w:rPr>
        <w:t>Carmella Boone</w:t>
      </w:r>
      <w:r>
        <w:rPr>
          <w:rFonts w:ascii="Arial" w:hAnsi="Arial" w:cs="Arial"/>
          <w:color w:val="333333"/>
          <w:sz w:val="24"/>
          <w:szCs w:val="24"/>
        </w:rPr>
        <w:t xml:space="preserve">- </w:t>
      </w:r>
      <w:proofErr w:type="spellStart"/>
      <w:r>
        <w:rPr>
          <w:rFonts w:ascii="Arial" w:hAnsi="Arial" w:cs="Arial"/>
          <w:color w:val="333333"/>
          <w:sz w:val="24"/>
          <w:szCs w:val="24"/>
        </w:rPr>
        <w:t>ReconTrust</w:t>
      </w:r>
      <w:proofErr w:type="spellEnd"/>
      <w:r>
        <w:rPr>
          <w:rFonts w:ascii="Arial" w:hAnsi="Arial" w:cs="Arial"/>
          <w:color w:val="333333"/>
          <w:sz w:val="24"/>
          <w:szCs w:val="24"/>
        </w:rPr>
        <w:t>, signs as MERS officer</w:t>
      </w:r>
    </w:p>
    <w:p w:rsidR="00795080" w:rsidRDefault="00795080" w:rsidP="00070073">
      <w:pPr>
        <w:rPr>
          <w:rFonts w:ascii="Arial" w:hAnsi="Arial" w:cs="Arial"/>
          <w:b/>
          <w:sz w:val="24"/>
          <w:szCs w:val="24"/>
        </w:rPr>
      </w:pPr>
      <w:r>
        <w:rPr>
          <w:rFonts w:ascii="Arial" w:hAnsi="Arial" w:cs="Arial"/>
          <w:b/>
          <w:sz w:val="24"/>
          <w:szCs w:val="24"/>
        </w:rPr>
        <w:t xml:space="preserve">Carol Ward – alleged </w:t>
      </w:r>
      <w:proofErr w:type="spellStart"/>
      <w:r>
        <w:rPr>
          <w:rFonts w:ascii="Arial" w:hAnsi="Arial" w:cs="Arial"/>
          <w:b/>
          <w:sz w:val="24"/>
          <w:szCs w:val="24"/>
        </w:rPr>
        <w:t>robo</w:t>
      </w:r>
      <w:proofErr w:type="spellEnd"/>
      <w:r>
        <w:rPr>
          <w:rFonts w:ascii="Arial" w:hAnsi="Arial" w:cs="Arial"/>
          <w:b/>
          <w:sz w:val="24"/>
          <w:szCs w:val="24"/>
        </w:rPr>
        <w:t xml:space="preserve"> signer in Nevada</w:t>
      </w:r>
    </w:p>
    <w:p w:rsidR="00070073" w:rsidRDefault="00070073" w:rsidP="00070073">
      <w:pPr>
        <w:rPr>
          <w:rFonts w:ascii="Arial" w:hAnsi="Arial" w:cs="Arial"/>
          <w:b/>
          <w:sz w:val="24"/>
          <w:szCs w:val="24"/>
        </w:rPr>
      </w:pPr>
      <w:r>
        <w:rPr>
          <w:rFonts w:ascii="Arial" w:hAnsi="Arial" w:cs="Arial"/>
          <w:b/>
          <w:sz w:val="24"/>
          <w:szCs w:val="24"/>
        </w:rPr>
        <w:t>Carolyn Brown- Notary in Texas</w:t>
      </w:r>
    </w:p>
    <w:p w:rsidR="00070073" w:rsidRDefault="00070073" w:rsidP="00070073">
      <w:pPr>
        <w:rPr>
          <w:rFonts w:ascii="Arial" w:hAnsi="Arial" w:cs="Arial"/>
          <w:b/>
          <w:sz w:val="24"/>
          <w:szCs w:val="24"/>
        </w:rPr>
      </w:pPr>
      <w:r>
        <w:rPr>
          <w:rFonts w:ascii="Arial" w:hAnsi="Arial" w:cs="Arial"/>
          <w:b/>
          <w:sz w:val="24"/>
          <w:szCs w:val="24"/>
        </w:rPr>
        <w:t xml:space="preserve">Carolyn Burgess- </w:t>
      </w:r>
      <w:r w:rsidRPr="00D106B8">
        <w:rPr>
          <w:rFonts w:ascii="Arial" w:hAnsi="Arial" w:cs="Arial"/>
          <w:sz w:val="24"/>
          <w:szCs w:val="24"/>
        </w:rPr>
        <w:t>she</w:t>
      </w:r>
      <w:r>
        <w:rPr>
          <w:rFonts w:ascii="Arial" w:hAnsi="Arial" w:cs="Arial"/>
          <w:b/>
          <w:sz w:val="24"/>
          <w:szCs w:val="24"/>
        </w:rPr>
        <w:t xml:space="preserve"> </w:t>
      </w:r>
      <w:r w:rsidRPr="00D106B8">
        <w:rPr>
          <w:rFonts w:ascii="Arial" w:hAnsi="Arial" w:cs="Arial"/>
          <w:sz w:val="24"/>
          <w:szCs w:val="24"/>
        </w:rPr>
        <w:t>really is a director at Fannie Mae-</w:t>
      </w:r>
      <w:r w:rsidRPr="00D106B8">
        <w:rPr>
          <w:rFonts w:ascii="Arial" w:hAnsi="Arial" w:cs="Arial"/>
          <w:color w:val="000000"/>
          <w:sz w:val="15"/>
          <w:szCs w:val="15"/>
          <w:lang w:val="en"/>
        </w:rPr>
        <w:t xml:space="preserve"> </w:t>
      </w:r>
      <w:r w:rsidRPr="00D106B8">
        <w:rPr>
          <w:rFonts w:ascii="Arial" w:hAnsi="Arial" w:cs="Arial"/>
          <w:color w:val="000000"/>
          <w:sz w:val="24"/>
          <w:szCs w:val="24"/>
          <w:lang w:val="en"/>
        </w:rPr>
        <w:t xml:space="preserve">May 2005 – Present </w:t>
      </w:r>
      <w:r w:rsidRPr="00D106B8">
        <w:rPr>
          <w:rStyle w:val="duration"/>
          <w:rFonts w:ascii="Arial" w:hAnsi="Arial" w:cs="Arial"/>
          <w:color w:val="000000"/>
          <w:sz w:val="24"/>
          <w:szCs w:val="24"/>
          <w:lang w:val="en"/>
        </w:rPr>
        <w:t>(6 years 8 months)</w:t>
      </w:r>
      <w:r w:rsidRPr="00D106B8">
        <w:rPr>
          <w:rFonts w:ascii="Arial" w:hAnsi="Arial" w:cs="Arial"/>
          <w:sz w:val="24"/>
          <w:szCs w:val="24"/>
        </w:rPr>
        <w:t xml:space="preserve"> formerly work at Ber</w:t>
      </w:r>
      <w:r>
        <w:rPr>
          <w:rFonts w:ascii="Arial" w:hAnsi="Arial" w:cs="Arial"/>
          <w:sz w:val="24"/>
          <w:szCs w:val="24"/>
        </w:rPr>
        <w:t>k</w:t>
      </w:r>
      <w:r w:rsidRPr="00D106B8">
        <w:rPr>
          <w:rFonts w:ascii="Arial" w:hAnsi="Arial" w:cs="Arial"/>
          <w:sz w:val="24"/>
          <w:szCs w:val="24"/>
        </w:rPr>
        <w:t>shire Mortgage Finance &amp; Horizon Mortgage</w:t>
      </w:r>
      <w:r>
        <w:rPr>
          <w:rFonts w:ascii="Arial" w:hAnsi="Arial" w:cs="Arial"/>
          <w:b/>
          <w:sz w:val="24"/>
          <w:szCs w:val="24"/>
        </w:rPr>
        <w:t xml:space="preserve"> </w:t>
      </w:r>
      <w:r w:rsidRPr="00D106B8">
        <w:rPr>
          <w:rFonts w:ascii="Arial" w:hAnsi="Arial" w:cs="Arial"/>
          <w:sz w:val="24"/>
          <w:szCs w:val="24"/>
        </w:rPr>
        <w:t xml:space="preserve">From </w:t>
      </w:r>
      <w:r w:rsidRPr="00D106B8">
        <w:rPr>
          <w:rFonts w:ascii="Arial" w:hAnsi="Arial" w:cs="Arial"/>
          <w:color w:val="000000"/>
          <w:sz w:val="24"/>
          <w:szCs w:val="24"/>
          <w:lang w:val="en"/>
        </w:rPr>
        <w:t xml:space="preserve">1995 – 2005 </w:t>
      </w:r>
      <w:r w:rsidRPr="00D106B8">
        <w:rPr>
          <w:rStyle w:val="duration"/>
          <w:rFonts w:ascii="Arial" w:hAnsi="Arial" w:cs="Arial"/>
          <w:color w:val="000000"/>
          <w:sz w:val="24"/>
          <w:szCs w:val="24"/>
          <w:lang w:val="en"/>
        </w:rPr>
        <w:t>(10 years)</w:t>
      </w:r>
      <w:r w:rsidRPr="00D106B8">
        <w:rPr>
          <w:sz w:val="24"/>
          <w:szCs w:val="24"/>
        </w:rPr>
        <w:t xml:space="preserve"> </w:t>
      </w:r>
      <w:r w:rsidRPr="00D106B8">
        <w:t xml:space="preserve">             </w:t>
      </w:r>
      <w:r>
        <w:t xml:space="preserve">                                                                    </w:t>
      </w:r>
      <w:r w:rsidRPr="00D106B8">
        <w:t xml:space="preserve"> </w:t>
      </w:r>
      <w:hyperlink r:id="rId67" w:history="1">
        <w:r w:rsidRPr="00937FF9">
          <w:rPr>
            <w:rStyle w:val="Hyperlink"/>
            <w:rFonts w:ascii="Arial" w:hAnsi="Arial" w:cs="Arial"/>
            <w:sz w:val="24"/>
            <w:szCs w:val="24"/>
          </w:rPr>
          <w:t>http://www.linkedin.com/pub/carolyn-burgess/4/919/1a6</w:t>
        </w:r>
      </w:hyperlink>
      <w:r>
        <w:rPr>
          <w:rFonts w:ascii="Arial" w:hAnsi="Arial" w:cs="Arial"/>
          <w:b/>
          <w:sz w:val="24"/>
          <w:szCs w:val="24"/>
        </w:rPr>
        <w:t xml:space="preserve"> </w:t>
      </w:r>
    </w:p>
    <w:p w:rsidR="00070073" w:rsidRDefault="00070073" w:rsidP="00070073">
      <w:pPr>
        <w:rPr>
          <w:rFonts w:ascii="Arial" w:hAnsi="Arial" w:cs="Arial"/>
          <w:color w:val="333333"/>
          <w:sz w:val="24"/>
          <w:szCs w:val="24"/>
        </w:rPr>
      </w:pPr>
      <w:r w:rsidRPr="00204A7C">
        <w:rPr>
          <w:rFonts w:ascii="Arial" w:hAnsi="Arial" w:cs="Arial"/>
          <w:b/>
          <w:color w:val="333333"/>
          <w:sz w:val="24"/>
          <w:szCs w:val="24"/>
        </w:rPr>
        <w:t xml:space="preserve">Carolyn </w:t>
      </w:r>
      <w:proofErr w:type="spellStart"/>
      <w:r w:rsidRPr="00204A7C">
        <w:rPr>
          <w:rFonts w:ascii="Arial" w:hAnsi="Arial" w:cs="Arial"/>
          <w:b/>
          <w:color w:val="333333"/>
          <w:sz w:val="24"/>
          <w:szCs w:val="24"/>
        </w:rPr>
        <w:t>Holleman</w:t>
      </w:r>
      <w:proofErr w:type="spellEnd"/>
      <w:r>
        <w:rPr>
          <w:rFonts w:ascii="Arial" w:hAnsi="Arial" w:cs="Arial"/>
          <w:color w:val="333333"/>
          <w:sz w:val="24"/>
          <w:szCs w:val="24"/>
        </w:rPr>
        <w:t xml:space="preserve"> – </w:t>
      </w:r>
      <w:proofErr w:type="spellStart"/>
      <w:r>
        <w:rPr>
          <w:rFonts w:ascii="Arial" w:hAnsi="Arial" w:cs="Arial"/>
          <w:color w:val="333333"/>
          <w:sz w:val="24"/>
          <w:szCs w:val="24"/>
        </w:rPr>
        <w:t>ReconTrust</w:t>
      </w:r>
      <w:proofErr w:type="spellEnd"/>
      <w:r>
        <w:rPr>
          <w:rFonts w:ascii="Arial" w:hAnsi="Arial" w:cs="Arial"/>
          <w:color w:val="333333"/>
          <w:sz w:val="24"/>
          <w:szCs w:val="24"/>
        </w:rPr>
        <w:t xml:space="preserve">, signs as MERS officer. Possibly owner of tax accounting firm, see: </w:t>
      </w:r>
      <w:hyperlink r:id="rId68" w:history="1">
        <w:r w:rsidRPr="0053160C">
          <w:rPr>
            <w:rStyle w:val="Hyperlink"/>
            <w:rFonts w:ascii="Arial" w:hAnsi="Arial" w:cs="Arial"/>
            <w:sz w:val="24"/>
            <w:szCs w:val="24"/>
          </w:rPr>
          <w:t>http://www.linkedin.com/pub/carolyn-holleman-horne/31/4b3/145</w:t>
        </w:r>
      </w:hyperlink>
      <w:r>
        <w:rPr>
          <w:rFonts w:ascii="Arial" w:hAnsi="Arial" w:cs="Arial"/>
          <w:color w:val="333333"/>
          <w:sz w:val="24"/>
          <w:szCs w:val="24"/>
        </w:rPr>
        <w:t xml:space="preserve"> </w:t>
      </w:r>
    </w:p>
    <w:p w:rsidR="00070073" w:rsidRDefault="00070073" w:rsidP="00070073">
      <w:pPr>
        <w:rPr>
          <w:rStyle w:val="Hyperlink"/>
          <w:rFonts w:ascii="Arial" w:hAnsi="Arial" w:cs="Arial"/>
          <w:b/>
          <w:color w:val="auto"/>
          <w:sz w:val="24"/>
          <w:szCs w:val="24"/>
        </w:rPr>
      </w:pPr>
      <w:r w:rsidRPr="005F6EE1">
        <w:rPr>
          <w:rStyle w:val="Hyperlink"/>
          <w:rFonts w:ascii="Arial" w:hAnsi="Arial" w:cs="Arial"/>
          <w:b/>
          <w:color w:val="auto"/>
          <w:sz w:val="24"/>
          <w:szCs w:val="24"/>
        </w:rPr>
        <w:t>Carolina Garcia</w:t>
      </w:r>
      <w:r>
        <w:rPr>
          <w:rStyle w:val="Hyperlink"/>
          <w:rFonts w:ascii="Arial" w:hAnsi="Arial" w:cs="Arial"/>
          <w:color w:val="auto"/>
          <w:sz w:val="24"/>
          <w:szCs w:val="24"/>
        </w:rPr>
        <w:t xml:space="preserve">- CA Notary in Orange County, CA </w:t>
      </w:r>
    </w:p>
    <w:p w:rsidR="00070073" w:rsidRDefault="00070073" w:rsidP="00070073">
      <w:pPr>
        <w:rPr>
          <w:rStyle w:val="Hyperlink"/>
          <w:rFonts w:ascii="Arial" w:hAnsi="Arial" w:cs="Arial"/>
          <w:color w:val="auto"/>
          <w:sz w:val="24"/>
          <w:szCs w:val="24"/>
        </w:rPr>
      </w:pPr>
      <w:r w:rsidRPr="005F6EE1">
        <w:rPr>
          <w:rStyle w:val="Hyperlink"/>
          <w:rFonts w:ascii="Arial" w:hAnsi="Arial" w:cs="Arial"/>
          <w:b/>
          <w:color w:val="auto"/>
          <w:sz w:val="24"/>
          <w:szCs w:val="24"/>
        </w:rPr>
        <w:t>Carolyn White</w:t>
      </w:r>
      <w:r>
        <w:rPr>
          <w:rStyle w:val="Hyperlink"/>
          <w:rFonts w:ascii="Arial" w:hAnsi="Arial" w:cs="Arial"/>
          <w:color w:val="auto"/>
          <w:sz w:val="24"/>
          <w:szCs w:val="24"/>
        </w:rPr>
        <w:t xml:space="preserve"> – Deutsche Bank</w:t>
      </w:r>
    </w:p>
    <w:p w:rsidR="00070073" w:rsidRPr="00F271B0" w:rsidRDefault="00070073" w:rsidP="00070073">
      <w:pPr>
        <w:rPr>
          <w:rFonts w:ascii="Arial" w:hAnsi="Arial" w:cs="Arial"/>
          <w:sz w:val="24"/>
          <w:szCs w:val="24"/>
        </w:rPr>
      </w:pPr>
      <w:r>
        <w:rPr>
          <w:rFonts w:ascii="Arial" w:hAnsi="Arial" w:cs="Arial"/>
          <w:b/>
          <w:sz w:val="24"/>
          <w:szCs w:val="24"/>
        </w:rPr>
        <w:lastRenderedPageBreak/>
        <w:t xml:space="preserve">Cassandra Thomas- </w:t>
      </w:r>
      <w:r>
        <w:rPr>
          <w:rFonts w:ascii="Arial" w:hAnsi="Arial" w:cs="Arial"/>
          <w:sz w:val="24"/>
          <w:szCs w:val="24"/>
        </w:rPr>
        <w:t>alleged Vice President of Central Mortgage</w:t>
      </w:r>
    </w:p>
    <w:p w:rsidR="00070073" w:rsidRDefault="00070073" w:rsidP="00070073">
      <w:pPr>
        <w:rPr>
          <w:rFonts w:ascii="Arial" w:hAnsi="Arial" w:cs="Arial"/>
          <w:sz w:val="24"/>
          <w:szCs w:val="24"/>
        </w:rPr>
      </w:pPr>
      <w:r w:rsidRPr="0065233D">
        <w:rPr>
          <w:rFonts w:ascii="Arial" w:hAnsi="Arial" w:cs="Arial"/>
          <w:b/>
          <w:sz w:val="24"/>
          <w:szCs w:val="24"/>
        </w:rPr>
        <w:t xml:space="preserve">Catherine </w:t>
      </w:r>
      <w:proofErr w:type="spellStart"/>
      <w:r w:rsidRPr="0065233D">
        <w:rPr>
          <w:rFonts w:ascii="Arial" w:hAnsi="Arial" w:cs="Arial"/>
          <w:b/>
          <w:sz w:val="24"/>
          <w:szCs w:val="24"/>
        </w:rPr>
        <w:t>Gorlewski</w:t>
      </w:r>
      <w:proofErr w:type="spellEnd"/>
      <w:r>
        <w:rPr>
          <w:rFonts w:ascii="Arial" w:hAnsi="Arial" w:cs="Arial"/>
          <w:sz w:val="24"/>
          <w:szCs w:val="24"/>
        </w:rPr>
        <w:t xml:space="preserve">- </w:t>
      </w:r>
      <w:hyperlink r:id="rId69" w:history="1">
        <w:r w:rsidRPr="00E3676A">
          <w:rPr>
            <w:rStyle w:val="Hyperlink"/>
            <w:rFonts w:ascii="Arial" w:hAnsi="Arial" w:cs="Arial"/>
            <w:sz w:val="24"/>
            <w:szCs w:val="24"/>
          </w:rPr>
          <w:t>http://www.salemdeeds.com/robosite/RobosignerList.asp</w:t>
        </w:r>
      </w:hyperlink>
    </w:p>
    <w:p w:rsidR="00070073" w:rsidRDefault="00070073" w:rsidP="00070073">
      <w:pPr>
        <w:rPr>
          <w:rFonts w:ascii="Arial" w:hAnsi="Arial" w:cs="Arial"/>
          <w:b/>
          <w:sz w:val="24"/>
          <w:szCs w:val="24"/>
        </w:rPr>
      </w:pPr>
      <w:r>
        <w:rPr>
          <w:rFonts w:ascii="Arial" w:hAnsi="Arial" w:cs="Arial"/>
          <w:b/>
          <w:sz w:val="24"/>
          <w:szCs w:val="24"/>
        </w:rPr>
        <w:t xml:space="preserve">Charlene </w:t>
      </w:r>
      <w:proofErr w:type="spellStart"/>
      <w:r>
        <w:rPr>
          <w:rFonts w:ascii="Arial" w:hAnsi="Arial" w:cs="Arial"/>
          <w:b/>
          <w:sz w:val="24"/>
          <w:szCs w:val="24"/>
        </w:rPr>
        <w:t>Busselaar</w:t>
      </w:r>
      <w:proofErr w:type="spellEnd"/>
      <w:r>
        <w:rPr>
          <w:rFonts w:ascii="Arial" w:hAnsi="Arial" w:cs="Arial"/>
          <w:b/>
          <w:sz w:val="24"/>
          <w:szCs w:val="24"/>
        </w:rPr>
        <w:t xml:space="preserve"> – </w:t>
      </w:r>
      <w:r w:rsidRPr="00D106B8">
        <w:rPr>
          <w:rFonts w:ascii="Arial" w:hAnsi="Arial" w:cs="Arial"/>
          <w:sz w:val="24"/>
          <w:szCs w:val="24"/>
        </w:rPr>
        <w:t>possibly an employee at Merrill Lynch, NYC</w:t>
      </w:r>
    </w:p>
    <w:p w:rsidR="00070073" w:rsidRPr="006E5F74" w:rsidRDefault="00115D45" w:rsidP="00070073">
      <w:pPr>
        <w:rPr>
          <w:rFonts w:ascii="Arial" w:hAnsi="Arial" w:cs="Arial"/>
          <w:b/>
          <w:sz w:val="24"/>
          <w:szCs w:val="24"/>
        </w:rPr>
      </w:pPr>
      <w:hyperlink r:id="rId70" w:history="1">
        <w:r w:rsidR="00070073" w:rsidRPr="006E5F74">
          <w:rPr>
            <w:rFonts w:ascii="Arial" w:eastAsia="Times New Roman" w:hAnsi="Arial" w:cs="Arial"/>
            <w:b/>
            <w:sz w:val="24"/>
            <w:szCs w:val="24"/>
          </w:rPr>
          <w:t xml:space="preserve">Cathy </w:t>
        </w:r>
        <w:proofErr w:type="spellStart"/>
        <w:r w:rsidR="00070073" w:rsidRPr="006E5F74">
          <w:rPr>
            <w:rFonts w:ascii="Arial" w:eastAsia="Times New Roman" w:hAnsi="Arial" w:cs="Arial"/>
            <w:b/>
            <w:sz w:val="24"/>
            <w:szCs w:val="24"/>
          </w:rPr>
          <w:t>Menchise</w:t>
        </w:r>
        <w:proofErr w:type="spellEnd"/>
      </w:hyperlink>
      <w:r w:rsidR="00070073" w:rsidRPr="006E5F74">
        <w:rPr>
          <w:rFonts w:ascii="Arial" w:eastAsia="Times New Roman" w:hAnsi="Arial" w:cs="Arial"/>
          <w:sz w:val="24"/>
          <w:szCs w:val="24"/>
        </w:rPr>
        <w:t xml:space="preserve">- </w:t>
      </w:r>
      <w:proofErr w:type="spellStart"/>
      <w:r w:rsidR="005F6EE1">
        <w:rPr>
          <w:rFonts w:ascii="Arial" w:eastAsia="Times New Roman" w:hAnsi="Arial" w:cs="Arial"/>
          <w:sz w:val="24"/>
          <w:szCs w:val="24"/>
        </w:rPr>
        <w:t>robo</w:t>
      </w:r>
      <w:proofErr w:type="spellEnd"/>
      <w:r w:rsidR="005F6EE1">
        <w:rPr>
          <w:rFonts w:ascii="Arial" w:eastAsia="Times New Roman" w:hAnsi="Arial" w:cs="Arial"/>
          <w:sz w:val="24"/>
          <w:szCs w:val="24"/>
        </w:rPr>
        <w:t xml:space="preserve"> signer for </w:t>
      </w:r>
      <w:r w:rsidR="00070073">
        <w:rPr>
          <w:rFonts w:ascii="Arial" w:eastAsia="Times New Roman" w:hAnsi="Arial" w:cs="Arial"/>
          <w:sz w:val="24"/>
          <w:szCs w:val="24"/>
        </w:rPr>
        <w:t xml:space="preserve">Bank of America-                </w:t>
      </w:r>
      <w:hyperlink r:id="rId71" w:tgtFrame="_new" w:history="1">
        <w:r w:rsidR="00070073" w:rsidRPr="006E5F74">
          <w:rPr>
            <w:rFonts w:ascii="Arial" w:eastAsia="Times New Roman" w:hAnsi="Arial" w:cs="Arial"/>
            <w:color w:val="1950BC"/>
            <w:sz w:val="24"/>
            <w:szCs w:val="24"/>
          </w:rPr>
          <w:t>stopforeclosurefraud.com/2010/11/16/mind-blowing-judge-schack-names-robo-signers-in-many-foreclosure-cases-greatest-hits/</w:t>
        </w:r>
      </w:hyperlink>
    </w:p>
    <w:p w:rsidR="00070073" w:rsidRDefault="00070073" w:rsidP="00070073">
      <w:pPr>
        <w:rPr>
          <w:rFonts w:ascii="Arial" w:hAnsi="Arial" w:cs="Arial"/>
          <w:b/>
          <w:sz w:val="24"/>
          <w:szCs w:val="24"/>
        </w:rPr>
      </w:pPr>
      <w:r>
        <w:rPr>
          <w:rFonts w:ascii="Arial" w:hAnsi="Arial" w:cs="Arial"/>
          <w:b/>
          <w:sz w:val="24"/>
          <w:szCs w:val="24"/>
        </w:rPr>
        <w:t xml:space="preserve">Cheryl Harmon – </w:t>
      </w:r>
      <w:r w:rsidR="005F6EE1" w:rsidRPr="005F6EE1">
        <w:rPr>
          <w:rFonts w:ascii="Arial" w:hAnsi="Arial" w:cs="Arial"/>
          <w:sz w:val="24"/>
          <w:szCs w:val="24"/>
        </w:rPr>
        <w:t xml:space="preserve">suspected </w:t>
      </w:r>
      <w:proofErr w:type="spellStart"/>
      <w:r w:rsidR="005F6EE1" w:rsidRPr="005F6EE1">
        <w:rPr>
          <w:rFonts w:ascii="Arial" w:hAnsi="Arial" w:cs="Arial"/>
          <w:sz w:val="24"/>
          <w:szCs w:val="24"/>
        </w:rPr>
        <w:t>robo</w:t>
      </w:r>
      <w:proofErr w:type="spellEnd"/>
      <w:r w:rsidR="005F6EE1" w:rsidRPr="005F6EE1">
        <w:rPr>
          <w:rFonts w:ascii="Arial" w:hAnsi="Arial" w:cs="Arial"/>
          <w:sz w:val="24"/>
          <w:szCs w:val="24"/>
        </w:rPr>
        <w:t xml:space="preserve"> signer</w:t>
      </w:r>
      <w:r w:rsidR="005F6EE1">
        <w:rPr>
          <w:rFonts w:ascii="Arial" w:hAnsi="Arial" w:cs="Arial"/>
          <w:b/>
          <w:sz w:val="24"/>
          <w:szCs w:val="24"/>
        </w:rPr>
        <w:t xml:space="preserve"> </w:t>
      </w:r>
      <w:r w:rsidRPr="002C7439">
        <w:rPr>
          <w:rFonts w:ascii="Arial" w:hAnsi="Arial" w:cs="Arial"/>
          <w:sz w:val="24"/>
          <w:szCs w:val="24"/>
        </w:rPr>
        <w:t>alleged Vice President of Bank of America</w:t>
      </w:r>
    </w:p>
    <w:p w:rsidR="00070073" w:rsidRDefault="00070073" w:rsidP="00070073">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 xml:space="preserve">Chester </w:t>
      </w:r>
      <w:proofErr w:type="spellStart"/>
      <w:r w:rsidRPr="00125FD5">
        <w:rPr>
          <w:rFonts w:ascii="Arial" w:eastAsia="Times New Roman" w:hAnsi="Arial" w:cs="Arial"/>
          <w:b/>
          <w:color w:val="333333"/>
          <w:sz w:val="24"/>
          <w:szCs w:val="24"/>
        </w:rPr>
        <w:t>Levings</w:t>
      </w:r>
      <w:proofErr w:type="spellEnd"/>
      <w:r>
        <w:rPr>
          <w:rFonts w:ascii="Arial" w:eastAsia="Times New Roman" w:hAnsi="Arial" w:cs="Arial"/>
          <w:color w:val="333333"/>
          <w:sz w:val="24"/>
          <w:szCs w:val="24"/>
        </w:rPr>
        <w:t>- MERS witness</w:t>
      </w:r>
    </w:p>
    <w:p w:rsidR="00070073" w:rsidRDefault="00070073" w:rsidP="00070073">
      <w:pPr>
        <w:rPr>
          <w:rFonts w:ascii="Arial" w:hAnsi="Arial" w:cs="Arial"/>
          <w:b/>
          <w:sz w:val="24"/>
          <w:szCs w:val="24"/>
        </w:rPr>
      </w:pPr>
      <w:r>
        <w:rPr>
          <w:rFonts w:ascii="Arial" w:hAnsi="Arial" w:cs="Arial"/>
          <w:b/>
          <w:sz w:val="24"/>
          <w:szCs w:val="24"/>
        </w:rPr>
        <w:t xml:space="preserve">Chet </w:t>
      </w:r>
      <w:proofErr w:type="spellStart"/>
      <w:r>
        <w:rPr>
          <w:rFonts w:ascii="Arial" w:hAnsi="Arial" w:cs="Arial"/>
          <w:b/>
          <w:sz w:val="24"/>
          <w:szCs w:val="24"/>
        </w:rPr>
        <w:t>Sconyers</w:t>
      </w:r>
      <w:proofErr w:type="spellEnd"/>
      <w:r>
        <w:rPr>
          <w:rFonts w:ascii="Arial" w:hAnsi="Arial" w:cs="Arial"/>
          <w:b/>
          <w:sz w:val="24"/>
          <w:szCs w:val="24"/>
        </w:rPr>
        <w:t xml:space="preserve"> – as Certifying Officer</w:t>
      </w:r>
    </w:p>
    <w:p w:rsidR="00070073" w:rsidRDefault="00070073" w:rsidP="00070073">
      <w:pPr>
        <w:rPr>
          <w:rFonts w:ascii="Arial" w:hAnsi="Arial" w:cs="Arial"/>
          <w:sz w:val="24"/>
          <w:szCs w:val="24"/>
        </w:rPr>
      </w:pPr>
      <w:r w:rsidRPr="00F13AD2">
        <w:rPr>
          <w:rFonts w:ascii="Arial" w:hAnsi="Arial" w:cs="Arial"/>
          <w:b/>
          <w:sz w:val="24"/>
          <w:szCs w:val="24"/>
        </w:rPr>
        <w:t xml:space="preserve">Christie </w:t>
      </w:r>
      <w:proofErr w:type="spellStart"/>
      <w:r w:rsidRPr="00F13AD2">
        <w:rPr>
          <w:rFonts w:ascii="Arial" w:hAnsi="Arial" w:cs="Arial"/>
          <w:b/>
          <w:sz w:val="24"/>
          <w:szCs w:val="24"/>
        </w:rPr>
        <w:t>Balwin</w:t>
      </w:r>
      <w:proofErr w:type="spellEnd"/>
      <w:r>
        <w:rPr>
          <w:rFonts w:ascii="Arial" w:hAnsi="Arial" w:cs="Arial"/>
          <w:sz w:val="24"/>
          <w:szCs w:val="24"/>
        </w:rPr>
        <w:t xml:space="preserve"> - </w:t>
      </w:r>
      <w:hyperlink r:id="rId72" w:history="1">
        <w:r w:rsidRPr="00E3676A">
          <w:rPr>
            <w:rStyle w:val="Hyperlink"/>
            <w:rFonts w:ascii="Arial" w:hAnsi="Arial" w:cs="Arial"/>
            <w:sz w:val="24"/>
            <w:szCs w:val="24"/>
          </w:rPr>
          <w:t>http://www.salemdeeds.com/robosite/RobosignerList.aspx</w:t>
        </w:r>
      </w:hyperlink>
      <w:r>
        <w:rPr>
          <w:rFonts w:ascii="Arial" w:hAnsi="Arial" w:cs="Arial"/>
          <w:sz w:val="24"/>
          <w:szCs w:val="24"/>
        </w:rPr>
        <w:t xml:space="preserve"> </w:t>
      </w:r>
    </w:p>
    <w:p w:rsidR="00070073" w:rsidRDefault="00070073" w:rsidP="00070073">
      <w:pPr>
        <w:rPr>
          <w:rStyle w:val="Hyperlink"/>
          <w:rFonts w:ascii="Arial" w:hAnsi="Arial" w:cs="Arial"/>
          <w:sz w:val="24"/>
          <w:szCs w:val="24"/>
        </w:rPr>
      </w:pPr>
      <w:r w:rsidRPr="0065233D">
        <w:rPr>
          <w:rFonts w:ascii="Arial" w:hAnsi="Arial" w:cs="Arial"/>
          <w:b/>
          <w:sz w:val="24"/>
          <w:szCs w:val="24"/>
        </w:rPr>
        <w:t>Christina Carter</w:t>
      </w:r>
      <w:r>
        <w:rPr>
          <w:rFonts w:ascii="Arial" w:hAnsi="Arial" w:cs="Arial"/>
          <w:sz w:val="24"/>
          <w:szCs w:val="24"/>
        </w:rPr>
        <w:t xml:space="preserve">- </w:t>
      </w:r>
      <w:hyperlink r:id="rId73" w:history="1">
        <w:r w:rsidRPr="00E3676A">
          <w:rPr>
            <w:rStyle w:val="Hyperlink"/>
            <w:rFonts w:ascii="Arial" w:hAnsi="Arial" w:cs="Arial"/>
            <w:sz w:val="24"/>
            <w:szCs w:val="24"/>
          </w:rPr>
          <w:t>http://www.salemdeeds.com/robosite/RobosignerList.asp</w:t>
        </w:r>
      </w:hyperlink>
    </w:p>
    <w:p w:rsidR="009A2EC3" w:rsidRDefault="009A2EC3" w:rsidP="00070073">
      <w:pPr>
        <w:pStyle w:val="Heading3"/>
        <w:rPr>
          <w:rStyle w:val="Hyperlink"/>
          <w:rFonts w:ascii="Arial" w:hAnsi="Arial" w:cs="Arial"/>
          <w:color w:val="auto"/>
          <w:sz w:val="24"/>
          <w:szCs w:val="24"/>
        </w:rPr>
      </w:pPr>
      <w:r>
        <w:rPr>
          <w:rStyle w:val="Hyperlink"/>
          <w:rFonts w:ascii="Arial" w:hAnsi="Arial" w:cs="Arial"/>
          <w:color w:val="auto"/>
          <w:sz w:val="24"/>
          <w:szCs w:val="24"/>
        </w:rPr>
        <w:t xml:space="preserve">Christina </w:t>
      </w:r>
      <w:proofErr w:type="spellStart"/>
      <w:r>
        <w:rPr>
          <w:rStyle w:val="Hyperlink"/>
          <w:rFonts w:ascii="Arial" w:hAnsi="Arial" w:cs="Arial"/>
          <w:color w:val="auto"/>
          <w:sz w:val="24"/>
          <w:szCs w:val="24"/>
        </w:rPr>
        <w:t>Laberto</w:t>
      </w:r>
      <w:proofErr w:type="spellEnd"/>
      <w:r>
        <w:rPr>
          <w:rStyle w:val="Hyperlink"/>
          <w:rFonts w:ascii="Arial" w:hAnsi="Arial" w:cs="Arial"/>
          <w:color w:val="auto"/>
          <w:sz w:val="24"/>
          <w:szCs w:val="24"/>
        </w:rPr>
        <w:t xml:space="preserve">- Texas notary for known </w:t>
      </w:r>
      <w:proofErr w:type="spellStart"/>
      <w:r>
        <w:rPr>
          <w:rStyle w:val="Hyperlink"/>
          <w:rFonts w:ascii="Arial" w:hAnsi="Arial" w:cs="Arial"/>
          <w:color w:val="auto"/>
          <w:sz w:val="24"/>
          <w:szCs w:val="24"/>
        </w:rPr>
        <w:t>robo</w:t>
      </w:r>
      <w:proofErr w:type="spellEnd"/>
      <w:r>
        <w:rPr>
          <w:rStyle w:val="Hyperlink"/>
          <w:rFonts w:ascii="Arial" w:hAnsi="Arial" w:cs="Arial"/>
          <w:color w:val="auto"/>
          <w:sz w:val="24"/>
          <w:szCs w:val="24"/>
        </w:rPr>
        <w:t xml:space="preserve"> signer Roger </w:t>
      </w:r>
      <w:proofErr w:type="spellStart"/>
      <w:r>
        <w:rPr>
          <w:rStyle w:val="Hyperlink"/>
          <w:rFonts w:ascii="Arial" w:hAnsi="Arial" w:cs="Arial"/>
          <w:color w:val="auto"/>
          <w:sz w:val="24"/>
          <w:szCs w:val="24"/>
        </w:rPr>
        <w:t>Stotts</w:t>
      </w:r>
      <w:proofErr w:type="spellEnd"/>
      <w:r>
        <w:rPr>
          <w:rStyle w:val="Hyperlink"/>
          <w:rFonts w:ascii="Arial" w:hAnsi="Arial" w:cs="Arial"/>
          <w:color w:val="auto"/>
          <w:sz w:val="24"/>
          <w:szCs w:val="24"/>
        </w:rPr>
        <w:t xml:space="preserve"> </w:t>
      </w:r>
      <w:hyperlink r:id="rId74" w:history="1">
        <w:r w:rsidRPr="00D713A6">
          <w:rPr>
            <w:rStyle w:val="Hyperlink"/>
            <w:rFonts w:ascii="Arial" w:hAnsi="Arial" w:cs="Arial"/>
            <w:sz w:val="24"/>
            <w:szCs w:val="24"/>
          </w:rPr>
          <w:t>http://whatsignature.com/files/Laberto_Christina.JPG</w:t>
        </w:r>
      </w:hyperlink>
      <w:r>
        <w:rPr>
          <w:rStyle w:val="Hyperlink"/>
          <w:rFonts w:ascii="Arial" w:hAnsi="Arial" w:cs="Arial"/>
          <w:color w:val="auto"/>
          <w:sz w:val="24"/>
          <w:szCs w:val="24"/>
        </w:rPr>
        <w:t xml:space="preserve"> </w:t>
      </w:r>
    </w:p>
    <w:p w:rsidR="00070073" w:rsidRDefault="00070073" w:rsidP="00070073">
      <w:pPr>
        <w:pStyle w:val="Heading3"/>
        <w:rPr>
          <w:rStyle w:val="duration"/>
          <w:rFonts w:ascii="Arial" w:hAnsi="Arial" w:cs="Arial"/>
          <w:color w:val="000000"/>
          <w:sz w:val="24"/>
          <w:szCs w:val="24"/>
          <w:lang w:val="en"/>
        </w:rPr>
      </w:pPr>
      <w:r w:rsidRPr="00EE2EC2">
        <w:rPr>
          <w:rStyle w:val="Hyperlink"/>
          <w:rFonts w:ascii="Arial" w:hAnsi="Arial" w:cs="Arial"/>
          <w:color w:val="auto"/>
          <w:sz w:val="24"/>
          <w:szCs w:val="24"/>
        </w:rPr>
        <w:t xml:space="preserve">Christine Palumbo - </w:t>
      </w:r>
      <w:r w:rsidRPr="00EE2EC2">
        <w:rPr>
          <w:rStyle w:val="title1"/>
          <w:rFonts w:ascii="Arial" w:hAnsi="Arial" w:cs="Arial"/>
          <w:b w:val="0"/>
          <w:color w:val="000000"/>
          <w:sz w:val="24"/>
          <w:szCs w:val="24"/>
          <w:lang w:val="en"/>
        </w:rPr>
        <w:t>Default Vendor Management</w:t>
      </w:r>
      <w:r w:rsidRPr="00EE2EC2">
        <w:rPr>
          <w:rFonts w:ascii="Arial" w:hAnsi="Arial" w:cs="Arial"/>
          <w:b w:val="0"/>
          <w:color w:val="000000"/>
          <w:sz w:val="24"/>
          <w:szCs w:val="24"/>
          <w:lang w:val="en"/>
        </w:rPr>
        <w:t xml:space="preserve"> </w:t>
      </w:r>
      <w:hyperlink r:id="rId75" w:history="1">
        <w:r w:rsidRPr="00EE2EC2">
          <w:rPr>
            <w:rStyle w:val="org"/>
            <w:rFonts w:ascii="Arial" w:hAnsi="Arial" w:cs="Arial"/>
            <w:b w:val="0"/>
            <w:color w:val="auto"/>
            <w:sz w:val="24"/>
            <w:szCs w:val="24"/>
            <w:lang w:val="en"/>
          </w:rPr>
          <w:t>HSBC Mortgage Services</w:t>
        </w:r>
      </w:hyperlink>
      <w:r w:rsidRPr="00EE2EC2">
        <w:rPr>
          <w:rStyle w:val="Strong"/>
          <w:rFonts w:ascii="Arial" w:hAnsi="Arial" w:cs="Arial"/>
          <w:color w:val="000000"/>
          <w:sz w:val="24"/>
          <w:szCs w:val="24"/>
          <w:lang w:val="en"/>
        </w:rPr>
        <w:t xml:space="preserve"> </w:t>
      </w:r>
      <w:r w:rsidRPr="00EE2EC2">
        <w:rPr>
          <w:rFonts w:ascii="Arial" w:hAnsi="Arial" w:cs="Arial"/>
          <w:b w:val="0"/>
          <w:color w:val="000000"/>
          <w:sz w:val="24"/>
          <w:szCs w:val="24"/>
          <w:lang w:val="en"/>
        </w:rPr>
        <w:t xml:space="preserve">September 1998 – Present </w:t>
      </w:r>
      <w:r w:rsidRPr="00EE2EC2">
        <w:rPr>
          <w:rStyle w:val="duration"/>
          <w:rFonts w:ascii="Arial" w:hAnsi="Arial" w:cs="Arial"/>
          <w:b w:val="0"/>
          <w:color w:val="000000"/>
          <w:sz w:val="24"/>
          <w:szCs w:val="24"/>
          <w:lang w:val="en"/>
        </w:rPr>
        <w:t>(13 years 3 months</w:t>
      </w:r>
      <w:r w:rsidRPr="00EE2EC2">
        <w:rPr>
          <w:rStyle w:val="duration"/>
          <w:rFonts w:ascii="Arial" w:hAnsi="Arial" w:cs="Arial"/>
          <w:color w:val="000000"/>
          <w:sz w:val="24"/>
          <w:szCs w:val="24"/>
          <w:lang w:val="en"/>
        </w:rPr>
        <w:t>)</w:t>
      </w:r>
      <w:r>
        <w:rPr>
          <w:rStyle w:val="duration"/>
          <w:rFonts w:ascii="Arial" w:hAnsi="Arial" w:cs="Arial"/>
          <w:color w:val="000000"/>
          <w:sz w:val="24"/>
          <w:szCs w:val="24"/>
          <w:lang w:val="en"/>
        </w:rPr>
        <w:t xml:space="preserve"> </w:t>
      </w:r>
      <w:r w:rsidRPr="00EE2EC2">
        <w:rPr>
          <w:rStyle w:val="duration"/>
          <w:rFonts w:ascii="Arial" w:hAnsi="Arial" w:cs="Arial"/>
          <w:b w:val="0"/>
          <w:color w:val="000000"/>
          <w:sz w:val="24"/>
          <w:szCs w:val="24"/>
          <w:lang w:val="en"/>
        </w:rPr>
        <w:t>as per</w:t>
      </w:r>
      <w:r>
        <w:rPr>
          <w:rStyle w:val="duration"/>
          <w:rFonts w:ascii="Arial" w:hAnsi="Arial" w:cs="Arial"/>
          <w:color w:val="000000"/>
          <w:sz w:val="24"/>
          <w:szCs w:val="24"/>
          <w:lang w:val="en"/>
        </w:rPr>
        <w:t xml:space="preserve"> </w:t>
      </w:r>
      <w:r w:rsidRPr="00EE2EC2">
        <w:rPr>
          <w:rStyle w:val="duration"/>
          <w:rFonts w:ascii="Arial" w:hAnsi="Arial" w:cs="Arial"/>
          <w:b w:val="0"/>
          <w:color w:val="000000"/>
          <w:sz w:val="24"/>
          <w:szCs w:val="24"/>
          <w:lang w:val="en"/>
        </w:rPr>
        <w:t>her own published profile</w:t>
      </w:r>
      <w:r>
        <w:rPr>
          <w:rStyle w:val="duration"/>
          <w:rFonts w:ascii="Arial" w:hAnsi="Arial" w:cs="Arial"/>
          <w:color w:val="000000"/>
          <w:sz w:val="24"/>
          <w:szCs w:val="24"/>
          <w:lang w:val="en"/>
        </w:rPr>
        <w:t xml:space="preserve"> </w:t>
      </w:r>
      <w:hyperlink r:id="rId76" w:history="1">
        <w:r w:rsidRPr="0088386E">
          <w:rPr>
            <w:rStyle w:val="Hyperlink"/>
            <w:rFonts w:ascii="Arial" w:hAnsi="Arial" w:cs="Arial"/>
            <w:sz w:val="24"/>
            <w:szCs w:val="24"/>
            <w:lang w:val="en"/>
          </w:rPr>
          <w:t>http://www.linkedin.com/pub/kristen-palumbo/40/668/115</w:t>
        </w:r>
      </w:hyperlink>
      <w:r>
        <w:rPr>
          <w:rStyle w:val="duration"/>
          <w:rFonts w:ascii="Arial" w:hAnsi="Arial" w:cs="Arial"/>
          <w:color w:val="000000"/>
          <w:sz w:val="24"/>
          <w:szCs w:val="24"/>
          <w:lang w:val="en"/>
        </w:rPr>
        <w:t xml:space="preserve"> </w:t>
      </w:r>
    </w:p>
    <w:p w:rsidR="00070073" w:rsidRPr="00EE2EC2" w:rsidRDefault="00070073" w:rsidP="00070073">
      <w:pPr>
        <w:rPr>
          <w:lang w:val="en"/>
        </w:rPr>
      </w:pPr>
    </w:p>
    <w:p w:rsidR="00070073" w:rsidRPr="008B13DB" w:rsidRDefault="00070073" w:rsidP="00070073">
      <w:pPr>
        <w:pStyle w:val="Heading3"/>
        <w:rPr>
          <w:rFonts w:ascii="Arial" w:hAnsi="Arial" w:cs="Arial"/>
          <w:b w:val="0"/>
          <w:color w:val="000000"/>
          <w:sz w:val="24"/>
          <w:szCs w:val="24"/>
          <w:lang w:val="en"/>
        </w:rPr>
      </w:pPr>
      <w:r w:rsidRPr="008B13DB">
        <w:rPr>
          <w:rFonts w:ascii="Arial" w:hAnsi="Arial" w:cs="Arial"/>
          <w:color w:val="auto"/>
          <w:sz w:val="24"/>
          <w:szCs w:val="24"/>
        </w:rPr>
        <w:t>Cindy McGovern</w:t>
      </w:r>
      <w:r w:rsidRPr="008B13DB">
        <w:rPr>
          <w:rFonts w:ascii="Arial" w:hAnsi="Arial" w:cs="Arial"/>
          <w:b w:val="0"/>
          <w:color w:val="auto"/>
          <w:sz w:val="24"/>
          <w:szCs w:val="24"/>
        </w:rPr>
        <w:t xml:space="preserve"> </w:t>
      </w:r>
      <w:r>
        <w:rPr>
          <w:rFonts w:ascii="Arial" w:hAnsi="Arial" w:cs="Arial"/>
          <w:b w:val="0"/>
          <w:sz w:val="24"/>
          <w:szCs w:val="24"/>
        </w:rPr>
        <w:t xml:space="preserve">- </w:t>
      </w:r>
      <w:r w:rsidRPr="008B13DB">
        <w:rPr>
          <w:rStyle w:val="title1"/>
          <w:rFonts w:ascii="Arial" w:hAnsi="Arial" w:cs="Arial"/>
          <w:b w:val="0"/>
          <w:color w:val="000000"/>
          <w:sz w:val="24"/>
          <w:szCs w:val="24"/>
          <w:lang w:val="en"/>
        </w:rPr>
        <w:t xml:space="preserve">default and loss mitigation call center manager </w:t>
      </w:r>
      <w:hyperlink r:id="rId77" w:history="1">
        <w:r w:rsidRPr="008B13DB">
          <w:rPr>
            <w:rStyle w:val="org"/>
            <w:rFonts w:ascii="Arial" w:hAnsi="Arial" w:cs="Arial"/>
            <w:b w:val="0"/>
            <w:color w:val="auto"/>
            <w:sz w:val="24"/>
            <w:szCs w:val="24"/>
            <w:lang w:val="en"/>
          </w:rPr>
          <w:t>indymac bank</w:t>
        </w:r>
      </w:hyperlink>
      <w:r w:rsidRPr="008B13DB">
        <w:rPr>
          <w:rStyle w:val="Strong"/>
          <w:rFonts w:ascii="Arial" w:hAnsi="Arial" w:cs="Arial"/>
          <w:color w:val="000000"/>
          <w:sz w:val="24"/>
          <w:szCs w:val="24"/>
          <w:lang w:val="en"/>
        </w:rPr>
        <w:t xml:space="preserve"> </w:t>
      </w:r>
      <w:r>
        <w:rPr>
          <w:rStyle w:val="Strong"/>
          <w:rFonts w:ascii="Arial" w:hAnsi="Arial" w:cs="Arial"/>
          <w:color w:val="000000"/>
          <w:sz w:val="24"/>
          <w:szCs w:val="24"/>
          <w:lang w:val="en"/>
        </w:rPr>
        <w:t xml:space="preserve">     </w:t>
      </w:r>
      <w:r w:rsidRPr="008B13DB">
        <w:rPr>
          <w:rFonts w:ascii="Arial" w:hAnsi="Arial" w:cs="Arial"/>
          <w:b w:val="0"/>
          <w:color w:val="000000"/>
          <w:sz w:val="24"/>
          <w:szCs w:val="24"/>
          <w:lang w:val="en"/>
        </w:rPr>
        <w:t xml:space="preserve">May 2004 – Present </w:t>
      </w:r>
      <w:r w:rsidRPr="008B13DB">
        <w:rPr>
          <w:rStyle w:val="duration"/>
          <w:rFonts w:ascii="Arial" w:hAnsi="Arial" w:cs="Arial"/>
          <w:b w:val="0"/>
          <w:color w:val="000000"/>
          <w:sz w:val="24"/>
          <w:szCs w:val="24"/>
          <w:lang w:val="en"/>
        </w:rPr>
        <w:t>(7 years 7 months)</w:t>
      </w:r>
      <w:r>
        <w:rPr>
          <w:rStyle w:val="duration"/>
          <w:rFonts w:ascii="Arial" w:hAnsi="Arial" w:cs="Arial"/>
          <w:b w:val="0"/>
          <w:color w:val="000000"/>
          <w:sz w:val="24"/>
          <w:szCs w:val="24"/>
          <w:lang w:val="en"/>
        </w:rPr>
        <w:t xml:space="preserve"> as per:                     </w:t>
      </w:r>
      <w:hyperlink r:id="rId78" w:history="1">
        <w:r w:rsidRPr="0088386E">
          <w:rPr>
            <w:rStyle w:val="Hyperlink"/>
            <w:rFonts w:ascii="Arial" w:hAnsi="Arial" w:cs="Arial"/>
            <w:sz w:val="24"/>
            <w:szCs w:val="24"/>
            <w:lang w:val="en"/>
          </w:rPr>
          <w:t>http://www.linkedin.com/pub/cindy-mcgovern/b/6a3/26</w:t>
        </w:r>
      </w:hyperlink>
      <w:r>
        <w:rPr>
          <w:rStyle w:val="duration"/>
          <w:rFonts w:ascii="Arial" w:hAnsi="Arial" w:cs="Arial"/>
          <w:b w:val="0"/>
          <w:color w:val="000000"/>
          <w:sz w:val="24"/>
          <w:szCs w:val="24"/>
          <w:lang w:val="en"/>
        </w:rPr>
        <w:t xml:space="preserve"> </w:t>
      </w:r>
    </w:p>
    <w:p w:rsidR="005F6EE1" w:rsidRPr="005F6EE1" w:rsidRDefault="005F6EE1" w:rsidP="00070073">
      <w:pPr>
        <w:rPr>
          <w:rFonts w:ascii="Arial" w:hAnsi="Arial" w:cs="Arial"/>
          <w:b/>
          <w:sz w:val="16"/>
          <w:szCs w:val="16"/>
        </w:rPr>
      </w:pPr>
    </w:p>
    <w:p w:rsidR="00070073" w:rsidRDefault="00070073" w:rsidP="00070073">
      <w:pPr>
        <w:rPr>
          <w:rFonts w:ascii="Arial" w:hAnsi="Arial" w:cs="Arial"/>
          <w:b/>
          <w:sz w:val="24"/>
          <w:szCs w:val="24"/>
        </w:rPr>
      </w:pPr>
      <w:r>
        <w:rPr>
          <w:rFonts w:ascii="Arial" w:hAnsi="Arial" w:cs="Arial"/>
          <w:b/>
          <w:sz w:val="24"/>
          <w:szCs w:val="24"/>
        </w:rPr>
        <w:t xml:space="preserve">Cindy L. Morris – </w:t>
      </w:r>
      <w:r w:rsidRPr="00B50375">
        <w:rPr>
          <w:rFonts w:ascii="Arial" w:hAnsi="Arial" w:cs="Arial"/>
          <w:sz w:val="24"/>
          <w:szCs w:val="24"/>
        </w:rPr>
        <w:t>alleged Vice President at Atlantic Law Group, alleged Attorney-In-Fact at Bank of America</w:t>
      </w:r>
      <w:r w:rsidR="00EE6146">
        <w:rPr>
          <w:rFonts w:ascii="Arial" w:hAnsi="Arial" w:cs="Arial"/>
          <w:sz w:val="24"/>
          <w:szCs w:val="24"/>
        </w:rPr>
        <w:t>, also has signed affidavits as Assistant Vice President of Bank of America, and notarized in PA</w:t>
      </w:r>
    </w:p>
    <w:p w:rsidR="00070073" w:rsidRDefault="00070073" w:rsidP="00070073">
      <w:pPr>
        <w:rPr>
          <w:rFonts w:ascii="Arial" w:hAnsi="Arial" w:cs="Arial"/>
          <w:sz w:val="24"/>
          <w:szCs w:val="24"/>
        </w:rPr>
      </w:pPr>
      <w:r w:rsidRPr="009A0FC5">
        <w:rPr>
          <w:rFonts w:ascii="Arial" w:hAnsi="Arial" w:cs="Arial"/>
          <w:b/>
          <w:sz w:val="24"/>
          <w:szCs w:val="24"/>
        </w:rPr>
        <w:t>Cindy R. Moreland</w:t>
      </w:r>
      <w:r>
        <w:rPr>
          <w:rFonts w:ascii="Arial" w:hAnsi="Arial" w:cs="Arial"/>
          <w:sz w:val="24"/>
          <w:szCs w:val="24"/>
        </w:rPr>
        <w:t xml:space="preserve"> – Really works as a Default Specialist at First American Title. </w:t>
      </w:r>
      <w:hyperlink r:id="rId79" w:history="1">
        <w:r w:rsidRPr="0053160C">
          <w:rPr>
            <w:rStyle w:val="Hyperlink"/>
            <w:rFonts w:ascii="Arial" w:hAnsi="Arial" w:cs="Arial"/>
            <w:sz w:val="24"/>
            <w:szCs w:val="24"/>
          </w:rPr>
          <w:t>http://www.linkedin.com/pub/cindy-moreland/14/57b/b78</w:t>
        </w:r>
      </w:hyperlink>
      <w:r>
        <w:rPr>
          <w:rFonts w:ascii="Arial" w:hAnsi="Arial" w:cs="Arial"/>
          <w:sz w:val="24"/>
          <w:szCs w:val="24"/>
        </w:rPr>
        <w:t xml:space="preserve"> </w:t>
      </w:r>
    </w:p>
    <w:p w:rsidR="002433AD" w:rsidRDefault="002433AD" w:rsidP="00070073">
      <w:pPr>
        <w:rPr>
          <w:rFonts w:ascii="Arial" w:hAnsi="Arial" w:cs="Arial"/>
          <w:b/>
          <w:sz w:val="24"/>
          <w:szCs w:val="24"/>
        </w:rPr>
      </w:pPr>
      <w:r>
        <w:rPr>
          <w:rFonts w:ascii="Arial" w:hAnsi="Arial" w:cs="Arial"/>
          <w:b/>
          <w:sz w:val="24"/>
          <w:szCs w:val="24"/>
        </w:rPr>
        <w:t xml:space="preserve">Christopher </w:t>
      </w:r>
      <w:proofErr w:type="spellStart"/>
      <w:r>
        <w:rPr>
          <w:rFonts w:ascii="Arial" w:hAnsi="Arial" w:cs="Arial"/>
          <w:b/>
          <w:sz w:val="24"/>
          <w:szCs w:val="24"/>
        </w:rPr>
        <w:t>Ledezma</w:t>
      </w:r>
      <w:proofErr w:type="spellEnd"/>
      <w:r>
        <w:rPr>
          <w:rFonts w:ascii="Arial" w:hAnsi="Arial" w:cs="Arial"/>
          <w:b/>
          <w:sz w:val="24"/>
          <w:szCs w:val="24"/>
        </w:rPr>
        <w:t xml:space="preserve">- suspected </w:t>
      </w:r>
      <w:proofErr w:type="spellStart"/>
      <w:r>
        <w:rPr>
          <w:rFonts w:ascii="Arial" w:hAnsi="Arial" w:cs="Arial"/>
          <w:b/>
          <w:sz w:val="24"/>
          <w:szCs w:val="24"/>
        </w:rPr>
        <w:t>robo</w:t>
      </w:r>
      <w:proofErr w:type="spellEnd"/>
      <w:r>
        <w:rPr>
          <w:rFonts w:ascii="Arial" w:hAnsi="Arial" w:cs="Arial"/>
          <w:b/>
          <w:sz w:val="24"/>
          <w:szCs w:val="24"/>
        </w:rPr>
        <w:t xml:space="preserve"> signer</w:t>
      </w:r>
    </w:p>
    <w:p w:rsidR="00070073" w:rsidRDefault="00070073" w:rsidP="00070073">
      <w:pPr>
        <w:rPr>
          <w:rFonts w:ascii="Arial" w:hAnsi="Arial" w:cs="Arial"/>
          <w:b/>
          <w:sz w:val="24"/>
          <w:szCs w:val="24"/>
        </w:rPr>
      </w:pPr>
      <w:r>
        <w:rPr>
          <w:rFonts w:ascii="Arial" w:hAnsi="Arial" w:cs="Arial"/>
          <w:b/>
          <w:sz w:val="24"/>
          <w:szCs w:val="24"/>
        </w:rPr>
        <w:t xml:space="preserve">Cody B. </w:t>
      </w:r>
      <w:proofErr w:type="gramStart"/>
      <w:r>
        <w:rPr>
          <w:rFonts w:ascii="Arial" w:hAnsi="Arial" w:cs="Arial"/>
          <w:b/>
          <w:sz w:val="24"/>
          <w:szCs w:val="24"/>
        </w:rPr>
        <w:t>West</w:t>
      </w:r>
      <w:proofErr w:type="gramEnd"/>
      <w:r w:rsidR="005F6EE1">
        <w:rPr>
          <w:rFonts w:ascii="Arial" w:hAnsi="Arial" w:cs="Arial"/>
          <w:b/>
          <w:sz w:val="24"/>
          <w:szCs w:val="24"/>
        </w:rPr>
        <w:t xml:space="preserve"> – suspected </w:t>
      </w:r>
      <w:proofErr w:type="spellStart"/>
      <w:r w:rsidR="005F6EE1">
        <w:rPr>
          <w:rFonts w:ascii="Arial" w:hAnsi="Arial" w:cs="Arial"/>
          <w:b/>
          <w:sz w:val="24"/>
          <w:szCs w:val="24"/>
        </w:rPr>
        <w:t>robo</w:t>
      </w:r>
      <w:proofErr w:type="spellEnd"/>
      <w:r w:rsidR="005F6EE1">
        <w:rPr>
          <w:rFonts w:ascii="Arial" w:hAnsi="Arial" w:cs="Arial"/>
          <w:b/>
          <w:sz w:val="24"/>
          <w:szCs w:val="24"/>
        </w:rPr>
        <w:t xml:space="preserve"> signer</w:t>
      </w:r>
    </w:p>
    <w:p w:rsidR="00070073" w:rsidRDefault="00070073" w:rsidP="00070073">
      <w:pPr>
        <w:rPr>
          <w:rFonts w:ascii="Arial" w:hAnsi="Arial" w:cs="Arial"/>
          <w:sz w:val="24"/>
          <w:szCs w:val="24"/>
        </w:rPr>
      </w:pPr>
      <w:r w:rsidRPr="00125FD5">
        <w:rPr>
          <w:rFonts w:ascii="Arial" w:hAnsi="Arial" w:cs="Arial"/>
          <w:b/>
          <w:sz w:val="24"/>
          <w:szCs w:val="24"/>
        </w:rPr>
        <w:t>Colin Taber</w:t>
      </w:r>
      <w:r>
        <w:rPr>
          <w:rFonts w:ascii="Arial" w:hAnsi="Arial" w:cs="Arial"/>
          <w:sz w:val="24"/>
          <w:szCs w:val="24"/>
        </w:rPr>
        <w:t xml:space="preserve"> - alleged employee of American Express Bank, FSB</w:t>
      </w:r>
    </w:p>
    <w:p w:rsidR="00070073" w:rsidRDefault="00070073" w:rsidP="00070073">
      <w:pPr>
        <w:rPr>
          <w:rFonts w:ascii="Arial" w:hAnsi="Arial" w:cs="Arial"/>
          <w:b/>
          <w:sz w:val="24"/>
          <w:szCs w:val="24"/>
        </w:rPr>
      </w:pPr>
      <w:r>
        <w:rPr>
          <w:rFonts w:ascii="Arial" w:hAnsi="Arial" w:cs="Arial"/>
          <w:b/>
          <w:sz w:val="24"/>
          <w:szCs w:val="24"/>
        </w:rPr>
        <w:lastRenderedPageBreak/>
        <w:t xml:space="preserve">Colleen Irby- </w:t>
      </w:r>
      <w:proofErr w:type="spellStart"/>
      <w:r w:rsidRPr="00534192">
        <w:rPr>
          <w:rFonts w:ascii="Arial" w:hAnsi="Arial" w:cs="Arial"/>
          <w:sz w:val="24"/>
          <w:szCs w:val="24"/>
        </w:rPr>
        <w:t>robo</w:t>
      </w:r>
      <w:proofErr w:type="spellEnd"/>
      <w:r w:rsidRPr="00534192">
        <w:rPr>
          <w:rFonts w:ascii="Arial" w:hAnsi="Arial" w:cs="Arial"/>
          <w:sz w:val="24"/>
          <w:szCs w:val="24"/>
        </w:rPr>
        <w:t xml:space="preserve"> signer for WAMU JP Morgan/Chase</w:t>
      </w:r>
      <w:r>
        <w:rPr>
          <w:rFonts w:ascii="Arial" w:hAnsi="Arial" w:cs="Arial"/>
          <w:sz w:val="24"/>
          <w:szCs w:val="24"/>
        </w:rPr>
        <w:t xml:space="preserve"> really is Section Manager at California </w:t>
      </w:r>
      <w:proofErr w:type="spellStart"/>
      <w:r>
        <w:rPr>
          <w:rFonts w:ascii="Arial" w:hAnsi="Arial" w:cs="Arial"/>
          <w:sz w:val="24"/>
          <w:szCs w:val="24"/>
        </w:rPr>
        <w:t>Reconveyance</w:t>
      </w:r>
      <w:proofErr w:type="spellEnd"/>
      <w:r>
        <w:rPr>
          <w:rFonts w:ascii="Arial" w:hAnsi="Arial" w:cs="Arial"/>
          <w:sz w:val="24"/>
          <w:szCs w:val="24"/>
        </w:rPr>
        <w:t xml:space="preserve"> Company, Los Angeles Area, see: </w:t>
      </w:r>
      <w:hyperlink r:id="rId80" w:history="1">
        <w:r w:rsidRPr="00A548CB">
          <w:rPr>
            <w:rStyle w:val="Hyperlink"/>
            <w:rFonts w:ascii="Arial" w:hAnsi="Arial" w:cs="Arial"/>
            <w:sz w:val="24"/>
            <w:szCs w:val="24"/>
          </w:rPr>
          <w:t>http://www.linkedin.com/pub/colleen-irby/7/46a/a74</w:t>
        </w:r>
      </w:hyperlink>
      <w:r>
        <w:rPr>
          <w:rFonts w:ascii="Arial" w:hAnsi="Arial" w:cs="Arial"/>
          <w:sz w:val="24"/>
          <w:szCs w:val="24"/>
        </w:rPr>
        <w:t xml:space="preserve"> </w:t>
      </w:r>
    </w:p>
    <w:p w:rsidR="003E4913" w:rsidRDefault="003E4913" w:rsidP="00070073">
      <w:pPr>
        <w:rPr>
          <w:rFonts w:ascii="Arial" w:hAnsi="Arial" w:cs="Arial"/>
          <w:b/>
          <w:sz w:val="24"/>
          <w:szCs w:val="24"/>
        </w:rPr>
      </w:pPr>
      <w:r>
        <w:rPr>
          <w:rFonts w:ascii="Arial" w:hAnsi="Arial" w:cs="Arial"/>
          <w:b/>
          <w:sz w:val="24"/>
          <w:szCs w:val="24"/>
        </w:rPr>
        <w:t xml:space="preserve">Colleen Thrall- suspected </w:t>
      </w:r>
      <w:proofErr w:type="spellStart"/>
      <w:r>
        <w:rPr>
          <w:rFonts w:ascii="Arial" w:hAnsi="Arial" w:cs="Arial"/>
          <w:b/>
          <w:sz w:val="24"/>
          <w:szCs w:val="24"/>
        </w:rPr>
        <w:t>robo</w:t>
      </w:r>
      <w:proofErr w:type="spellEnd"/>
      <w:r>
        <w:rPr>
          <w:rFonts w:ascii="Arial" w:hAnsi="Arial" w:cs="Arial"/>
          <w:b/>
          <w:sz w:val="24"/>
          <w:szCs w:val="24"/>
        </w:rPr>
        <w:t>-signer for Wilshire Credit</w:t>
      </w:r>
    </w:p>
    <w:p w:rsidR="00070073" w:rsidRDefault="00070073" w:rsidP="00070073">
      <w:pPr>
        <w:rPr>
          <w:rFonts w:ascii="Arial" w:hAnsi="Arial" w:cs="Arial"/>
          <w:sz w:val="24"/>
          <w:szCs w:val="24"/>
        </w:rPr>
      </w:pPr>
      <w:proofErr w:type="spellStart"/>
      <w:r w:rsidRPr="00DF3A9E">
        <w:rPr>
          <w:rFonts w:ascii="Arial" w:hAnsi="Arial" w:cs="Arial"/>
          <w:b/>
          <w:sz w:val="24"/>
          <w:szCs w:val="24"/>
        </w:rPr>
        <w:t>Conni</w:t>
      </w:r>
      <w:proofErr w:type="spellEnd"/>
      <w:r w:rsidRPr="00DF3A9E">
        <w:rPr>
          <w:rFonts w:ascii="Arial" w:hAnsi="Arial" w:cs="Arial"/>
          <w:b/>
          <w:sz w:val="24"/>
          <w:szCs w:val="24"/>
        </w:rPr>
        <w:t xml:space="preserve"> Jones</w:t>
      </w:r>
      <w:r>
        <w:rPr>
          <w:rFonts w:ascii="Arial" w:hAnsi="Arial" w:cs="Arial"/>
          <w:sz w:val="24"/>
          <w:szCs w:val="24"/>
        </w:rPr>
        <w:t xml:space="preserve">- </w:t>
      </w:r>
      <w:r w:rsidR="005F6EE1">
        <w:rPr>
          <w:rFonts w:ascii="Arial" w:hAnsi="Arial" w:cs="Arial"/>
          <w:sz w:val="24"/>
          <w:szCs w:val="24"/>
        </w:rPr>
        <w:t xml:space="preserve">suspected </w:t>
      </w:r>
      <w:proofErr w:type="spellStart"/>
      <w:r w:rsidR="005F6EE1">
        <w:rPr>
          <w:rFonts w:ascii="Arial" w:hAnsi="Arial" w:cs="Arial"/>
          <w:sz w:val="24"/>
          <w:szCs w:val="24"/>
        </w:rPr>
        <w:t>robo</w:t>
      </w:r>
      <w:proofErr w:type="spellEnd"/>
      <w:r w:rsidR="005F6EE1">
        <w:rPr>
          <w:rFonts w:ascii="Arial" w:hAnsi="Arial" w:cs="Arial"/>
          <w:sz w:val="24"/>
          <w:szCs w:val="24"/>
        </w:rPr>
        <w:t xml:space="preserve"> signer and </w:t>
      </w:r>
      <w:r>
        <w:rPr>
          <w:rFonts w:ascii="Arial" w:hAnsi="Arial" w:cs="Arial"/>
          <w:sz w:val="24"/>
          <w:szCs w:val="24"/>
        </w:rPr>
        <w:t>alleged MERS officer</w:t>
      </w:r>
    </w:p>
    <w:p w:rsidR="00070073" w:rsidRDefault="00070073" w:rsidP="00070073">
      <w:pPr>
        <w:rPr>
          <w:rFonts w:ascii="Arial" w:hAnsi="Arial" w:cs="Arial"/>
          <w:sz w:val="24"/>
          <w:szCs w:val="24"/>
        </w:rPr>
      </w:pPr>
      <w:r w:rsidRPr="00DF3A9E">
        <w:rPr>
          <w:rFonts w:ascii="Arial" w:hAnsi="Arial" w:cs="Arial"/>
          <w:b/>
          <w:sz w:val="24"/>
          <w:szCs w:val="24"/>
        </w:rPr>
        <w:t>Cory Messer</w:t>
      </w:r>
      <w:r>
        <w:rPr>
          <w:rFonts w:ascii="Arial" w:hAnsi="Arial" w:cs="Arial"/>
          <w:b/>
          <w:sz w:val="24"/>
          <w:szCs w:val="24"/>
        </w:rPr>
        <w:t xml:space="preserve"> – </w:t>
      </w:r>
      <w:r>
        <w:rPr>
          <w:rFonts w:ascii="Arial" w:hAnsi="Arial" w:cs="Arial"/>
          <w:sz w:val="24"/>
          <w:szCs w:val="24"/>
        </w:rPr>
        <w:t xml:space="preserve">possible </w:t>
      </w:r>
      <w:proofErr w:type="spellStart"/>
      <w:r>
        <w:rPr>
          <w:rFonts w:ascii="Arial" w:hAnsi="Arial" w:cs="Arial"/>
          <w:sz w:val="24"/>
          <w:szCs w:val="24"/>
        </w:rPr>
        <w:t>Ocwen</w:t>
      </w:r>
      <w:proofErr w:type="spellEnd"/>
      <w:r>
        <w:rPr>
          <w:rFonts w:ascii="Arial" w:hAnsi="Arial" w:cs="Arial"/>
          <w:sz w:val="24"/>
          <w:szCs w:val="24"/>
        </w:rPr>
        <w:t xml:space="preserve"> employee/</w:t>
      </w:r>
      <w:proofErr w:type="spellStart"/>
      <w:r>
        <w:rPr>
          <w:rFonts w:ascii="Arial" w:hAnsi="Arial" w:cs="Arial"/>
          <w:sz w:val="24"/>
          <w:szCs w:val="24"/>
        </w:rPr>
        <w:t>robo</w:t>
      </w:r>
      <w:proofErr w:type="spellEnd"/>
      <w:r>
        <w:rPr>
          <w:rFonts w:ascii="Arial" w:hAnsi="Arial" w:cs="Arial"/>
          <w:sz w:val="24"/>
          <w:szCs w:val="24"/>
        </w:rPr>
        <w:t>-signer</w:t>
      </w:r>
    </w:p>
    <w:p w:rsidR="00796AB2" w:rsidRDefault="00796AB2" w:rsidP="00070073">
      <w:pPr>
        <w:pStyle w:val="Heading2"/>
        <w:rPr>
          <w:rFonts w:ascii="Arial" w:hAnsi="Arial" w:cs="Arial"/>
          <w:sz w:val="24"/>
          <w:szCs w:val="24"/>
        </w:rPr>
      </w:pPr>
      <w:r>
        <w:rPr>
          <w:rFonts w:ascii="Arial" w:hAnsi="Arial" w:cs="Arial"/>
          <w:sz w:val="24"/>
          <w:szCs w:val="24"/>
        </w:rPr>
        <w:t>Christine Odem –</w:t>
      </w:r>
      <w:proofErr w:type="spellStart"/>
      <w:r w:rsidR="005F6EE1">
        <w:rPr>
          <w:rFonts w:ascii="Arial" w:hAnsi="Arial" w:cs="Arial"/>
          <w:sz w:val="24"/>
          <w:szCs w:val="24"/>
        </w:rPr>
        <w:t>robo</w:t>
      </w:r>
      <w:proofErr w:type="spellEnd"/>
      <w:r w:rsidR="005F6EE1">
        <w:rPr>
          <w:rFonts w:ascii="Arial" w:hAnsi="Arial" w:cs="Arial"/>
          <w:sz w:val="24"/>
          <w:szCs w:val="24"/>
        </w:rPr>
        <w:t xml:space="preserve"> signer </w:t>
      </w:r>
      <w:r w:rsidRPr="00D629F7">
        <w:rPr>
          <w:rFonts w:ascii="Arial" w:hAnsi="Arial" w:cs="Arial"/>
          <w:b w:val="0"/>
          <w:sz w:val="24"/>
          <w:szCs w:val="24"/>
        </w:rPr>
        <w:t xml:space="preserve">of </w:t>
      </w:r>
      <w:proofErr w:type="spellStart"/>
      <w:r w:rsidRPr="00D629F7">
        <w:rPr>
          <w:rFonts w:ascii="Arial" w:hAnsi="Arial" w:cs="Arial"/>
          <w:b w:val="0"/>
          <w:sz w:val="24"/>
          <w:szCs w:val="24"/>
        </w:rPr>
        <w:t>Nationstar</w:t>
      </w:r>
      <w:proofErr w:type="spellEnd"/>
      <w:r w:rsidRPr="00D629F7">
        <w:rPr>
          <w:rFonts w:ascii="Arial" w:hAnsi="Arial" w:cs="Arial"/>
          <w:b w:val="0"/>
          <w:sz w:val="24"/>
          <w:szCs w:val="24"/>
        </w:rPr>
        <w:t xml:space="preserve"> Mortgage- see full deposition </w:t>
      </w:r>
      <w:r w:rsidR="00D629F7">
        <w:rPr>
          <w:rFonts w:ascii="Arial" w:hAnsi="Arial" w:cs="Arial"/>
          <w:b w:val="0"/>
          <w:sz w:val="24"/>
          <w:szCs w:val="24"/>
        </w:rPr>
        <w:t xml:space="preserve">of Christine Odem </w:t>
      </w:r>
      <w:r w:rsidRPr="00D629F7">
        <w:rPr>
          <w:rFonts w:ascii="Arial" w:hAnsi="Arial" w:cs="Arial"/>
          <w:b w:val="0"/>
          <w:sz w:val="24"/>
          <w:szCs w:val="24"/>
        </w:rPr>
        <w:t xml:space="preserve">at </w:t>
      </w:r>
      <w:hyperlink r:id="rId81" w:history="1">
        <w:r w:rsidRPr="00D629F7">
          <w:rPr>
            <w:rStyle w:val="Hyperlink"/>
            <w:rFonts w:ascii="Arial" w:hAnsi="Arial" w:cs="Arial"/>
            <w:b w:val="0"/>
            <w:sz w:val="24"/>
            <w:szCs w:val="24"/>
          </w:rPr>
          <w:t>http://4closurefraud.org/2011/04/13/full-deposition-of-christine-odem-of-nationstar-by-florida-foreclosure-defense-lawyer-brian-korte/</w:t>
        </w:r>
      </w:hyperlink>
      <w:r>
        <w:rPr>
          <w:rFonts w:ascii="Arial" w:hAnsi="Arial" w:cs="Arial"/>
          <w:sz w:val="24"/>
          <w:szCs w:val="24"/>
        </w:rPr>
        <w:t xml:space="preserve"> </w:t>
      </w:r>
    </w:p>
    <w:p w:rsidR="00070073" w:rsidRDefault="00070073" w:rsidP="00070073">
      <w:pPr>
        <w:pStyle w:val="Heading2"/>
        <w:rPr>
          <w:lang w:val="en"/>
        </w:rPr>
      </w:pPr>
      <w:r>
        <w:rPr>
          <w:rFonts w:ascii="Arial" w:hAnsi="Arial" w:cs="Arial"/>
          <w:sz w:val="24"/>
          <w:szCs w:val="24"/>
        </w:rPr>
        <w:t xml:space="preserve">Christopher Herrera – a.k.a. Chris De Herrera </w:t>
      </w:r>
      <w:hyperlink r:id="rId82" w:tooltip="Find users with this title" w:history="1">
        <w:r w:rsidRPr="00492BDF">
          <w:rPr>
            <w:rStyle w:val="Hyperlink"/>
            <w:rFonts w:ascii="Arial" w:eastAsiaTheme="majorEastAsia" w:hAnsi="Arial" w:cs="Arial"/>
            <w:color w:val="auto"/>
            <w:sz w:val="24"/>
            <w:szCs w:val="24"/>
            <w:lang w:val="en"/>
          </w:rPr>
          <w:t>Vice President, Business Control Manager</w:t>
        </w:r>
      </w:hyperlink>
      <w:r w:rsidRPr="00492BDF">
        <w:rPr>
          <w:rFonts w:ascii="Arial" w:hAnsi="Arial" w:cs="Arial"/>
          <w:sz w:val="24"/>
          <w:szCs w:val="24"/>
          <w:lang w:val="en"/>
        </w:rPr>
        <w:t xml:space="preserve"> </w:t>
      </w:r>
      <w:r>
        <w:rPr>
          <w:rFonts w:ascii="Arial" w:hAnsi="Arial" w:cs="Arial"/>
          <w:sz w:val="24"/>
          <w:szCs w:val="24"/>
          <w:lang w:val="en"/>
        </w:rPr>
        <w:t xml:space="preserve">at </w:t>
      </w:r>
      <w:r w:rsidRPr="00335720">
        <w:rPr>
          <w:rStyle w:val="org"/>
          <w:rFonts w:ascii="Arial" w:hAnsi="Arial" w:cs="Arial"/>
          <w:sz w:val="24"/>
          <w:szCs w:val="24"/>
          <w:lang w:val="en"/>
        </w:rPr>
        <w:t>Bank of America</w:t>
      </w:r>
      <w:r w:rsidRPr="00492BDF">
        <w:rPr>
          <w:rStyle w:val="Strong"/>
          <w:rFonts w:ascii="Arial" w:hAnsi="Arial" w:cs="Arial"/>
          <w:sz w:val="24"/>
          <w:szCs w:val="24"/>
          <w:lang w:val="en"/>
        </w:rPr>
        <w:t xml:space="preserve"> </w:t>
      </w:r>
      <w:r w:rsidRPr="00492BDF">
        <w:rPr>
          <w:rFonts w:ascii="Arial" w:hAnsi="Arial" w:cs="Arial"/>
          <w:sz w:val="24"/>
          <w:szCs w:val="24"/>
          <w:lang w:val="en"/>
        </w:rPr>
        <w:t xml:space="preserve">October 2010 – Present </w:t>
      </w:r>
      <w:r w:rsidRPr="00492BDF">
        <w:rPr>
          <w:rStyle w:val="duration"/>
          <w:rFonts w:ascii="Arial" w:hAnsi="Arial" w:cs="Arial"/>
          <w:sz w:val="24"/>
          <w:szCs w:val="24"/>
          <w:lang w:val="en"/>
        </w:rPr>
        <w:t>(1 year 3 months)</w:t>
      </w:r>
      <w:r w:rsidRPr="00492BDF">
        <w:rPr>
          <w:rFonts w:ascii="Arial" w:hAnsi="Arial" w:cs="Arial"/>
          <w:sz w:val="24"/>
          <w:szCs w:val="24"/>
          <w:lang w:val="en"/>
        </w:rPr>
        <w:t xml:space="preserve"> </w:t>
      </w:r>
      <w:r w:rsidRPr="00397178">
        <w:rPr>
          <w:b w:val="0"/>
          <w:sz w:val="24"/>
          <w:szCs w:val="24"/>
          <w:lang w:val="en"/>
        </w:rPr>
        <w:t xml:space="preserve">Coordinate and assist Home Loans Servicing with their quarterly risk self-assessment. </w:t>
      </w:r>
      <w:proofErr w:type="gramStart"/>
      <w:r w:rsidRPr="00397178">
        <w:rPr>
          <w:b w:val="0"/>
          <w:sz w:val="24"/>
          <w:szCs w:val="24"/>
          <w:lang w:val="en"/>
        </w:rPr>
        <w:t>Matrix manage</w:t>
      </w:r>
      <w:proofErr w:type="gramEnd"/>
      <w:r w:rsidRPr="00397178">
        <w:rPr>
          <w:b w:val="0"/>
          <w:sz w:val="24"/>
          <w:szCs w:val="24"/>
          <w:lang w:val="en"/>
        </w:rPr>
        <w:t xml:space="preserve"> multiple personnel across various departments to deliver reports on a timely basis. Perform a quality review of the assessment prior to submission to management. Develop an executive summary and present the results of the risk assessment to senior management.  No banking experience prior to the job with Bank of America.</w:t>
      </w:r>
      <w:r w:rsidRPr="00397178">
        <w:rPr>
          <w:sz w:val="24"/>
          <w:szCs w:val="24"/>
          <w:lang w:val="en"/>
        </w:rPr>
        <w:t xml:space="preserve">  </w:t>
      </w:r>
      <w:r w:rsidRPr="00397178">
        <w:rPr>
          <w:b w:val="0"/>
          <w:sz w:val="24"/>
          <w:szCs w:val="24"/>
          <w:u w:val="single"/>
          <w:lang w:val="en"/>
        </w:rPr>
        <w:t>How did he start as a Vice President?</w:t>
      </w:r>
      <w:r>
        <w:rPr>
          <w:lang w:val="en"/>
        </w:rPr>
        <w:t xml:space="preserve"> </w:t>
      </w:r>
      <w:hyperlink r:id="rId83" w:history="1">
        <w:r w:rsidRPr="00397178">
          <w:rPr>
            <w:rStyle w:val="Hyperlink"/>
            <w:rFonts w:ascii="Arial" w:eastAsiaTheme="majorEastAsia" w:hAnsi="Arial" w:cs="Arial"/>
            <w:sz w:val="24"/>
            <w:szCs w:val="24"/>
            <w:lang w:val="en"/>
          </w:rPr>
          <w:t>http://www.linkedin.com/in/cdeherrera</w:t>
        </w:r>
      </w:hyperlink>
      <w:r>
        <w:rPr>
          <w:lang w:val="en"/>
        </w:rPr>
        <w:t xml:space="preserve"> </w:t>
      </w:r>
    </w:p>
    <w:p w:rsidR="00E115C9" w:rsidRDefault="00E115C9" w:rsidP="00E115C9">
      <w:pPr>
        <w:rPr>
          <w:rFonts w:ascii="Arial" w:hAnsi="Arial" w:cs="Arial"/>
          <w:sz w:val="24"/>
          <w:szCs w:val="24"/>
        </w:rPr>
      </w:pPr>
      <w:r w:rsidRPr="009A0FC5">
        <w:rPr>
          <w:rFonts w:ascii="Arial" w:hAnsi="Arial" w:cs="Arial"/>
          <w:b/>
          <w:sz w:val="24"/>
          <w:szCs w:val="24"/>
        </w:rPr>
        <w:t>Craig Evan</w:t>
      </w:r>
      <w:r>
        <w:rPr>
          <w:rFonts w:ascii="Arial" w:hAnsi="Arial" w:cs="Arial"/>
          <w:sz w:val="24"/>
          <w:szCs w:val="24"/>
        </w:rPr>
        <w:t xml:space="preserve"> – suspected </w:t>
      </w:r>
      <w:proofErr w:type="spellStart"/>
      <w:r>
        <w:rPr>
          <w:rFonts w:ascii="Arial" w:hAnsi="Arial" w:cs="Arial"/>
          <w:sz w:val="24"/>
          <w:szCs w:val="24"/>
        </w:rPr>
        <w:t>robo</w:t>
      </w:r>
      <w:proofErr w:type="spellEnd"/>
      <w:r>
        <w:rPr>
          <w:rFonts w:ascii="Arial" w:hAnsi="Arial" w:cs="Arial"/>
          <w:sz w:val="24"/>
          <w:szCs w:val="24"/>
        </w:rPr>
        <w:t xml:space="preserve"> </w:t>
      </w:r>
      <w:proofErr w:type="gramStart"/>
      <w:r>
        <w:rPr>
          <w:rFonts w:ascii="Arial" w:hAnsi="Arial" w:cs="Arial"/>
          <w:sz w:val="24"/>
          <w:szCs w:val="24"/>
        </w:rPr>
        <w:t>signer  for</w:t>
      </w:r>
      <w:proofErr w:type="gramEnd"/>
      <w:r>
        <w:rPr>
          <w:rFonts w:ascii="Arial" w:hAnsi="Arial" w:cs="Arial"/>
          <w:sz w:val="24"/>
          <w:szCs w:val="24"/>
        </w:rPr>
        <w:t xml:space="preserve"> GMAC</w:t>
      </w:r>
    </w:p>
    <w:p w:rsidR="00E115C9" w:rsidRDefault="00E115C9" w:rsidP="00070073">
      <w:pPr>
        <w:rPr>
          <w:rFonts w:ascii="Arial" w:hAnsi="Arial" w:cs="Arial"/>
          <w:b/>
          <w:sz w:val="24"/>
          <w:szCs w:val="24"/>
        </w:rPr>
      </w:pPr>
      <w:r>
        <w:rPr>
          <w:rFonts w:ascii="Arial" w:hAnsi="Arial" w:cs="Arial"/>
          <w:b/>
          <w:sz w:val="24"/>
          <w:szCs w:val="24"/>
        </w:rPr>
        <w:t xml:space="preserve">Crystal Moore- admitted </w:t>
      </w:r>
      <w:proofErr w:type="spellStart"/>
      <w:r>
        <w:rPr>
          <w:rFonts w:ascii="Arial" w:hAnsi="Arial" w:cs="Arial"/>
          <w:b/>
          <w:sz w:val="24"/>
          <w:szCs w:val="24"/>
        </w:rPr>
        <w:t>robo</w:t>
      </w:r>
      <w:proofErr w:type="spellEnd"/>
      <w:r>
        <w:rPr>
          <w:rFonts w:ascii="Arial" w:hAnsi="Arial" w:cs="Arial"/>
          <w:b/>
          <w:sz w:val="24"/>
          <w:szCs w:val="24"/>
        </w:rPr>
        <w:t xml:space="preserve"> signer </w:t>
      </w:r>
      <w:r w:rsidR="00AC32F9" w:rsidRPr="00CC37EC">
        <w:rPr>
          <w:rFonts w:ascii="Trebuchet MS" w:eastAsia="Times New Roman" w:hAnsi="Trebuchet MS" w:cs="Times New Roman"/>
        </w:rPr>
        <w:t>is an employee at</w:t>
      </w:r>
      <w:r w:rsidR="00AC32F9">
        <w:rPr>
          <w:rFonts w:ascii="Trebuchet MS" w:eastAsia="Times New Roman" w:hAnsi="Trebuchet MS" w:cs="Times New Roman"/>
        </w:rPr>
        <w:t xml:space="preserve"> </w:t>
      </w:r>
      <w:hyperlink r:id="rId84" w:history="1">
        <w:r w:rsidR="00AC32F9" w:rsidRPr="00410321">
          <w:rPr>
            <w:rFonts w:ascii="Trebuchet MS" w:eastAsia="Times New Roman" w:hAnsi="Trebuchet MS" w:cs="Times New Roman"/>
            <w:bCs/>
          </w:rPr>
          <w:t>Nationwide Title Clearing</w:t>
        </w:r>
      </w:hyperlink>
      <w:r w:rsidR="00AC32F9" w:rsidRPr="00410321">
        <w:rPr>
          <w:rFonts w:ascii="Trebuchet MS" w:eastAsia="Times New Roman" w:hAnsi="Trebuchet MS" w:cs="Times New Roman"/>
          <w:bCs/>
        </w:rPr>
        <w:t xml:space="preserve"> </w:t>
      </w:r>
      <w:r w:rsidR="00AC32F9">
        <w:rPr>
          <w:rFonts w:ascii="Trebuchet MS" w:eastAsia="Times New Roman" w:hAnsi="Trebuchet MS" w:cs="Times New Roman"/>
          <w:bCs/>
        </w:rPr>
        <w:t xml:space="preserve"> </w:t>
      </w:r>
      <w:hyperlink r:id="rId85" w:history="1">
        <w:r w:rsidR="00AC32F9" w:rsidRPr="003C1110">
          <w:rPr>
            <w:rStyle w:val="Hyperlink"/>
            <w:rFonts w:ascii="Trebuchet MS" w:eastAsia="Times New Roman" w:hAnsi="Trebuchet MS" w:cs="Times New Roman"/>
          </w:rPr>
          <w:t>http://www.scribd.com/doc/39766637/In-Search-of-Prima-Facie-Authority-of-Bryan-J-Bly-and-Crystal-Moore-to-Assign-Mortgages</w:t>
        </w:r>
      </w:hyperlink>
      <w:r w:rsidR="00AC32F9">
        <w:rPr>
          <w:rFonts w:ascii="Trebuchet MS" w:eastAsia="Times New Roman" w:hAnsi="Trebuchet MS" w:cs="Times New Roman"/>
          <w:bCs/>
        </w:rPr>
        <w:t xml:space="preserve">                                                        </w:t>
      </w:r>
      <w:hyperlink r:id="rId86" w:history="1">
        <w:r w:rsidR="00AC32F9" w:rsidRPr="00885F1A">
          <w:rPr>
            <w:rStyle w:val="Hyperlink"/>
            <w:rFonts w:ascii="Trebuchet MS" w:eastAsia="Times New Roman" w:hAnsi="Trebuchet MS" w:cs="Times New Roman"/>
          </w:rPr>
          <w:t>http://www.argus-press.com/news/national/article_df8a683a-e1d5-5b4a-b334-a4937e477ff7.html</w:t>
        </w:r>
      </w:hyperlink>
      <w:r w:rsidR="00AC32F9">
        <w:rPr>
          <w:rFonts w:ascii="Trebuchet MS" w:eastAsia="Times New Roman" w:hAnsi="Trebuchet MS" w:cs="Times New Roman"/>
          <w:bCs/>
        </w:rPr>
        <w:t xml:space="preserve"> </w:t>
      </w:r>
      <w:hyperlink r:id="rId87" w:tgtFrame="_new" w:history="1">
        <w:r w:rsidR="00AC32F9" w:rsidRPr="00CC37EC">
          <w:rPr>
            <w:rFonts w:ascii="Trebuchet MS" w:eastAsia="Times New Roman" w:hAnsi="Trebuchet MS" w:cs="Times New Roman"/>
            <w:b/>
            <w:bCs/>
            <w:color w:val="1950BC"/>
          </w:rPr>
          <w:t>www.whatsignature.com/files/Doko_Dhurata.3.pdf</w:t>
        </w:r>
      </w:hyperlink>
      <w:r w:rsidR="00AC32F9" w:rsidRPr="00CC37EC">
        <w:rPr>
          <w:rFonts w:ascii="Trebuchet MS" w:eastAsia="Times New Roman" w:hAnsi="Trebuchet MS" w:cs="Times New Roman"/>
          <w:b/>
          <w:bCs/>
        </w:rPr>
        <w:t xml:space="preserve">,  </w:t>
      </w:r>
      <w:hyperlink r:id="rId88" w:tgtFrame="_new" w:history="1">
        <w:r w:rsidR="00AC32F9" w:rsidRPr="00CC37EC">
          <w:rPr>
            <w:rFonts w:ascii="Trebuchet MS" w:eastAsia="Times New Roman" w:hAnsi="Trebuchet MS" w:cs="Times New Roman"/>
            <w:b/>
            <w:bCs/>
            <w:color w:val="1950BC"/>
          </w:rPr>
          <w:t>www.whatsignature.com/files/Doko_Dhurata.4.pdf</w:t>
        </w:r>
      </w:hyperlink>
      <w:r w:rsidR="00AC32F9" w:rsidRPr="00CC37EC">
        <w:rPr>
          <w:rFonts w:ascii="Trebuchet MS" w:eastAsia="Times New Roman" w:hAnsi="Trebuchet MS" w:cs="Times New Roman"/>
          <w:b/>
          <w:bCs/>
        </w:rPr>
        <w:t xml:space="preserve">, </w:t>
      </w:r>
      <w:hyperlink r:id="rId89" w:tgtFrame="_new" w:history="1">
        <w:r w:rsidR="00AC32F9" w:rsidRPr="00CC37EC">
          <w:rPr>
            <w:rFonts w:ascii="Trebuchet MS" w:eastAsia="Times New Roman" w:hAnsi="Trebuchet MS" w:cs="Times New Roman"/>
            <w:b/>
            <w:bCs/>
            <w:color w:val="1950BC"/>
          </w:rPr>
          <w:t>www.whatsignature.com/files/Doko_Dhurata.5.pdf</w:t>
        </w:r>
      </w:hyperlink>
      <w:r w:rsidR="00AC32F9" w:rsidRPr="00CC37EC">
        <w:rPr>
          <w:rFonts w:ascii="Trebuchet MS" w:eastAsia="Times New Roman" w:hAnsi="Trebuchet MS" w:cs="Times New Roman"/>
          <w:b/>
          <w:bCs/>
        </w:rPr>
        <w:t>,  </w:t>
      </w:r>
      <w:r w:rsidR="00AC32F9">
        <w:rPr>
          <w:rFonts w:ascii="Trebuchet MS" w:eastAsia="Times New Roman" w:hAnsi="Trebuchet MS" w:cs="Times New Roman"/>
          <w:b/>
          <w:bCs/>
        </w:rPr>
        <w:t xml:space="preserve">                 </w:t>
      </w:r>
      <w:r w:rsidR="00AC32F9" w:rsidRPr="00CC37EC">
        <w:rPr>
          <w:rFonts w:ascii="Trebuchet MS" w:eastAsia="Times New Roman" w:hAnsi="Trebuchet MS" w:cs="Times New Roman"/>
          <w:b/>
          <w:bCs/>
        </w:rPr>
        <w:t xml:space="preserve">                                        See video deposition of Crystal Moore at: </w:t>
      </w:r>
      <w:hyperlink r:id="rId90" w:tgtFrame="_new" w:history="1">
        <w:r w:rsidR="00AC32F9" w:rsidRPr="00CC37EC">
          <w:rPr>
            <w:rFonts w:ascii="Trebuchet MS" w:eastAsia="Times New Roman" w:hAnsi="Trebuchet MS" w:cs="Times New Roman"/>
            <w:b/>
            <w:bCs/>
            <w:color w:val="1950BC"/>
          </w:rPr>
          <w:t>stopforeclosurefraud.com/2010/11/07/sff-exclusive-video-deposition-of-nationwide-title-crystal-moore/</w:t>
        </w:r>
      </w:hyperlink>
      <w:r w:rsidR="00AC32F9" w:rsidRPr="00CC37EC">
        <w:rPr>
          <w:rFonts w:ascii="Trebuchet MS" w:eastAsia="Times New Roman" w:hAnsi="Trebuchet MS" w:cs="Times New Roman"/>
        </w:rPr>
        <w:t> </w:t>
      </w:r>
      <w:hyperlink r:id="rId91" w:tgtFrame="_new" w:history="1">
        <w:r w:rsidR="00AC32F9" w:rsidRPr="00CC37EC">
          <w:rPr>
            <w:rFonts w:ascii="Trebuchet MS" w:eastAsia="Times New Roman" w:hAnsi="Trebuchet MS" w:cs="Times New Roman"/>
            <w:b/>
            <w:bCs/>
            <w:color w:val="1950BC"/>
          </w:rPr>
          <w:t>search.wn.com/?template=cheetah-search-adv/index.txt&amp;action=search&amp;results_type=news&amp;search_string=crystal</w:t>
        </w:r>
      </w:hyperlink>
      <w:r w:rsidR="00AC32F9" w:rsidRPr="00CC37EC">
        <w:rPr>
          <w:rFonts w:ascii="Trebuchet MS" w:eastAsia="Times New Roman" w:hAnsi="Trebuchet MS" w:cs="Times New Roman"/>
          <w:b/>
          <w:bCs/>
          <w:u w:val="single"/>
        </w:rPr>
        <w:t xml:space="preserve"> </w:t>
      </w:r>
      <w:proofErr w:type="spellStart"/>
      <w:r w:rsidR="00AC32F9" w:rsidRPr="00CC37EC">
        <w:rPr>
          <w:rFonts w:ascii="Trebuchet MS" w:eastAsia="Times New Roman" w:hAnsi="Trebuchet MS" w:cs="Times New Roman"/>
          <w:b/>
          <w:bCs/>
          <w:u w:val="single"/>
        </w:rPr>
        <w:t>moore</w:t>
      </w:r>
      <w:proofErr w:type="spellEnd"/>
      <w:r w:rsidR="00AC32F9" w:rsidRPr="00CC37EC">
        <w:rPr>
          <w:rFonts w:ascii="Trebuchet MS" w:eastAsia="Times New Roman" w:hAnsi="Trebuchet MS" w:cs="Times New Roman"/>
          <w:b/>
          <w:bCs/>
          <w:u w:val="single"/>
        </w:rPr>
        <w:t xml:space="preserve"> </w:t>
      </w:r>
      <w:proofErr w:type="spellStart"/>
      <w:r w:rsidR="00AC32F9" w:rsidRPr="00CC37EC">
        <w:rPr>
          <w:rFonts w:ascii="Trebuchet MS" w:eastAsia="Times New Roman" w:hAnsi="Trebuchet MS" w:cs="Times New Roman"/>
          <w:b/>
          <w:bCs/>
          <w:u w:val="single"/>
        </w:rPr>
        <w:t>robosigner</w:t>
      </w:r>
      <w:proofErr w:type="spellEnd"/>
      <w:r w:rsidR="00AC32F9" w:rsidRPr="00CC37EC">
        <w:rPr>
          <w:rFonts w:ascii="Trebuchet MS" w:eastAsia="Times New Roman" w:hAnsi="Trebuchet MS" w:cs="Times New Roman"/>
          <w:b/>
          <w:bCs/>
          <w:u w:val="single"/>
        </w:rPr>
        <w:t xml:space="preserve"> </w:t>
      </w:r>
      <w:r w:rsidR="00AC32F9" w:rsidRPr="00AC32F9">
        <w:rPr>
          <w:rFonts w:ascii="Trebuchet MS" w:eastAsia="Times New Roman" w:hAnsi="Trebuchet MS" w:cs="Times New Roman"/>
          <w:bCs/>
        </w:rPr>
        <w:t>deposition on mortgage fraud of 4mp4&amp;language_id=1&amp;sort_type=-pub-datetime&amp;corpus=current&amp;search_type=expression</w:t>
      </w:r>
      <w:r w:rsidR="00AC32F9">
        <w:rPr>
          <w:rFonts w:ascii="Trebuchet MS" w:eastAsia="Times New Roman" w:hAnsi="Trebuchet MS" w:cs="Times New Roman"/>
          <w:b/>
          <w:bCs/>
          <w:u w:val="single"/>
        </w:rPr>
        <w:t xml:space="preserve">                                         </w:t>
      </w:r>
      <w:hyperlink r:id="rId92" w:history="1">
        <w:r w:rsidR="00AC32F9" w:rsidRPr="00885F1A">
          <w:rPr>
            <w:rStyle w:val="Hyperlink"/>
            <w:rFonts w:ascii="Trebuchet MS" w:eastAsia="Times New Roman" w:hAnsi="Trebuchet MS" w:cs="Times New Roman"/>
          </w:rPr>
          <w:t>http://www.argus-press.com/news/national/article_df8a683a-e1d5-5b4a-b334-a4937e477ff7.html</w:t>
        </w:r>
      </w:hyperlink>
      <w:r w:rsidR="00AC32F9">
        <w:rPr>
          <w:rFonts w:ascii="Trebuchet MS" w:eastAsia="Times New Roman" w:hAnsi="Trebuchet MS" w:cs="Times New Roman"/>
          <w:b/>
          <w:bCs/>
          <w:u w:val="single"/>
        </w:rPr>
        <w:t xml:space="preserve">   </w:t>
      </w:r>
      <w:hyperlink r:id="rId93" w:history="1">
        <w:r w:rsidR="00AC32F9" w:rsidRPr="00E3676A">
          <w:rPr>
            <w:rStyle w:val="Hyperlink"/>
            <w:rFonts w:ascii="Arial" w:hAnsi="Arial" w:cs="Arial"/>
            <w:sz w:val="24"/>
            <w:szCs w:val="24"/>
          </w:rPr>
          <w:t>http://www.salemdeeds.com/robosite/RobosignerList.asp</w:t>
        </w:r>
      </w:hyperlink>
      <w:r>
        <w:rPr>
          <w:rFonts w:ascii="Arial" w:hAnsi="Arial" w:cs="Arial"/>
          <w:b/>
          <w:sz w:val="24"/>
          <w:szCs w:val="24"/>
        </w:rPr>
        <w:t xml:space="preserve">                  </w:t>
      </w:r>
      <w:hyperlink r:id="rId94" w:history="1">
        <w:r w:rsidRPr="00AC32F9">
          <w:rPr>
            <w:rStyle w:val="Hyperlink"/>
            <w:rFonts w:ascii="Arial" w:hAnsi="Arial" w:cs="Arial"/>
            <w:sz w:val="24"/>
            <w:szCs w:val="24"/>
          </w:rPr>
          <w:t>http://www.scribd.com/doc/39766637/In-Search-of-Prima-Facie-Authority-of-Bryan-J-Bly-and-Crystal-Moore-to-Assign-Mortgages</w:t>
        </w:r>
      </w:hyperlink>
      <w:r>
        <w:rPr>
          <w:rFonts w:ascii="Arial" w:hAnsi="Arial" w:cs="Arial"/>
          <w:b/>
          <w:sz w:val="24"/>
          <w:szCs w:val="24"/>
        </w:rPr>
        <w:t xml:space="preserve"> </w:t>
      </w:r>
    </w:p>
    <w:p w:rsidR="00070073" w:rsidRPr="002F0620" w:rsidRDefault="00070073" w:rsidP="00070073">
      <w:pPr>
        <w:rPr>
          <w:rFonts w:ascii="Arial" w:hAnsi="Arial" w:cs="Arial"/>
          <w:sz w:val="24"/>
          <w:szCs w:val="24"/>
        </w:rPr>
      </w:pPr>
      <w:r>
        <w:rPr>
          <w:rFonts w:ascii="Arial" w:hAnsi="Arial" w:cs="Arial"/>
          <w:b/>
          <w:sz w:val="24"/>
          <w:szCs w:val="24"/>
        </w:rPr>
        <w:lastRenderedPageBreak/>
        <w:t xml:space="preserve">Cynthia Santos- </w:t>
      </w:r>
      <w:r w:rsidR="005F6EE1">
        <w:rPr>
          <w:rFonts w:ascii="Arial" w:hAnsi="Arial" w:cs="Arial"/>
          <w:sz w:val="24"/>
          <w:szCs w:val="24"/>
        </w:rPr>
        <w:t xml:space="preserve">suspected </w:t>
      </w:r>
      <w:proofErr w:type="spellStart"/>
      <w:r w:rsidR="005F6EE1">
        <w:rPr>
          <w:rFonts w:ascii="Arial" w:hAnsi="Arial" w:cs="Arial"/>
          <w:sz w:val="24"/>
          <w:szCs w:val="24"/>
        </w:rPr>
        <w:t>robo</w:t>
      </w:r>
      <w:proofErr w:type="spellEnd"/>
      <w:r w:rsidR="005F6EE1">
        <w:rPr>
          <w:rFonts w:ascii="Arial" w:hAnsi="Arial" w:cs="Arial"/>
          <w:sz w:val="24"/>
          <w:szCs w:val="24"/>
        </w:rPr>
        <w:t xml:space="preserve"> signer </w:t>
      </w:r>
      <w:r w:rsidRPr="00397178">
        <w:rPr>
          <w:rFonts w:ascii="Arial" w:hAnsi="Arial" w:cs="Arial"/>
          <w:sz w:val="24"/>
          <w:szCs w:val="24"/>
        </w:rPr>
        <w:t xml:space="preserve">signing as Assistant Secretary of MERS </w:t>
      </w:r>
      <w:hyperlink r:id="rId95" w:history="1">
        <w:r w:rsidRPr="00397178">
          <w:rPr>
            <w:rStyle w:val="Hyperlink"/>
            <w:rFonts w:ascii="Arial" w:hAnsi="Arial" w:cs="Arial"/>
            <w:sz w:val="24"/>
            <w:szCs w:val="24"/>
          </w:rPr>
          <w:t>http://205.166.161.12/oncoreV2/showdetails.aspx?id=51125324&amp;rn=8&amp;pi=0&amp;ref=search</w:t>
        </w:r>
      </w:hyperlink>
      <w:r>
        <w:rPr>
          <w:rFonts w:ascii="Arial" w:hAnsi="Arial" w:cs="Arial"/>
          <w:b/>
          <w:sz w:val="24"/>
          <w:szCs w:val="24"/>
        </w:rPr>
        <w:t xml:space="preserve"> </w:t>
      </w:r>
      <w:hyperlink r:id="rId96" w:history="1">
        <w:r w:rsidRPr="002F0620">
          <w:rPr>
            <w:rStyle w:val="Hyperlink"/>
            <w:rFonts w:ascii="Arial" w:hAnsi="Arial" w:cs="Arial"/>
            <w:sz w:val="24"/>
            <w:szCs w:val="24"/>
          </w:rPr>
          <w:t>http://205.166.161.12/oncoreV2/showdetails.aspx?id=51125326&amp;rn=9&amp;pi=0&amp;ref=search</w:t>
        </w:r>
      </w:hyperlink>
      <w:r w:rsidRPr="002F0620">
        <w:rPr>
          <w:rFonts w:ascii="Arial" w:hAnsi="Arial" w:cs="Arial"/>
          <w:sz w:val="24"/>
          <w:szCs w:val="24"/>
        </w:rPr>
        <w:t xml:space="preserve"> </w:t>
      </w:r>
      <w:hyperlink r:id="rId97" w:history="1">
        <w:r w:rsidRPr="002F0620">
          <w:rPr>
            <w:rStyle w:val="Hyperlink"/>
            <w:rFonts w:ascii="Arial" w:hAnsi="Arial" w:cs="Arial"/>
          </w:rPr>
          <w:t>http://205.166.161.12/oncoreV2/showdetails.aspx?id=51125328&amp;rn=10&amp;pi=1&amp;ref=search</w:t>
        </w:r>
      </w:hyperlink>
      <w:r>
        <w:rPr>
          <w:rFonts w:ascii="Arial" w:hAnsi="Arial" w:cs="Arial"/>
          <w:sz w:val="24"/>
          <w:szCs w:val="24"/>
        </w:rPr>
        <w:t xml:space="preserve"> </w:t>
      </w:r>
    </w:p>
    <w:p w:rsidR="00070073" w:rsidRDefault="00070073" w:rsidP="0047309C">
      <w:pPr>
        <w:rPr>
          <w:rFonts w:ascii="Arial" w:hAnsi="Arial" w:cs="Arial"/>
          <w:b/>
          <w:sz w:val="24"/>
          <w:szCs w:val="24"/>
        </w:rPr>
      </w:pPr>
      <w:r>
        <w:rPr>
          <w:rFonts w:ascii="Arial" w:hAnsi="Arial" w:cs="Arial"/>
          <w:b/>
          <w:sz w:val="24"/>
          <w:szCs w:val="24"/>
        </w:rPr>
        <w:t xml:space="preserve">Daniel Charles- </w:t>
      </w:r>
      <w:r w:rsidR="00116E8C">
        <w:rPr>
          <w:rFonts w:ascii="Arial" w:hAnsi="Arial" w:cs="Arial"/>
          <w:b/>
          <w:sz w:val="24"/>
          <w:szCs w:val="24"/>
        </w:rPr>
        <w:t xml:space="preserve">a.k.a. Daniel L. Charles- </w:t>
      </w:r>
      <w:r w:rsidRPr="0047309C">
        <w:rPr>
          <w:rFonts w:ascii="Arial" w:hAnsi="Arial" w:cs="Arial"/>
          <w:sz w:val="24"/>
          <w:szCs w:val="24"/>
        </w:rPr>
        <w:t>signing as V.P. of MERS</w:t>
      </w:r>
      <w:r w:rsidR="0047309C" w:rsidRPr="0047309C">
        <w:rPr>
          <w:rFonts w:ascii="Arial" w:hAnsi="Arial" w:cs="Arial"/>
          <w:sz w:val="24"/>
          <w:szCs w:val="24"/>
        </w:rPr>
        <w:t>- Comment from reader: Daniel L. Charles signed 12/5/2011  as  VP of MERS and on another doc the next day (12/06/2011) signed as AVP of Bank of America, NA</w:t>
      </w:r>
      <w:r w:rsidR="00116E8C">
        <w:rPr>
          <w:rFonts w:ascii="Arial" w:hAnsi="Arial" w:cs="Arial"/>
          <w:sz w:val="24"/>
          <w:szCs w:val="24"/>
        </w:rPr>
        <w:t xml:space="preserve"> ( see comments section)</w:t>
      </w:r>
    </w:p>
    <w:p w:rsidR="00C96298" w:rsidRDefault="00C96298" w:rsidP="00070073">
      <w:pPr>
        <w:rPr>
          <w:rFonts w:ascii="Arial" w:hAnsi="Arial" w:cs="Arial"/>
          <w:b/>
          <w:color w:val="333333"/>
          <w:sz w:val="24"/>
          <w:szCs w:val="24"/>
        </w:rPr>
      </w:pPr>
      <w:r>
        <w:rPr>
          <w:rFonts w:ascii="Arial" w:hAnsi="Arial" w:cs="Arial"/>
          <w:b/>
          <w:color w:val="333333"/>
          <w:sz w:val="24"/>
          <w:szCs w:val="24"/>
        </w:rPr>
        <w:t xml:space="preserve">Darcy Peters- suspected </w:t>
      </w:r>
      <w:proofErr w:type="spellStart"/>
      <w:r>
        <w:rPr>
          <w:rFonts w:ascii="Arial" w:hAnsi="Arial" w:cs="Arial"/>
          <w:b/>
          <w:color w:val="333333"/>
          <w:sz w:val="24"/>
          <w:szCs w:val="24"/>
        </w:rPr>
        <w:t>robo</w:t>
      </w:r>
      <w:proofErr w:type="spellEnd"/>
      <w:r>
        <w:rPr>
          <w:rFonts w:ascii="Arial" w:hAnsi="Arial" w:cs="Arial"/>
          <w:b/>
          <w:color w:val="333333"/>
          <w:sz w:val="24"/>
          <w:szCs w:val="24"/>
        </w:rPr>
        <w:t xml:space="preserve"> signer alleged Vice President</w:t>
      </w:r>
    </w:p>
    <w:p w:rsidR="00C96298" w:rsidRDefault="00C96298" w:rsidP="00070073">
      <w:pPr>
        <w:rPr>
          <w:rFonts w:ascii="Arial" w:hAnsi="Arial" w:cs="Arial"/>
          <w:b/>
          <w:color w:val="333333"/>
          <w:sz w:val="24"/>
          <w:szCs w:val="24"/>
        </w:rPr>
      </w:pPr>
      <w:r>
        <w:rPr>
          <w:rFonts w:ascii="Arial" w:hAnsi="Arial" w:cs="Arial"/>
          <w:b/>
          <w:color w:val="333333"/>
          <w:sz w:val="24"/>
          <w:szCs w:val="24"/>
        </w:rPr>
        <w:t xml:space="preserve">Daryl Bischoff- suspected </w:t>
      </w:r>
      <w:proofErr w:type="spellStart"/>
      <w:r>
        <w:rPr>
          <w:rFonts w:ascii="Arial" w:hAnsi="Arial" w:cs="Arial"/>
          <w:b/>
          <w:color w:val="333333"/>
          <w:sz w:val="24"/>
          <w:szCs w:val="24"/>
        </w:rPr>
        <w:t>robo</w:t>
      </w:r>
      <w:proofErr w:type="spellEnd"/>
      <w:r>
        <w:rPr>
          <w:rFonts w:ascii="Arial" w:hAnsi="Arial" w:cs="Arial"/>
          <w:b/>
          <w:color w:val="333333"/>
          <w:sz w:val="24"/>
          <w:szCs w:val="24"/>
        </w:rPr>
        <w:t xml:space="preserve"> signer</w:t>
      </w:r>
    </w:p>
    <w:p w:rsidR="002433AD" w:rsidRDefault="002433AD" w:rsidP="00070073">
      <w:pPr>
        <w:rPr>
          <w:rFonts w:ascii="Arial" w:hAnsi="Arial" w:cs="Arial"/>
          <w:b/>
          <w:color w:val="333333"/>
          <w:sz w:val="24"/>
          <w:szCs w:val="24"/>
        </w:rPr>
      </w:pPr>
      <w:r>
        <w:rPr>
          <w:rFonts w:ascii="Arial" w:hAnsi="Arial" w:cs="Arial"/>
          <w:b/>
          <w:color w:val="333333"/>
          <w:sz w:val="24"/>
          <w:szCs w:val="24"/>
        </w:rPr>
        <w:t xml:space="preserve">Dawn Reynolds- suspected </w:t>
      </w:r>
      <w:proofErr w:type="spellStart"/>
      <w:r>
        <w:rPr>
          <w:rFonts w:ascii="Arial" w:hAnsi="Arial" w:cs="Arial"/>
          <w:b/>
          <w:color w:val="333333"/>
          <w:sz w:val="24"/>
          <w:szCs w:val="24"/>
        </w:rPr>
        <w:t>robo</w:t>
      </w:r>
      <w:proofErr w:type="spellEnd"/>
      <w:r>
        <w:rPr>
          <w:rFonts w:ascii="Arial" w:hAnsi="Arial" w:cs="Arial"/>
          <w:b/>
          <w:color w:val="333333"/>
          <w:sz w:val="24"/>
          <w:szCs w:val="24"/>
        </w:rPr>
        <w:t xml:space="preserve"> signer</w:t>
      </w:r>
    </w:p>
    <w:p w:rsidR="00394B3A" w:rsidRDefault="00394B3A" w:rsidP="00070073">
      <w:pPr>
        <w:rPr>
          <w:rFonts w:ascii="Arial" w:hAnsi="Arial" w:cs="Arial"/>
          <w:b/>
          <w:color w:val="333333"/>
          <w:sz w:val="24"/>
          <w:szCs w:val="24"/>
        </w:rPr>
      </w:pPr>
      <w:r>
        <w:rPr>
          <w:rFonts w:ascii="Arial" w:hAnsi="Arial" w:cs="Arial"/>
          <w:b/>
          <w:color w:val="333333"/>
          <w:sz w:val="24"/>
          <w:szCs w:val="24"/>
        </w:rPr>
        <w:t xml:space="preserve">David </w:t>
      </w:r>
      <w:proofErr w:type="spellStart"/>
      <w:r>
        <w:rPr>
          <w:rFonts w:ascii="Arial" w:hAnsi="Arial" w:cs="Arial"/>
          <w:b/>
          <w:color w:val="333333"/>
          <w:sz w:val="24"/>
          <w:szCs w:val="24"/>
        </w:rPr>
        <w:t>Buchalter</w:t>
      </w:r>
      <w:proofErr w:type="spellEnd"/>
      <w:r>
        <w:rPr>
          <w:rFonts w:ascii="Arial" w:hAnsi="Arial" w:cs="Arial"/>
          <w:b/>
          <w:color w:val="333333"/>
          <w:sz w:val="24"/>
          <w:szCs w:val="24"/>
        </w:rPr>
        <w:t xml:space="preserve">- suspected </w:t>
      </w:r>
      <w:proofErr w:type="spellStart"/>
      <w:r>
        <w:rPr>
          <w:rFonts w:ascii="Arial" w:hAnsi="Arial" w:cs="Arial"/>
          <w:b/>
          <w:color w:val="333333"/>
          <w:sz w:val="24"/>
          <w:szCs w:val="24"/>
        </w:rPr>
        <w:t>robo</w:t>
      </w:r>
      <w:proofErr w:type="spellEnd"/>
      <w:r>
        <w:rPr>
          <w:rFonts w:ascii="Arial" w:hAnsi="Arial" w:cs="Arial"/>
          <w:b/>
          <w:color w:val="333333"/>
          <w:sz w:val="24"/>
          <w:szCs w:val="24"/>
        </w:rPr>
        <w:t xml:space="preserve"> signer for </w:t>
      </w:r>
      <w:proofErr w:type="spellStart"/>
      <w:r>
        <w:rPr>
          <w:rFonts w:ascii="Arial" w:hAnsi="Arial" w:cs="Arial"/>
          <w:b/>
          <w:color w:val="333333"/>
          <w:sz w:val="24"/>
          <w:szCs w:val="24"/>
        </w:rPr>
        <w:t>Ditech</w:t>
      </w:r>
      <w:proofErr w:type="spellEnd"/>
    </w:p>
    <w:p w:rsidR="00070073" w:rsidRDefault="00070073" w:rsidP="00070073">
      <w:pPr>
        <w:rPr>
          <w:rFonts w:ascii="Arial" w:hAnsi="Arial" w:cs="Arial"/>
          <w:color w:val="333333"/>
          <w:sz w:val="24"/>
          <w:szCs w:val="24"/>
        </w:rPr>
      </w:pPr>
      <w:r w:rsidRPr="00204A7C">
        <w:rPr>
          <w:rFonts w:ascii="Arial" w:hAnsi="Arial" w:cs="Arial"/>
          <w:b/>
          <w:color w:val="333333"/>
          <w:sz w:val="24"/>
          <w:szCs w:val="24"/>
        </w:rPr>
        <w:t>David Gregory</w:t>
      </w:r>
      <w:r>
        <w:rPr>
          <w:rFonts w:ascii="Arial" w:hAnsi="Arial" w:cs="Arial"/>
          <w:color w:val="333333"/>
          <w:sz w:val="24"/>
          <w:szCs w:val="24"/>
        </w:rPr>
        <w:t xml:space="preserve"> - </w:t>
      </w:r>
      <w:r w:rsidR="005F6EE1">
        <w:rPr>
          <w:rFonts w:ascii="Arial" w:hAnsi="Arial" w:cs="Arial"/>
          <w:sz w:val="24"/>
          <w:szCs w:val="24"/>
        </w:rPr>
        <w:t xml:space="preserve">suspected </w:t>
      </w:r>
      <w:proofErr w:type="spellStart"/>
      <w:r w:rsidR="005F6EE1">
        <w:rPr>
          <w:rFonts w:ascii="Arial" w:hAnsi="Arial" w:cs="Arial"/>
          <w:sz w:val="24"/>
          <w:szCs w:val="24"/>
        </w:rPr>
        <w:t>robo</w:t>
      </w:r>
      <w:proofErr w:type="spellEnd"/>
      <w:r w:rsidR="005F6EE1">
        <w:rPr>
          <w:rFonts w:ascii="Arial" w:hAnsi="Arial" w:cs="Arial"/>
          <w:sz w:val="24"/>
          <w:szCs w:val="24"/>
        </w:rPr>
        <w:t xml:space="preserve"> signer </w:t>
      </w:r>
      <w:proofErr w:type="spellStart"/>
      <w:r>
        <w:rPr>
          <w:rFonts w:ascii="Arial" w:hAnsi="Arial" w:cs="Arial"/>
          <w:color w:val="333333"/>
          <w:sz w:val="24"/>
          <w:szCs w:val="24"/>
        </w:rPr>
        <w:t>ReconTrust</w:t>
      </w:r>
      <w:proofErr w:type="spellEnd"/>
      <w:r>
        <w:rPr>
          <w:rFonts w:ascii="Arial" w:hAnsi="Arial" w:cs="Arial"/>
          <w:color w:val="333333"/>
          <w:sz w:val="24"/>
          <w:szCs w:val="24"/>
        </w:rPr>
        <w:t>, signs as MERS officer</w:t>
      </w:r>
    </w:p>
    <w:p w:rsidR="00070073" w:rsidRDefault="00070073" w:rsidP="00070073">
      <w:pPr>
        <w:rPr>
          <w:rFonts w:ascii="Arial" w:hAnsi="Arial" w:cs="Arial"/>
          <w:color w:val="333333"/>
          <w:sz w:val="24"/>
          <w:szCs w:val="24"/>
        </w:rPr>
      </w:pPr>
      <w:r w:rsidRPr="00D823BD">
        <w:rPr>
          <w:rFonts w:ascii="Arial" w:hAnsi="Arial" w:cs="Arial"/>
          <w:b/>
          <w:color w:val="333333"/>
          <w:sz w:val="24"/>
          <w:szCs w:val="24"/>
        </w:rPr>
        <w:t>David J. Mayo</w:t>
      </w:r>
      <w:r>
        <w:rPr>
          <w:rFonts w:ascii="Arial" w:hAnsi="Arial" w:cs="Arial"/>
          <w:color w:val="333333"/>
          <w:sz w:val="24"/>
          <w:szCs w:val="24"/>
        </w:rPr>
        <w:t xml:space="preserve"> – CA notary</w:t>
      </w:r>
    </w:p>
    <w:p w:rsidR="007247F4" w:rsidRPr="007247F4" w:rsidRDefault="007247F4" w:rsidP="007247F4">
      <w:pPr>
        <w:pStyle w:val="NormalWeb"/>
        <w:rPr>
          <w:rFonts w:ascii="Arial" w:hAnsi="Arial" w:cs="Arial"/>
          <w:lang w:val="en"/>
        </w:rPr>
      </w:pPr>
      <w:r w:rsidRPr="007247F4">
        <w:rPr>
          <w:rFonts w:ascii="Arial" w:hAnsi="Arial" w:cs="Arial"/>
          <w:b/>
          <w:color w:val="333333"/>
        </w:rPr>
        <w:t>David Perez—</w:t>
      </w:r>
      <w:r w:rsidRPr="007247F4">
        <w:rPr>
          <w:rFonts w:ascii="Arial" w:hAnsi="Arial" w:cs="Arial"/>
          <w:lang w:val="en"/>
        </w:rPr>
        <w:t>alleged AVP of Countrywide Home Loans and Home Loans Servicing</w:t>
      </w:r>
      <w:r w:rsidR="00AA714F">
        <w:rPr>
          <w:rFonts w:ascii="Arial" w:hAnsi="Arial" w:cs="Arial"/>
          <w:lang w:val="en"/>
        </w:rPr>
        <w:t xml:space="preserve"> and Bank of America</w:t>
      </w:r>
      <w:r>
        <w:rPr>
          <w:rFonts w:ascii="Arial" w:hAnsi="Arial" w:cs="Arial"/>
          <w:lang w:val="en"/>
        </w:rPr>
        <w:t xml:space="preserve"> and</w:t>
      </w:r>
      <w:r w:rsidR="002C6A0F">
        <w:rPr>
          <w:rFonts w:ascii="Arial" w:hAnsi="Arial" w:cs="Arial"/>
          <w:lang w:val="en"/>
        </w:rPr>
        <w:t xml:space="preserve"> signing as</w:t>
      </w:r>
      <w:r>
        <w:rPr>
          <w:rFonts w:ascii="Arial" w:hAnsi="Arial" w:cs="Arial"/>
          <w:lang w:val="en"/>
        </w:rPr>
        <w:t xml:space="preserve"> Assistant Vice President of MERS</w:t>
      </w:r>
      <w:r w:rsidR="002C6A0F">
        <w:rPr>
          <w:rFonts w:ascii="Arial" w:hAnsi="Arial" w:cs="Arial"/>
          <w:lang w:val="en"/>
        </w:rPr>
        <w:t xml:space="preserve"> in Dec 2008</w:t>
      </w:r>
      <w:r w:rsidR="00AA714F">
        <w:rPr>
          <w:rFonts w:ascii="Arial" w:hAnsi="Arial" w:cs="Arial"/>
          <w:lang w:val="en"/>
        </w:rPr>
        <w:t xml:space="preserve"> </w:t>
      </w:r>
      <w:hyperlink r:id="rId98" w:history="1">
        <w:r w:rsidR="00AA714F" w:rsidRPr="0013556F">
          <w:rPr>
            <w:rStyle w:val="Hyperlink"/>
            <w:rFonts w:ascii="Arial" w:hAnsi="Arial" w:cs="Arial"/>
            <w:lang w:val="en"/>
          </w:rPr>
          <w:t>http://www.scribd.com/doc/40927249/Bank-Of-America-Robo-signer-List</w:t>
        </w:r>
      </w:hyperlink>
      <w:r w:rsidR="00AA714F">
        <w:rPr>
          <w:rFonts w:ascii="Arial" w:hAnsi="Arial" w:cs="Arial"/>
          <w:lang w:val="en"/>
        </w:rPr>
        <w:t xml:space="preserve"> </w:t>
      </w:r>
      <w:r w:rsidR="008D1375">
        <w:rPr>
          <w:rFonts w:ascii="Arial" w:hAnsi="Arial" w:cs="Arial"/>
          <w:lang w:val="en"/>
        </w:rPr>
        <w:t xml:space="preserve">  </w:t>
      </w:r>
      <w:hyperlink r:id="rId99" w:history="1">
        <w:r w:rsidR="008D1375" w:rsidRPr="0013556F">
          <w:rPr>
            <w:rStyle w:val="Hyperlink"/>
            <w:rFonts w:ascii="Arial" w:eastAsiaTheme="minorHAnsi" w:hAnsi="Arial" w:cs="Arial"/>
          </w:rPr>
          <w:t>www.salemdeeds.com/pdf/RoboSigners.pdf</w:t>
        </w:r>
      </w:hyperlink>
      <w:r w:rsidR="008D1375">
        <w:rPr>
          <w:rFonts w:ascii="Arial" w:eastAsiaTheme="minorHAnsi" w:hAnsi="Arial" w:cs="Arial"/>
          <w:color w:val="339933"/>
        </w:rPr>
        <w:t xml:space="preserve"> </w:t>
      </w:r>
    </w:p>
    <w:p w:rsidR="00070073" w:rsidRDefault="00070073" w:rsidP="00070073">
      <w:pPr>
        <w:rPr>
          <w:rFonts w:ascii="Arial" w:hAnsi="Arial" w:cs="Arial"/>
          <w:color w:val="333333"/>
          <w:sz w:val="24"/>
          <w:szCs w:val="24"/>
        </w:rPr>
      </w:pPr>
      <w:r w:rsidRPr="00D33EF5">
        <w:rPr>
          <w:rFonts w:ascii="Arial" w:hAnsi="Arial" w:cs="Arial"/>
          <w:b/>
          <w:color w:val="333333"/>
          <w:sz w:val="24"/>
          <w:szCs w:val="24"/>
        </w:rPr>
        <w:t>Debbie K. Day</w:t>
      </w:r>
      <w:r w:rsidRPr="00D33EF5">
        <w:rPr>
          <w:rFonts w:ascii="Arial" w:hAnsi="Arial" w:cs="Arial"/>
          <w:color w:val="333333"/>
          <w:sz w:val="24"/>
          <w:szCs w:val="24"/>
        </w:rPr>
        <w:t xml:space="preserve"> (Notary in Houston, TX) </w:t>
      </w:r>
    </w:p>
    <w:p w:rsidR="002433AD" w:rsidRDefault="002433AD" w:rsidP="00070073">
      <w:pPr>
        <w:rPr>
          <w:rFonts w:ascii="Arial" w:hAnsi="Arial" w:cs="Arial"/>
          <w:b/>
          <w:sz w:val="24"/>
          <w:szCs w:val="24"/>
        </w:rPr>
      </w:pPr>
      <w:proofErr w:type="spellStart"/>
      <w:r>
        <w:rPr>
          <w:rFonts w:ascii="Arial" w:hAnsi="Arial" w:cs="Arial"/>
          <w:b/>
          <w:sz w:val="24"/>
          <w:szCs w:val="24"/>
        </w:rPr>
        <w:t>Deebie</w:t>
      </w:r>
      <w:proofErr w:type="spellEnd"/>
      <w:r>
        <w:rPr>
          <w:rFonts w:ascii="Arial" w:hAnsi="Arial" w:cs="Arial"/>
          <w:b/>
          <w:sz w:val="24"/>
          <w:szCs w:val="24"/>
        </w:rPr>
        <w:t xml:space="preserve"> </w:t>
      </w:r>
      <w:proofErr w:type="spellStart"/>
      <w:r>
        <w:rPr>
          <w:rFonts w:ascii="Arial" w:hAnsi="Arial" w:cs="Arial"/>
          <w:b/>
          <w:sz w:val="24"/>
          <w:szCs w:val="24"/>
        </w:rPr>
        <w:t>Nieblas</w:t>
      </w:r>
      <w:proofErr w:type="spellEnd"/>
      <w:r>
        <w:rPr>
          <w:rFonts w:ascii="Arial" w:hAnsi="Arial" w:cs="Arial"/>
          <w:b/>
          <w:sz w:val="24"/>
          <w:szCs w:val="24"/>
        </w:rPr>
        <w:t xml:space="preserve">- suspected </w:t>
      </w:r>
      <w:proofErr w:type="spellStart"/>
      <w:r>
        <w:rPr>
          <w:rFonts w:ascii="Arial" w:hAnsi="Arial" w:cs="Arial"/>
          <w:b/>
          <w:sz w:val="24"/>
          <w:szCs w:val="24"/>
        </w:rPr>
        <w:t>robo</w:t>
      </w:r>
      <w:proofErr w:type="spellEnd"/>
      <w:r>
        <w:rPr>
          <w:rFonts w:ascii="Arial" w:hAnsi="Arial" w:cs="Arial"/>
          <w:b/>
          <w:sz w:val="24"/>
          <w:szCs w:val="24"/>
        </w:rPr>
        <w:t xml:space="preserve"> signer</w:t>
      </w:r>
    </w:p>
    <w:p w:rsidR="00E70D3A" w:rsidRDefault="00E70D3A" w:rsidP="00070073">
      <w:pPr>
        <w:rPr>
          <w:rFonts w:ascii="Arial" w:hAnsi="Arial" w:cs="Arial"/>
          <w:b/>
          <w:sz w:val="24"/>
          <w:szCs w:val="24"/>
        </w:rPr>
      </w:pPr>
      <w:r>
        <w:rPr>
          <w:rFonts w:ascii="Arial" w:hAnsi="Arial" w:cs="Arial"/>
          <w:b/>
          <w:sz w:val="24"/>
          <w:szCs w:val="24"/>
        </w:rPr>
        <w:t xml:space="preserve">Debra </w:t>
      </w:r>
      <w:proofErr w:type="spellStart"/>
      <w:r>
        <w:rPr>
          <w:rFonts w:ascii="Arial" w:hAnsi="Arial" w:cs="Arial"/>
          <w:b/>
          <w:sz w:val="24"/>
          <w:szCs w:val="24"/>
        </w:rPr>
        <w:t>Blaney</w:t>
      </w:r>
      <w:proofErr w:type="spellEnd"/>
      <w:r>
        <w:rPr>
          <w:rFonts w:ascii="Arial" w:hAnsi="Arial" w:cs="Arial"/>
          <w:b/>
          <w:sz w:val="24"/>
          <w:szCs w:val="24"/>
        </w:rPr>
        <w:t xml:space="preserve"> – </w:t>
      </w:r>
      <w:proofErr w:type="spellStart"/>
      <w:r w:rsidRPr="005F6EE1">
        <w:rPr>
          <w:rFonts w:ascii="Arial" w:hAnsi="Arial" w:cs="Arial"/>
          <w:sz w:val="24"/>
          <w:szCs w:val="24"/>
        </w:rPr>
        <w:t>robo</w:t>
      </w:r>
      <w:proofErr w:type="spellEnd"/>
      <w:r w:rsidRPr="005F6EE1">
        <w:rPr>
          <w:rFonts w:ascii="Arial" w:hAnsi="Arial" w:cs="Arial"/>
          <w:sz w:val="24"/>
          <w:szCs w:val="24"/>
        </w:rPr>
        <w:t xml:space="preserve"> signer / verifier for Wells Fargo Bank and/or Marshall C. Watson, P.A. see AG letter at:       </w:t>
      </w:r>
      <w:r w:rsidR="005F6EE1">
        <w:rPr>
          <w:rFonts w:ascii="Arial" w:hAnsi="Arial" w:cs="Arial"/>
          <w:sz w:val="24"/>
          <w:szCs w:val="24"/>
        </w:rPr>
        <w:t xml:space="preserve">                  </w:t>
      </w:r>
      <w:r w:rsidRPr="005F6EE1">
        <w:rPr>
          <w:rFonts w:ascii="Arial" w:hAnsi="Arial" w:cs="Arial"/>
          <w:sz w:val="24"/>
          <w:szCs w:val="24"/>
        </w:rPr>
        <w:t xml:space="preserve">           </w:t>
      </w:r>
      <w:hyperlink r:id="rId100" w:history="1">
        <w:r w:rsidRPr="005F6EE1">
          <w:rPr>
            <w:rStyle w:val="Hyperlink"/>
            <w:rFonts w:ascii="Arial" w:hAnsi="Arial" w:cs="Arial"/>
            <w:sz w:val="24"/>
            <w:szCs w:val="24"/>
          </w:rPr>
          <w:t>http://4closurefraud.org/2011/11/28/marshall-c-watson-foreclosure-mill-queried-by-fl-ag-re-possible-settlement-violations-by-improper-verification-review-of-fraudclosures/</w:t>
        </w:r>
      </w:hyperlink>
      <w:r>
        <w:rPr>
          <w:rFonts w:ascii="Arial" w:hAnsi="Arial" w:cs="Arial"/>
          <w:b/>
          <w:sz w:val="24"/>
          <w:szCs w:val="24"/>
        </w:rPr>
        <w:t xml:space="preserve"> </w:t>
      </w:r>
      <w:r w:rsidR="00C70B2E">
        <w:rPr>
          <w:rFonts w:ascii="Arial" w:hAnsi="Arial" w:cs="Arial"/>
          <w:b/>
          <w:sz w:val="24"/>
          <w:szCs w:val="24"/>
        </w:rPr>
        <w:t xml:space="preserve"> </w:t>
      </w:r>
      <w:hyperlink r:id="rId101" w:history="1">
        <w:r w:rsidR="00C70B2E" w:rsidRPr="0013556F">
          <w:rPr>
            <w:rStyle w:val="Hyperlink"/>
            <w:rFonts w:ascii="Arial" w:hAnsi="Arial" w:cs="Arial"/>
            <w:b/>
            <w:sz w:val="24"/>
            <w:szCs w:val="24"/>
          </w:rPr>
          <w:t>http://www.scribd.com/doc/65125403/Wells-Fargo-Motion-for-Reconsideration-of-Order-Denying-Def-Motion-for-Sanction</w:t>
        </w:r>
      </w:hyperlink>
      <w:r w:rsidR="00C70B2E">
        <w:rPr>
          <w:rFonts w:ascii="Arial" w:hAnsi="Arial" w:cs="Arial"/>
          <w:b/>
          <w:sz w:val="24"/>
          <w:szCs w:val="24"/>
        </w:rPr>
        <w:t xml:space="preserve"> </w:t>
      </w:r>
    </w:p>
    <w:p w:rsidR="00070073" w:rsidRDefault="00070073" w:rsidP="00070073">
      <w:pPr>
        <w:rPr>
          <w:rFonts w:ascii="Arial" w:hAnsi="Arial" w:cs="Arial"/>
          <w:sz w:val="24"/>
          <w:szCs w:val="24"/>
        </w:rPr>
      </w:pPr>
      <w:r w:rsidRPr="00125FD5">
        <w:rPr>
          <w:rFonts w:ascii="Arial" w:hAnsi="Arial" w:cs="Arial"/>
          <w:b/>
          <w:sz w:val="24"/>
          <w:szCs w:val="24"/>
        </w:rPr>
        <w:t>Debra Money</w:t>
      </w:r>
      <w:r>
        <w:rPr>
          <w:rFonts w:ascii="Arial" w:hAnsi="Arial" w:cs="Arial"/>
          <w:sz w:val="24"/>
          <w:szCs w:val="24"/>
        </w:rPr>
        <w:t xml:space="preserve"> – notary in Texas for MERS signers</w:t>
      </w:r>
    </w:p>
    <w:p w:rsidR="00070073" w:rsidRDefault="00070073" w:rsidP="00070073">
      <w:pPr>
        <w:rPr>
          <w:rFonts w:ascii="Arial" w:hAnsi="Arial" w:cs="Arial"/>
          <w:color w:val="333333"/>
          <w:sz w:val="24"/>
          <w:szCs w:val="24"/>
        </w:rPr>
      </w:pPr>
      <w:r w:rsidRPr="00EE0E88">
        <w:rPr>
          <w:rFonts w:ascii="Arial" w:hAnsi="Arial" w:cs="Arial"/>
          <w:b/>
          <w:color w:val="333333"/>
          <w:sz w:val="24"/>
          <w:szCs w:val="24"/>
        </w:rPr>
        <w:t xml:space="preserve">Debra </w:t>
      </w:r>
      <w:proofErr w:type="spellStart"/>
      <w:r w:rsidRPr="00EE0E88">
        <w:rPr>
          <w:rFonts w:ascii="Arial" w:hAnsi="Arial" w:cs="Arial"/>
          <w:b/>
          <w:color w:val="333333"/>
          <w:sz w:val="24"/>
          <w:szCs w:val="24"/>
        </w:rPr>
        <w:t>Wojciechoski</w:t>
      </w:r>
      <w:proofErr w:type="spellEnd"/>
      <w:r w:rsidRPr="00EE0E88">
        <w:rPr>
          <w:rFonts w:ascii="Arial" w:hAnsi="Arial" w:cs="Arial"/>
          <w:color w:val="333333"/>
          <w:sz w:val="24"/>
          <w:szCs w:val="24"/>
        </w:rPr>
        <w:t>- alleges to be an authorized officer for BAC Home Loans     Servicing, LP F/K/A Countrywide Home Loans Servicing</w:t>
      </w:r>
    </w:p>
    <w:p w:rsidR="00070073" w:rsidRDefault="00070073" w:rsidP="00070073">
      <w:pPr>
        <w:rPr>
          <w:rFonts w:ascii="Arial" w:hAnsi="Arial" w:cs="Arial"/>
          <w:b/>
          <w:color w:val="333333"/>
          <w:sz w:val="24"/>
          <w:szCs w:val="24"/>
        </w:rPr>
      </w:pPr>
      <w:r w:rsidRPr="00B76581">
        <w:rPr>
          <w:rFonts w:ascii="Arial" w:hAnsi="Arial" w:cs="Arial"/>
          <w:b/>
          <w:color w:val="333333"/>
          <w:sz w:val="24"/>
          <w:szCs w:val="24"/>
        </w:rPr>
        <w:t>Dee Ortega</w:t>
      </w:r>
      <w:r>
        <w:rPr>
          <w:rFonts w:ascii="Arial" w:hAnsi="Arial" w:cs="Arial"/>
          <w:b/>
          <w:color w:val="333333"/>
          <w:sz w:val="24"/>
          <w:szCs w:val="24"/>
        </w:rPr>
        <w:t xml:space="preserve"> -</w:t>
      </w:r>
      <w:r w:rsidRPr="00D60565">
        <w:rPr>
          <w:rFonts w:ascii="Arial" w:hAnsi="Arial" w:cs="Arial"/>
          <w:b/>
          <w:color w:val="333333"/>
          <w:sz w:val="24"/>
          <w:szCs w:val="24"/>
        </w:rPr>
        <w:t xml:space="preserve"> </w:t>
      </w:r>
      <w:r w:rsidRPr="002C7439">
        <w:rPr>
          <w:rFonts w:ascii="Arial" w:hAnsi="Arial" w:cs="Arial"/>
          <w:color w:val="333333"/>
          <w:sz w:val="24"/>
          <w:szCs w:val="24"/>
        </w:rPr>
        <w:t xml:space="preserve">Executive Trustee Services (ETS) </w:t>
      </w:r>
      <w:proofErr w:type="spellStart"/>
      <w:r w:rsidRPr="002C7439">
        <w:rPr>
          <w:rFonts w:ascii="Arial" w:hAnsi="Arial" w:cs="Arial"/>
          <w:color w:val="333333"/>
          <w:sz w:val="24"/>
          <w:szCs w:val="24"/>
        </w:rPr>
        <w:t>robo</w:t>
      </w:r>
      <w:proofErr w:type="spellEnd"/>
      <w:r w:rsidRPr="002C7439">
        <w:rPr>
          <w:rFonts w:ascii="Arial" w:hAnsi="Arial" w:cs="Arial"/>
          <w:color w:val="333333"/>
          <w:sz w:val="24"/>
          <w:szCs w:val="24"/>
        </w:rPr>
        <w:t xml:space="preserve"> signer</w:t>
      </w:r>
      <w:r>
        <w:rPr>
          <w:rFonts w:ascii="Arial" w:hAnsi="Arial" w:cs="Arial"/>
          <w:color w:val="333333"/>
          <w:sz w:val="24"/>
          <w:szCs w:val="24"/>
        </w:rPr>
        <w:t xml:space="preserve"> - </w:t>
      </w:r>
      <w:hyperlink r:id="rId102" w:history="1">
        <w:r w:rsidRPr="00C46497">
          <w:rPr>
            <w:rStyle w:val="Hyperlink"/>
            <w:rFonts w:ascii="Arial" w:hAnsi="Arial" w:cs="Arial"/>
            <w:sz w:val="24"/>
            <w:szCs w:val="24"/>
          </w:rPr>
          <w:t>http://dockets.justia.com/docket/texas/txsdce/1:2011cv00096/887206/</w:t>
        </w:r>
      </w:hyperlink>
      <w:r>
        <w:rPr>
          <w:rFonts w:ascii="Arial" w:hAnsi="Arial" w:cs="Arial"/>
          <w:color w:val="333333"/>
          <w:sz w:val="24"/>
          <w:szCs w:val="24"/>
        </w:rPr>
        <w:t xml:space="preserve"> </w:t>
      </w:r>
      <w:r w:rsidRPr="002C7439">
        <w:rPr>
          <w:rFonts w:ascii="Arial" w:hAnsi="Arial" w:cs="Arial"/>
          <w:color w:val="333333"/>
          <w:sz w:val="24"/>
          <w:szCs w:val="24"/>
        </w:rPr>
        <w:t xml:space="preserve"> </w:t>
      </w:r>
      <w:r>
        <w:rPr>
          <w:rFonts w:ascii="Arial" w:hAnsi="Arial" w:cs="Arial"/>
          <w:color w:val="333333"/>
          <w:sz w:val="24"/>
          <w:szCs w:val="24"/>
        </w:rPr>
        <w:t xml:space="preserve"> </w:t>
      </w:r>
      <w:hyperlink r:id="rId103" w:history="1">
        <w:r w:rsidRPr="00C46497">
          <w:rPr>
            <w:rStyle w:val="Hyperlink"/>
            <w:rFonts w:ascii="Arial" w:hAnsi="Arial" w:cs="Arial"/>
            <w:sz w:val="24"/>
            <w:szCs w:val="24"/>
          </w:rPr>
          <w:t>http://www.corporationwiki.com/California/Mission-Hills/executive-trustee-services-llc-2663366.aspx</w:t>
        </w:r>
      </w:hyperlink>
      <w:r>
        <w:rPr>
          <w:rFonts w:ascii="Arial" w:hAnsi="Arial" w:cs="Arial"/>
          <w:color w:val="333333"/>
          <w:sz w:val="24"/>
          <w:szCs w:val="24"/>
        </w:rPr>
        <w:t xml:space="preserve"> </w:t>
      </w:r>
      <w:r w:rsidRPr="00B76581">
        <w:rPr>
          <w:rFonts w:ascii="Arial" w:hAnsi="Arial" w:cs="Arial"/>
          <w:b/>
          <w:color w:val="333333"/>
          <w:sz w:val="24"/>
          <w:szCs w:val="24"/>
        </w:rPr>
        <w:t xml:space="preserve"> </w:t>
      </w:r>
    </w:p>
    <w:p w:rsidR="00070073" w:rsidRDefault="00070073" w:rsidP="00070073">
      <w:pPr>
        <w:rPr>
          <w:rFonts w:ascii="Arial" w:hAnsi="Arial" w:cs="Arial"/>
          <w:b/>
          <w:sz w:val="24"/>
          <w:szCs w:val="24"/>
        </w:rPr>
      </w:pPr>
      <w:proofErr w:type="spellStart"/>
      <w:r>
        <w:rPr>
          <w:rFonts w:ascii="Arial" w:hAnsi="Arial" w:cs="Arial"/>
          <w:b/>
          <w:sz w:val="24"/>
          <w:szCs w:val="24"/>
        </w:rPr>
        <w:lastRenderedPageBreak/>
        <w:t>Deeann</w:t>
      </w:r>
      <w:proofErr w:type="spellEnd"/>
      <w:r>
        <w:rPr>
          <w:rFonts w:ascii="Arial" w:hAnsi="Arial" w:cs="Arial"/>
          <w:b/>
          <w:sz w:val="24"/>
          <w:szCs w:val="24"/>
        </w:rPr>
        <w:t xml:space="preserve"> Gregory</w:t>
      </w:r>
      <w:r w:rsidR="005F6EE1">
        <w:rPr>
          <w:rFonts w:ascii="Arial" w:hAnsi="Arial" w:cs="Arial"/>
          <w:b/>
          <w:sz w:val="24"/>
          <w:szCs w:val="24"/>
        </w:rPr>
        <w:t xml:space="preserve"> - </w:t>
      </w:r>
      <w:r w:rsidR="005F6EE1">
        <w:rPr>
          <w:rFonts w:ascii="Arial" w:hAnsi="Arial" w:cs="Arial"/>
          <w:sz w:val="24"/>
          <w:szCs w:val="24"/>
        </w:rPr>
        <w:t xml:space="preserve">suspected </w:t>
      </w:r>
      <w:proofErr w:type="spellStart"/>
      <w:r w:rsidR="005F6EE1">
        <w:rPr>
          <w:rFonts w:ascii="Arial" w:hAnsi="Arial" w:cs="Arial"/>
          <w:sz w:val="24"/>
          <w:szCs w:val="24"/>
        </w:rPr>
        <w:t>robo</w:t>
      </w:r>
      <w:proofErr w:type="spellEnd"/>
      <w:r w:rsidR="005F6EE1">
        <w:rPr>
          <w:rFonts w:ascii="Arial" w:hAnsi="Arial" w:cs="Arial"/>
          <w:sz w:val="24"/>
          <w:szCs w:val="24"/>
        </w:rPr>
        <w:t xml:space="preserve"> signer</w:t>
      </w:r>
    </w:p>
    <w:p w:rsidR="002433AD" w:rsidRDefault="002433AD" w:rsidP="00070073">
      <w:pPr>
        <w:rPr>
          <w:rFonts w:ascii="Arial" w:hAnsi="Arial" w:cs="Arial"/>
          <w:b/>
          <w:sz w:val="24"/>
          <w:szCs w:val="24"/>
        </w:rPr>
      </w:pPr>
      <w:proofErr w:type="spellStart"/>
      <w:r>
        <w:rPr>
          <w:rFonts w:ascii="Arial" w:hAnsi="Arial" w:cs="Arial"/>
          <w:b/>
          <w:sz w:val="24"/>
          <w:szCs w:val="24"/>
        </w:rPr>
        <w:t>Dennie</w:t>
      </w:r>
      <w:proofErr w:type="spellEnd"/>
      <w:r>
        <w:rPr>
          <w:rFonts w:ascii="Arial" w:hAnsi="Arial" w:cs="Arial"/>
          <w:b/>
          <w:sz w:val="24"/>
          <w:szCs w:val="24"/>
        </w:rPr>
        <w:t xml:space="preserve"> R. Marshall – suspected </w:t>
      </w:r>
      <w:proofErr w:type="spellStart"/>
      <w:r>
        <w:rPr>
          <w:rFonts w:ascii="Arial" w:hAnsi="Arial" w:cs="Arial"/>
          <w:b/>
          <w:sz w:val="24"/>
          <w:szCs w:val="24"/>
        </w:rPr>
        <w:t>robo</w:t>
      </w:r>
      <w:proofErr w:type="spellEnd"/>
      <w:r>
        <w:rPr>
          <w:rFonts w:ascii="Arial" w:hAnsi="Arial" w:cs="Arial"/>
          <w:b/>
          <w:sz w:val="24"/>
          <w:szCs w:val="24"/>
        </w:rPr>
        <w:t xml:space="preserve"> signer for MERS</w:t>
      </w:r>
    </w:p>
    <w:p w:rsidR="00070073" w:rsidRDefault="00070073" w:rsidP="00070073">
      <w:pPr>
        <w:rPr>
          <w:rFonts w:ascii="Arial" w:hAnsi="Arial" w:cs="Arial"/>
          <w:b/>
          <w:sz w:val="24"/>
          <w:szCs w:val="24"/>
        </w:rPr>
      </w:pPr>
      <w:r>
        <w:rPr>
          <w:rFonts w:ascii="Arial" w:hAnsi="Arial" w:cs="Arial"/>
          <w:b/>
          <w:sz w:val="24"/>
          <w:szCs w:val="24"/>
        </w:rPr>
        <w:t xml:space="preserve">Derrick White – </w:t>
      </w:r>
      <w:r w:rsidRPr="001008E3">
        <w:rPr>
          <w:rFonts w:ascii="Arial" w:hAnsi="Arial" w:cs="Arial"/>
          <w:sz w:val="24"/>
          <w:szCs w:val="24"/>
        </w:rPr>
        <w:t xml:space="preserve">as a MERS </w:t>
      </w:r>
      <w:proofErr w:type="spellStart"/>
      <w:r w:rsidRPr="001008E3">
        <w:rPr>
          <w:rFonts w:ascii="Arial" w:hAnsi="Arial" w:cs="Arial"/>
          <w:sz w:val="24"/>
          <w:szCs w:val="24"/>
        </w:rPr>
        <w:t>robo</w:t>
      </w:r>
      <w:proofErr w:type="spellEnd"/>
      <w:r w:rsidRPr="001008E3">
        <w:rPr>
          <w:rFonts w:ascii="Arial" w:hAnsi="Arial" w:cs="Arial"/>
          <w:sz w:val="24"/>
          <w:szCs w:val="24"/>
        </w:rPr>
        <w:t xml:space="preserve"> signer</w:t>
      </w:r>
    </w:p>
    <w:p w:rsidR="00070073" w:rsidRDefault="00070073" w:rsidP="00070073">
      <w:pPr>
        <w:rPr>
          <w:rFonts w:ascii="Arial" w:hAnsi="Arial" w:cs="Arial"/>
          <w:b/>
          <w:sz w:val="24"/>
          <w:szCs w:val="24"/>
        </w:rPr>
      </w:pPr>
      <w:r>
        <w:rPr>
          <w:rFonts w:ascii="Arial" w:hAnsi="Arial" w:cs="Arial"/>
          <w:b/>
          <w:sz w:val="24"/>
          <w:szCs w:val="24"/>
        </w:rPr>
        <w:t xml:space="preserve">Diane M. Johnson- </w:t>
      </w:r>
      <w:r w:rsidR="005F6EE1">
        <w:rPr>
          <w:rFonts w:ascii="Arial" w:hAnsi="Arial" w:cs="Arial"/>
          <w:sz w:val="24"/>
          <w:szCs w:val="24"/>
        </w:rPr>
        <w:t xml:space="preserve">suspected </w:t>
      </w:r>
      <w:proofErr w:type="spellStart"/>
      <w:r w:rsidR="005F6EE1">
        <w:rPr>
          <w:rFonts w:ascii="Arial" w:hAnsi="Arial" w:cs="Arial"/>
          <w:sz w:val="24"/>
          <w:szCs w:val="24"/>
        </w:rPr>
        <w:t>robo</w:t>
      </w:r>
      <w:proofErr w:type="spellEnd"/>
      <w:r w:rsidR="005F6EE1">
        <w:rPr>
          <w:rFonts w:ascii="Arial" w:hAnsi="Arial" w:cs="Arial"/>
          <w:sz w:val="24"/>
          <w:szCs w:val="24"/>
        </w:rPr>
        <w:t xml:space="preserve"> </w:t>
      </w:r>
      <w:proofErr w:type="gramStart"/>
      <w:r w:rsidR="005F6EE1">
        <w:rPr>
          <w:rFonts w:ascii="Arial" w:hAnsi="Arial" w:cs="Arial"/>
          <w:sz w:val="24"/>
          <w:szCs w:val="24"/>
        </w:rPr>
        <w:t>signer  at</w:t>
      </w:r>
      <w:proofErr w:type="gramEnd"/>
      <w:r w:rsidR="005F6EE1">
        <w:rPr>
          <w:rFonts w:ascii="Arial" w:hAnsi="Arial" w:cs="Arial"/>
          <w:sz w:val="24"/>
          <w:szCs w:val="24"/>
        </w:rPr>
        <w:t xml:space="preserve"> </w:t>
      </w:r>
      <w:r>
        <w:rPr>
          <w:rFonts w:ascii="Arial" w:hAnsi="Arial" w:cs="Arial"/>
          <w:b/>
          <w:sz w:val="24"/>
          <w:szCs w:val="24"/>
        </w:rPr>
        <w:t>M&amp;T Mortgage</w:t>
      </w:r>
    </w:p>
    <w:p w:rsidR="00070073" w:rsidRPr="00226D96" w:rsidRDefault="00070073" w:rsidP="00070073">
      <w:pPr>
        <w:rPr>
          <w:rFonts w:ascii="Arial" w:hAnsi="Arial" w:cs="Arial"/>
          <w:color w:val="333333"/>
          <w:sz w:val="24"/>
          <w:szCs w:val="24"/>
        </w:rPr>
      </w:pPr>
      <w:r>
        <w:rPr>
          <w:rFonts w:ascii="Arial" w:hAnsi="Arial" w:cs="Arial"/>
          <w:b/>
          <w:color w:val="333333"/>
          <w:sz w:val="24"/>
          <w:szCs w:val="24"/>
        </w:rPr>
        <w:t xml:space="preserve">Dominique Johnson – </w:t>
      </w:r>
      <w:r w:rsidR="005F6EE1">
        <w:rPr>
          <w:rFonts w:ascii="Arial" w:hAnsi="Arial" w:cs="Arial"/>
          <w:sz w:val="24"/>
          <w:szCs w:val="24"/>
        </w:rPr>
        <w:t xml:space="preserve">suspected </w:t>
      </w:r>
      <w:proofErr w:type="spellStart"/>
      <w:r w:rsidR="005F6EE1">
        <w:rPr>
          <w:rFonts w:ascii="Arial" w:hAnsi="Arial" w:cs="Arial"/>
          <w:sz w:val="24"/>
          <w:szCs w:val="24"/>
        </w:rPr>
        <w:t>robo</w:t>
      </w:r>
      <w:proofErr w:type="spellEnd"/>
      <w:r w:rsidR="005F6EE1">
        <w:rPr>
          <w:rFonts w:ascii="Arial" w:hAnsi="Arial" w:cs="Arial"/>
          <w:sz w:val="24"/>
          <w:szCs w:val="24"/>
        </w:rPr>
        <w:t xml:space="preserve"> signer </w:t>
      </w:r>
      <w:r w:rsidRPr="00226D96">
        <w:rPr>
          <w:rFonts w:ascii="Arial" w:hAnsi="Arial" w:cs="Arial"/>
          <w:color w:val="333333"/>
          <w:sz w:val="24"/>
          <w:szCs w:val="24"/>
        </w:rPr>
        <w:t xml:space="preserve">alleged Assistant Secretary of MERS </w:t>
      </w:r>
      <w:hyperlink r:id="rId104" w:history="1">
        <w:r w:rsidRPr="00B533E6">
          <w:rPr>
            <w:rStyle w:val="Hyperlink"/>
            <w:rFonts w:ascii="Arial" w:hAnsi="Arial" w:cs="Arial"/>
            <w:sz w:val="24"/>
            <w:szCs w:val="24"/>
          </w:rPr>
          <w:t>http://205.166.161.12/oncoreV2/showdetails.aspx?id=51125326&amp;rn=9&amp;pi=0&amp;ref=search</w:t>
        </w:r>
      </w:hyperlink>
      <w:r>
        <w:rPr>
          <w:rFonts w:ascii="Arial" w:hAnsi="Arial" w:cs="Arial"/>
          <w:color w:val="333333"/>
          <w:sz w:val="24"/>
          <w:szCs w:val="24"/>
        </w:rPr>
        <w:t xml:space="preserve"> </w:t>
      </w:r>
      <w:hyperlink r:id="rId105" w:history="1">
        <w:r w:rsidRPr="002F0620">
          <w:rPr>
            <w:rStyle w:val="Hyperlink"/>
            <w:rFonts w:ascii="Arial" w:hAnsi="Arial" w:cs="Arial"/>
          </w:rPr>
          <w:t>http://205.166.161.12/oncoreV2/showdetails.aspx?id=51125328&amp;rn=10&amp;pi=1&amp;ref=search</w:t>
        </w:r>
      </w:hyperlink>
      <w:r w:rsidRPr="002F0620">
        <w:rPr>
          <w:rFonts w:ascii="Arial" w:hAnsi="Arial" w:cs="Arial"/>
          <w:color w:val="333333"/>
        </w:rPr>
        <w:t xml:space="preserve"> </w:t>
      </w:r>
    </w:p>
    <w:p w:rsidR="00070073" w:rsidRDefault="00070073" w:rsidP="00070073">
      <w:pPr>
        <w:rPr>
          <w:rFonts w:ascii="Arial" w:hAnsi="Arial" w:cs="Arial"/>
          <w:color w:val="333333"/>
          <w:sz w:val="24"/>
          <w:szCs w:val="24"/>
        </w:rPr>
      </w:pPr>
      <w:r w:rsidRPr="00D33EF5">
        <w:rPr>
          <w:rFonts w:ascii="Arial" w:hAnsi="Arial" w:cs="Arial"/>
          <w:b/>
          <w:color w:val="333333"/>
          <w:sz w:val="24"/>
          <w:szCs w:val="24"/>
        </w:rPr>
        <w:t>Don Mace</w:t>
      </w:r>
      <w:r w:rsidRPr="00D33EF5">
        <w:rPr>
          <w:rFonts w:ascii="Arial" w:hAnsi="Arial" w:cs="Arial"/>
          <w:color w:val="333333"/>
          <w:sz w:val="24"/>
          <w:szCs w:val="24"/>
        </w:rPr>
        <w:t xml:space="preserve"> </w:t>
      </w:r>
      <w:r w:rsidR="00F52C5F">
        <w:rPr>
          <w:rFonts w:ascii="Arial" w:hAnsi="Arial" w:cs="Arial"/>
          <w:color w:val="333333"/>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sidRPr="00D33EF5">
        <w:rPr>
          <w:rFonts w:ascii="Arial" w:hAnsi="Arial" w:cs="Arial"/>
          <w:color w:val="333333"/>
          <w:sz w:val="24"/>
          <w:szCs w:val="24"/>
        </w:rPr>
        <w:t xml:space="preserve">(Signed </w:t>
      </w:r>
      <w:proofErr w:type="spellStart"/>
      <w:r w:rsidRPr="00D33EF5">
        <w:rPr>
          <w:rFonts w:ascii="Arial" w:hAnsi="Arial" w:cs="Arial"/>
          <w:color w:val="333333"/>
          <w:sz w:val="24"/>
          <w:szCs w:val="24"/>
        </w:rPr>
        <w:t>Reconveyance</w:t>
      </w:r>
      <w:proofErr w:type="spellEnd"/>
      <w:r w:rsidRPr="00D33EF5">
        <w:rPr>
          <w:rFonts w:ascii="Arial" w:hAnsi="Arial" w:cs="Arial"/>
          <w:color w:val="333333"/>
          <w:sz w:val="24"/>
          <w:szCs w:val="24"/>
        </w:rPr>
        <w:t xml:space="preserve"> in 2004 for CRC but in Houston, </w:t>
      </w:r>
      <w:proofErr w:type="gramStart"/>
      <w:r w:rsidRPr="00D33EF5">
        <w:rPr>
          <w:rFonts w:ascii="Arial" w:hAnsi="Arial" w:cs="Arial"/>
          <w:color w:val="333333"/>
          <w:sz w:val="24"/>
          <w:szCs w:val="24"/>
        </w:rPr>
        <w:t>TX )</w:t>
      </w:r>
      <w:proofErr w:type="gramEnd"/>
      <w:r w:rsidRPr="00D33EF5">
        <w:rPr>
          <w:rFonts w:ascii="Arial" w:hAnsi="Arial" w:cs="Arial"/>
          <w:color w:val="333333"/>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46"/>
        <w:gridCol w:w="4852"/>
        <w:gridCol w:w="1422"/>
      </w:tblGrid>
      <w:tr w:rsidR="00070073" w:rsidTr="00E05871">
        <w:trPr>
          <w:tblCellSpacing w:w="15" w:type="dxa"/>
        </w:trPr>
        <w:tc>
          <w:tcPr>
            <w:tcW w:w="0" w:type="auto"/>
            <w:gridSpan w:val="3"/>
            <w:tcMar>
              <w:top w:w="150" w:type="dxa"/>
              <w:left w:w="0" w:type="dxa"/>
              <w:bottom w:w="120" w:type="dxa"/>
              <w:right w:w="0" w:type="dxa"/>
            </w:tcMar>
            <w:hideMark/>
          </w:tcPr>
          <w:p w:rsidR="00D72642" w:rsidRPr="00C87574" w:rsidRDefault="00D72642" w:rsidP="00E05871">
            <w:pPr>
              <w:rPr>
                <w:rFonts w:ascii="Arial" w:hAnsi="Arial" w:cs="Arial"/>
                <w:b/>
                <w:sz w:val="24"/>
                <w:szCs w:val="24"/>
              </w:rPr>
            </w:pPr>
            <w:r>
              <w:rPr>
                <w:rFonts w:ascii="Arial" w:hAnsi="Arial" w:cs="Arial"/>
                <w:b/>
                <w:color w:val="333333"/>
                <w:sz w:val="24"/>
                <w:szCs w:val="24"/>
              </w:rPr>
              <w:t xml:space="preserve">Donald Clerk- alleged </w:t>
            </w:r>
            <w:proofErr w:type="spellStart"/>
            <w:r>
              <w:rPr>
                <w:rFonts w:ascii="Arial" w:hAnsi="Arial" w:cs="Arial"/>
                <w:b/>
                <w:color w:val="333333"/>
                <w:sz w:val="24"/>
                <w:szCs w:val="24"/>
              </w:rPr>
              <w:t>robo</w:t>
            </w:r>
            <w:proofErr w:type="spellEnd"/>
            <w:r>
              <w:rPr>
                <w:rFonts w:ascii="Arial" w:hAnsi="Arial" w:cs="Arial"/>
                <w:b/>
                <w:color w:val="333333"/>
                <w:sz w:val="24"/>
                <w:szCs w:val="24"/>
              </w:rPr>
              <w:t xml:space="preserve"> signer for Bank of America</w:t>
            </w:r>
          </w:p>
          <w:p w:rsidR="00070073" w:rsidRDefault="00070073" w:rsidP="00C87574">
            <w:pPr>
              <w:rPr>
                <w:rFonts w:ascii="Verdana" w:hAnsi="Verdana"/>
                <w:color w:val="444444"/>
                <w:sz w:val="18"/>
                <w:szCs w:val="18"/>
              </w:rPr>
            </w:pPr>
            <w:r w:rsidRPr="00C87574">
              <w:rPr>
                <w:rFonts w:ascii="Arial" w:hAnsi="Arial" w:cs="Arial"/>
                <w:b/>
                <w:sz w:val="24"/>
                <w:szCs w:val="24"/>
              </w:rPr>
              <w:t xml:space="preserve">Donna </w:t>
            </w:r>
            <w:proofErr w:type="spellStart"/>
            <w:r w:rsidRPr="00C87574">
              <w:rPr>
                <w:rFonts w:ascii="Arial" w:hAnsi="Arial" w:cs="Arial"/>
                <w:b/>
                <w:sz w:val="24"/>
                <w:szCs w:val="24"/>
              </w:rPr>
              <w:t>Acree</w:t>
            </w:r>
            <w:proofErr w:type="spellEnd"/>
            <w:r w:rsidRPr="00C87574">
              <w:rPr>
                <w:rFonts w:ascii="Arial" w:hAnsi="Arial" w:cs="Arial"/>
                <w:b/>
                <w:sz w:val="24"/>
                <w:szCs w:val="24"/>
              </w:rPr>
              <w:t xml:space="preserve">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sidRPr="00C87574">
              <w:rPr>
                <w:rFonts w:ascii="Arial" w:hAnsi="Arial" w:cs="Arial"/>
                <w:sz w:val="24"/>
                <w:szCs w:val="24"/>
              </w:rPr>
              <w:t xml:space="preserve">Donna </w:t>
            </w:r>
            <w:proofErr w:type="spellStart"/>
            <w:r w:rsidRPr="00C87574">
              <w:rPr>
                <w:rFonts w:ascii="Arial" w:hAnsi="Arial" w:cs="Arial"/>
                <w:sz w:val="24"/>
                <w:szCs w:val="24"/>
              </w:rPr>
              <w:t>Acree</w:t>
            </w:r>
            <w:proofErr w:type="spellEnd"/>
            <w:r w:rsidRPr="00C87574">
              <w:rPr>
                <w:rFonts w:ascii="Arial" w:hAnsi="Arial" w:cs="Arial"/>
                <w:sz w:val="24"/>
                <w:szCs w:val="24"/>
              </w:rPr>
              <w:t xml:space="preserve"> is associated with </w:t>
            </w:r>
            <w:hyperlink r:id="rId106" w:history="1">
              <w:r w:rsidRPr="00C87574">
                <w:rPr>
                  <w:rStyle w:val="Hyperlink"/>
                  <w:rFonts w:ascii="Arial" w:hAnsi="Arial" w:cs="Arial"/>
                  <w:color w:val="auto"/>
                  <w:sz w:val="24"/>
                  <w:szCs w:val="24"/>
                </w:rPr>
                <w:t>Ctx Mortgage Company, LLC</w:t>
              </w:r>
            </w:hyperlink>
            <w:r w:rsidRPr="006562EA">
              <w:rPr>
                <w:rFonts w:ascii="Arial" w:hAnsi="Arial" w:cs="Arial"/>
                <w:color w:val="444444"/>
                <w:sz w:val="24"/>
                <w:szCs w:val="24"/>
              </w:rPr>
              <w:t xml:space="preserve"> and holds several roles such as </w:t>
            </w:r>
            <w:r w:rsidRPr="006562EA">
              <w:rPr>
                <w:rFonts w:ascii="Arial" w:hAnsi="Arial" w:cs="Arial"/>
                <w:iCs/>
                <w:color w:val="444444"/>
                <w:sz w:val="24"/>
                <w:szCs w:val="24"/>
              </w:rPr>
              <w:t>Vice President, Assistant Sec. and JP</w:t>
            </w:r>
            <w:r w:rsidR="00C87574">
              <w:rPr>
                <w:rFonts w:ascii="Arial" w:hAnsi="Arial" w:cs="Arial"/>
                <w:iCs/>
                <w:color w:val="444444"/>
                <w:sz w:val="24"/>
                <w:szCs w:val="24"/>
              </w:rPr>
              <w:t>M</w:t>
            </w:r>
            <w:r w:rsidRPr="006562EA">
              <w:rPr>
                <w:rFonts w:ascii="Arial" w:hAnsi="Arial" w:cs="Arial"/>
                <w:iCs/>
                <w:color w:val="444444"/>
                <w:sz w:val="24"/>
                <w:szCs w:val="24"/>
              </w:rPr>
              <w:t>organ Chase</w:t>
            </w:r>
            <w:r>
              <w:rPr>
                <w:rFonts w:ascii="Arial" w:hAnsi="Arial" w:cs="Arial"/>
                <w:iCs/>
                <w:color w:val="444444"/>
                <w:sz w:val="24"/>
                <w:szCs w:val="24"/>
              </w:rPr>
              <w:t xml:space="preserve">  </w:t>
            </w:r>
            <w:hyperlink r:id="rId107" w:history="1">
              <w:r w:rsidRPr="00D31414">
                <w:rPr>
                  <w:rStyle w:val="Hyperlink"/>
                  <w:rFonts w:ascii="Arial" w:hAnsi="Arial" w:cs="Arial"/>
                  <w:iCs/>
                  <w:sz w:val="24"/>
                  <w:szCs w:val="24"/>
                </w:rPr>
                <w:t>http://www.corporationwiki.com/Texas/Dallas/donna-acree/34842821.aspx</w:t>
              </w:r>
            </w:hyperlink>
            <w:r>
              <w:rPr>
                <w:rFonts w:ascii="Arial" w:hAnsi="Arial" w:cs="Arial"/>
                <w:iCs/>
                <w:color w:val="444444"/>
                <w:sz w:val="24"/>
                <w:szCs w:val="24"/>
              </w:rPr>
              <w:t xml:space="preserve">  </w:t>
            </w:r>
          </w:p>
        </w:tc>
      </w:tr>
      <w:tr w:rsidR="00070073" w:rsidRPr="006562EA" w:rsidTr="00F177FA">
        <w:trPr>
          <w:tblCellSpacing w:w="15" w:type="dxa"/>
        </w:trPr>
        <w:tc>
          <w:tcPr>
            <w:tcW w:w="0" w:type="auto"/>
            <w:shd w:val="clear" w:color="auto" w:fill="EEEEEE"/>
            <w:noWrap/>
            <w:tcMar>
              <w:top w:w="120" w:type="dxa"/>
              <w:left w:w="0" w:type="dxa"/>
              <w:bottom w:w="120" w:type="dxa"/>
              <w:right w:w="75" w:type="dxa"/>
            </w:tcMar>
          </w:tcPr>
          <w:p w:rsidR="00070073" w:rsidRPr="006562EA" w:rsidRDefault="00070073" w:rsidP="00E05871">
            <w:pPr>
              <w:rPr>
                <w:rFonts w:ascii="Verdana" w:hAnsi="Verdana"/>
                <w:color w:val="444444"/>
                <w:sz w:val="24"/>
                <w:szCs w:val="24"/>
              </w:rPr>
            </w:pPr>
          </w:p>
        </w:tc>
        <w:tc>
          <w:tcPr>
            <w:tcW w:w="0" w:type="auto"/>
            <w:shd w:val="clear" w:color="auto" w:fill="EEEEEE"/>
            <w:tcMar>
              <w:top w:w="120" w:type="dxa"/>
              <w:left w:w="0" w:type="dxa"/>
              <w:bottom w:w="120" w:type="dxa"/>
              <w:right w:w="120" w:type="dxa"/>
            </w:tcMar>
          </w:tcPr>
          <w:p w:rsidR="00070073" w:rsidRPr="006562EA" w:rsidRDefault="00070073" w:rsidP="00E05871">
            <w:pPr>
              <w:rPr>
                <w:rFonts w:ascii="Verdana" w:hAnsi="Verdana"/>
                <w:color w:val="444444"/>
                <w:sz w:val="24"/>
                <w:szCs w:val="24"/>
              </w:rPr>
            </w:pPr>
          </w:p>
        </w:tc>
        <w:tc>
          <w:tcPr>
            <w:tcW w:w="0" w:type="auto"/>
            <w:shd w:val="clear" w:color="auto" w:fill="EEEEEE"/>
            <w:noWrap/>
            <w:tcMar>
              <w:top w:w="120" w:type="dxa"/>
              <w:left w:w="0" w:type="dxa"/>
              <w:bottom w:w="120" w:type="dxa"/>
              <w:right w:w="0" w:type="dxa"/>
            </w:tcMar>
          </w:tcPr>
          <w:p w:rsidR="00070073" w:rsidRPr="006562EA" w:rsidRDefault="00070073" w:rsidP="00E05871">
            <w:pPr>
              <w:jc w:val="right"/>
              <w:rPr>
                <w:rFonts w:ascii="Verdana" w:hAnsi="Verdana"/>
                <w:color w:val="444444"/>
                <w:sz w:val="24"/>
                <w:szCs w:val="24"/>
              </w:rPr>
            </w:pPr>
          </w:p>
        </w:tc>
      </w:tr>
      <w:tr w:rsidR="00070073" w:rsidRPr="006562EA" w:rsidTr="00F177FA">
        <w:trPr>
          <w:tblCellSpacing w:w="15" w:type="dxa"/>
          <w:hidden/>
        </w:trPr>
        <w:tc>
          <w:tcPr>
            <w:tcW w:w="0" w:type="auto"/>
            <w:gridSpan w:val="3"/>
            <w:tcMar>
              <w:top w:w="120" w:type="dxa"/>
              <w:left w:w="0" w:type="dxa"/>
              <w:bottom w:w="120" w:type="dxa"/>
              <w:right w:w="0" w:type="dxa"/>
            </w:tcMar>
          </w:tcPr>
          <w:p w:rsidR="00070073" w:rsidRPr="006562EA" w:rsidRDefault="00070073" w:rsidP="00E05871">
            <w:pPr>
              <w:rPr>
                <w:rFonts w:ascii="Verdana" w:hAnsi="Verdana"/>
                <w:vanish/>
                <w:color w:val="444444"/>
                <w:sz w:val="24"/>
                <w:szCs w:val="24"/>
              </w:rPr>
            </w:pPr>
          </w:p>
        </w:tc>
      </w:tr>
      <w:tr w:rsidR="00070073" w:rsidRPr="006562EA" w:rsidTr="00F177FA">
        <w:trPr>
          <w:tblCellSpacing w:w="15" w:type="dxa"/>
          <w:hidden/>
        </w:trPr>
        <w:tc>
          <w:tcPr>
            <w:tcW w:w="0" w:type="auto"/>
            <w:gridSpan w:val="3"/>
            <w:tcMar>
              <w:top w:w="120" w:type="dxa"/>
              <w:left w:w="0" w:type="dxa"/>
              <w:bottom w:w="120" w:type="dxa"/>
              <w:right w:w="0" w:type="dxa"/>
            </w:tcMar>
          </w:tcPr>
          <w:p w:rsidR="00070073" w:rsidRPr="006562EA" w:rsidRDefault="00070073" w:rsidP="00E05871">
            <w:pPr>
              <w:rPr>
                <w:rFonts w:ascii="Verdana" w:hAnsi="Verdana"/>
                <w:vanish/>
                <w:color w:val="444444"/>
                <w:sz w:val="24"/>
                <w:szCs w:val="24"/>
              </w:rPr>
            </w:pPr>
          </w:p>
        </w:tc>
      </w:tr>
      <w:tr w:rsidR="00070073" w:rsidRPr="006562EA" w:rsidTr="00F177FA">
        <w:trPr>
          <w:tblCellSpacing w:w="15" w:type="dxa"/>
        </w:trPr>
        <w:tc>
          <w:tcPr>
            <w:tcW w:w="0" w:type="auto"/>
            <w:shd w:val="clear" w:color="auto" w:fill="EEEEEE"/>
            <w:noWrap/>
            <w:tcMar>
              <w:top w:w="120" w:type="dxa"/>
              <w:left w:w="0" w:type="dxa"/>
              <w:bottom w:w="120" w:type="dxa"/>
              <w:right w:w="75" w:type="dxa"/>
            </w:tcMar>
          </w:tcPr>
          <w:p w:rsidR="00070073" w:rsidRPr="006562EA" w:rsidRDefault="00070073" w:rsidP="00E05871">
            <w:pPr>
              <w:rPr>
                <w:rFonts w:ascii="Verdana" w:hAnsi="Verdana"/>
                <w:color w:val="444444"/>
                <w:sz w:val="24"/>
                <w:szCs w:val="24"/>
              </w:rPr>
            </w:pPr>
          </w:p>
        </w:tc>
        <w:tc>
          <w:tcPr>
            <w:tcW w:w="0" w:type="auto"/>
            <w:shd w:val="clear" w:color="auto" w:fill="EEEEEE"/>
            <w:tcMar>
              <w:top w:w="120" w:type="dxa"/>
              <w:left w:w="0" w:type="dxa"/>
              <w:bottom w:w="120" w:type="dxa"/>
              <w:right w:w="120" w:type="dxa"/>
            </w:tcMar>
          </w:tcPr>
          <w:p w:rsidR="00070073" w:rsidRPr="006562EA" w:rsidRDefault="00070073" w:rsidP="00E05871">
            <w:pPr>
              <w:rPr>
                <w:rFonts w:ascii="Verdana" w:hAnsi="Verdana"/>
                <w:color w:val="444444"/>
                <w:sz w:val="24"/>
                <w:szCs w:val="24"/>
              </w:rPr>
            </w:pPr>
          </w:p>
        </w:tc>
        <w:tc>
          <w:tcPr>
            <w:tcW w:w="0" w:type="auto"/>
            <w:shd w:val="clear" w:color="auto" w:fill="EEEEEE"/>
            <w:noWrap/>
            <w:tcMar>
              <w:top w:w="120" w:type="dxa"/>
              <w:left w:w="0" w:type="dxa"/>
              <w:bottom w:w="120" w:type="dxa"/>
              <w:right w:w="0" w:type="dxa"/>
            </w:tcMar>
          </w:tcPr>
          <w:p w:rsidR="00070073" w:rsidRPr="006562EA" w:rsidRDefault="00070073" w:rsidP="00E05871">
            <w:pPr>
              <w:jc w:val="right"/>
              <w:rPr>
                <w:rFonts w:ascii="Verdana" w:hAnsi="Verdana"/>
                <w:color w:val="444444"/>
                <w:sz w:val="24"/>
                <w:szCs w:val="24"/>
              </w:rPr>
            </w:pPr>
          </w:p>
        </w:tc>
      </w:tr>
      <w:tr w:rsidR="00070073" w:rsidRPr="006562EA" w:rsidTr="00F177FA">
        <w:trPr>
          <w:tblCellSpacing w:w="15" w:type="dxa"/>
          <w:hidden/>
        </w:trPr>
        <w:tc>
          <w:tcPr>
            <w:tcW w:w="0" w:type="auto"/>
            <w:gridSpan w:val="3"/>
            <w:tcMar>
              <w:top w:w="120" w:type="dxa"/>
              <w:left w:w="0" w:type="dxa"/>
              <w:bottom w:w="120" w:type="dxa"/>
              <w:right w:w="0" w:type="dxa"/>
            </w:tcMar>
          </w:tcPr>
          <w:p w:rsidR="00070073" w:rsidRPr="006562EA" w:rsidRDefault="00070073" w:rsidP="00E05871">
            <w:pPr>
              <w:rPr>
                <w:rFonts w:ascii="Verdana" w:hAnsi="Verdana"/>
                <w:vanish/>
                <w:color w:val="444444"/>
                <w:sz w:val="24"/>
                <w:szCs w:val="24"/>
              </w:rPr>
            </w:pPr>
          </w:p>
        </w:tc>
      </w:tr>
      <w:tr w:rsidR="00070073" w:rsidRPr="006562EA" w:rsidTr="00F177FA">
        <w:trPr>
          <w:tblCellSpacing w:w="15" w:type="dxa"/>
        </w:trPr>
        <w:tc>
          <w:tcPr>
            <w:tcW w:w="0" w:type="auto"/>
            <w:noWrap/>
            <w:tcMar>
              <w:top w:w="120" w:type="dxa"/>
              <w:left w:w="0" w:type="dxa"/>
              <w:bottom w:w="120" w:type="dxa"/>
              <w:right w:w="75" w:type="dxa"/>
            </w:tcMar>
          </w:tcPr>
          <w:p w:rsidR="00070073" w:rsidRPr="006562EA" w:rsidRDefault="00070073" w:rsidP="00E05871">
            <w:pPr>
              <w:rPr>
                <w:rFonts w:ascii="Verdana" w:hAnsi="Verdana"/>
                <w:color w:val="444444"/>
                <w:sz w:val="24"/>
                <w:szCs w:val="24"/>
              </w:rPr>
            </w:pPr>
          </w:p>
        </w:tc>
        <w:tc>
          <w:tcPr>
            <w:tcW w:w="0" w:type="auto"/>
            <w:tcMar>
              <w:top w:w="120" w:type="dxa"/>
              <w:left w:w="0" w:type="dxa"/>
              <w:bottom w:w="120" w:type="dxa"/>
              <w:right w:w="120" w:type="dxa"/>
            </w:tcMar>
          </w:tcPr>
          <w:p w:rsidR="00070073" w:rsidRPr="006562EA" w:rsidRDefault="00070073" w:rsidP="00E05871">
            <w:pPr>
              <w:rPr>
                <w:rFonts w:ascii="Verdana" w:hAnsi="Verdana"/>
                <w:color w:val="444444"/>
                <w:sz w:val="24"/>
                <w:szCs w:val="24"/>
              </w:rPr>
            </w:pPr>
          </w:p>
        </w:tc>
        <w:tc>
          <w:tcPr>
            <w:tcW w:w="0" w:type="auto"/>
            <w:vAlign w:val="center"/>
          </w:tcPr>
          <w:p w:rsidR="00070073" w:rsidRPr="006562EA" w:rsidRDefault="00070073" w:rsidP="00E05871">
            <w:pPr>
              <w:rPr>
                <w:sz w:val="24"/>
                <w:szCs w:val="24"/>
              </w:rPr>
            </w:pPr>
          </w:p>
        </w:tc>
      </w:tr>
    </w:tbl>
    <w:p w:rsidR="006C29D9" w:rsidRDefault="006C29D9" w:rsidP="00070073">
      <w:pPr>
        <w:rPr>
          <w:rFonts w:ascii="Arial" w:hAnsi="Arial" w:cs="Arial"/>
          <w:b/>
          <w:color w:val="333333"/>
          <w:sz w:val="24"/>
          <w:szCs w:val="24"/>
        </w:rPr>
      </w:pPr>
      <w:r>
        <w:rPr>
          <w:rFonts w:ascii="Arial" w:hAnsi="Arial" w:cs="Arial"/>
          <w:b/>
          <w:color w:val="333333"/>
          <w:sz w:val="24"/>
          <w:szCs w:val="24"/>
        </w:rPr>
        <w:t xml:space="preserve">Doris Williams- suspected </w:t>
      </w:r>
      <w:proofErr w:type="spellStart"/>
      <w:r>
        <w:rPr>
          <w:rFonts w:ascii="Arial" w:hAnsi="Arial" w:cs="Arial"/>
          <w:b/>
          <w:color w:val="333333"/>
          <w:sz w:val="24"/>
          <w:szCs w:val="24"/>
        </w:rPr>
        <w:t>robo</w:t>
      </w:r>
      <w:proofErr w:type="spellEnd"/>
      <w:r>
        <w:rPr>
          <w:rFonts w:ascii="Arial" w:hAnsi="Arial" w:cs="Arial"/>
          <w:b/>
          <w:color w:val="333333"/>
          <w:sz w:val="24"/>
          <w:szCs w:val="24"/>
        </w:rPr>
        <w:t xml:space="preserve"> signer at Select Portfolio Services</w:t>
      </w:r>
    </w:p>
    <w:p w:rsidR="00070073" w:rsidRDefault="00070073" w:rsidP="00070073">
      <w:pPr>
        <w:rPr>
          <w:rFonts w:ascii="Arial" w:hAnsi="Arial" w:cs="Arial"/>
          <w:color w:val="333333"/>
          <w:sz w:val="24"/>
          <w:szCs w:val="24"/>
        </w:rPr>
      </w:pPr>
      <w:r w:rsidRPr="00E62913">
        <w:rPr>
          <w:rFonts w:ascii="Arial" w:hAnsi="Arial" w:cs="Arial"/>
          <w:b/>
          <w:color w:val="333333"/>
          <w:sz w:val="24"/>
          <w:szCs w:val="24"/>
        </w:rPr>
        <w:t>Douglas E. Miles</w:t>
      </w:r>
      <w:r>
        <w:rPr>
          <w:rFonts w:ascii="Arial" w:hAnsi="Arial" w:cs="Arial"/>
          <w:color w:val="333333"/>
          <w:sz w:val="24"/>
          <w:szCs w:val="24"/>
        </w:rPr>
        <w:t xml:space="preserve"> – Chase trustee?</w:t>
      </w:r>
    </w:p>
    <w:p w:rsidR="00070073" w:rsidRDefault="00070073" w:rsidP="00070073">
      <w:pPr>
        <w:rPr>
          <w:rFonts w:ascii="Arial" w:hAnsi="Arial" w:cs="Arial"/>
          <w:b/>
          <w:sz w:val="24"/>
          <w:szCs w:val="24"/>
        </w:rPr>
      </w:pPr>
      <w:r>
        <w:rPr>
          <w:rFonts w:ascii="Arial" w:hAnsi="Arial" w:cs="Arial"/>
          <w:b/>
          <w:sz w:val="24"/>
          <w:szCs w:val="24"/>
        </w:rPr>
        <w:t>Edward Olsen – signing as V.P. of loan documentation</w:t>
      </w:r>
    </w:p>
    <w:p w:rsidR="00070073" w:rsidRDefault="00070073" w:rsidP="00070073">
      <w:pPr>
        <w:rPr>
          <w:rFonts w:ascii="Arial" w:hAnsi="Arial" w:cs="Arial"/>
          <w:sz w:val="24"/>
          <w:szCs w:val="24"/>
          <w:lang w:val="es-ES_tradnl"/>
        </w:rPr>
      </w:pPr>
      <w:r w:rsidRPr="0065233D">
        <w:rPr>
          <w:rFonts w:ascii="Arial" w:hAnsi="Arial" w:cs="Arial"/>
          <w:b/>
          <w:sz w:val="24"/>
          <w:szCs w:val="24"/>
          <w:lang w:val="es-ES_tradnl"/>
        </w:rPr>
        <w:t>Elena Peterson</w:t>
      </w:r>
      <w:r w:rsidRPr="000830CA">
        <w:rPr>
          <w:rFonts w:ascii="Arial" w:hAnsi="Arial" w:cs="Arial"/>
          <w:sz w:val="24"/>
          <w:szCs w:val="24"/>
          <w:lang w:val="es-ES_tradnl"/>
        </w:rPr>
        <w:t xml:space="preserve"> - </w:t>
      </w:r>
      <w:hyperlink r:id="rId108" w:history="1">
        <w:r w:rsidRPr="00E3676A">
          <w:rPr>
            <w:rStyle w:val="Hyperlink"/>
            <w:rFonts w:ascii="Arial" w:hAnsi="Arial" w:cs="Arial"/>
            <w:sz w:val="24"/>
            <w:szCs w:val="24"/>
            <w:lang w:val="es-ES_tradnl"/>
          </w:rPr>
          <w:t>http://www.salemdeeds.com/robosite/RobosignerList.aspx</w:t>
        </w:r>
      </w:hyperlink>
      <w:r>
        <w:rPr>
          <w:rFonts w:ascii="Arial" w:hAnsi="Arial" w:cs="Arial"/>
          <w:sz w:val="24"/>
          <w:szCs w:val="24"/>
          <w:lang w:val="es-ES_tradnl"/>
        </w:rPr>
        <w:t xml:space="preserve"> </w:t>
      </w:r>
    </w:p>
    <w:p w:rsidR="002433AD" w:rsidRDefault="002433AD" w:rsidP="00070073">
      <w:pPr>
        <w:spacing w:before="100" w:beforeAutospacing="1" w:after="100" w:afterAutospacing="1" w:line="312" w:lineRule="atLeast"/>
        <w:rPr>
          <w:rFonts w:ascii="Arial" w:eastAsia="Times New Roman" w:hAnsi="Arial" w:cs="Arial"/>
          <w:b/>
          <w:sz w:val="24"/>
          <w:szCs w:val="24"/>
        </w:rPr>
      </w:pPr>
      <w:r>
        <w:rPr>
          <w:rFonts w:ascii="Arial" w:eastAsia="Times New Roman" w:hAnsi="Arial" w:cs="Arial"/>
          <w:b/>
          <w:sz w:val="24"/>
          <w:szCs w:val="24"/>
        </w:rPr>
        <w:t xml:space="preserve">Erica Reyes – suspected </w:t>
      </w:r>
      <w:proofErr w:type="spellStart"/>
      <w:r>
        <w:rPr>
          <w:rFonts w:ascii="Arial" w:eastAsia="Times New Roman" w:hAnsi="Arial" w:cs="Arial"/>
          <w:b/>
          <w:sz w:val="24"/>
          <w:szCs w:val="24"/>
        </w:rPr>
        <w:t>robo</w:t>
      </w:r>
      <w:proofErr w:type="spellEnd"/>
      <w:r>
        <w:rPr>
          <w:rFonts w:ascii="Arial" w:eastAsia="Times New Roman" w:hAnsi="Arial" w:cs="Arial"/>
          <w:b/>
          <w:sz w:val="24"/>
          <w:szCs w:val="24"/>
        </w:rPr>
        <w:t xml:space="preserve"> signer</w:t>
      </w:r>
    </w:p>
    <w:p w:rsidR="00070073" w:rsidRPr="00CC37EC" w:rsidRDefault="00070073" w:rsidP="00070073">
      <w:pPr>
        <w:spacing w:before="100" w:beforeAutospacing="1" w:after="100" w:afterAutospacing="1" w:line="312" w:lineRule="atLeast"/>
        <w:rPr>
          <w:rFonts w:ascii="Trebuchet MS" w:eastAsia="Times New Roman" w:hAnsi="Trebuchet MS" w:cs="Times New Roman"/>
        </w:rPr>
      </w:pPr>
      <w:r w:rsidRPr="00E62913">
        <w:rPr>
          <w:rFonts w:ascii="Arial" w:eastAsia="Times New Roman" w:hAnsi="Arial" w:cs="Arial"/>
          <w:b/>
          <w:sz w:val="24"/>
          <w:szCs w:val="24"/>
        </w:rPr>
        <w:t>Erica Johnson-</w:t>
      </w:r>
      <w:proofErr w:type="spellStart"/>
      <w:r w:rsidRPr="00E62913">
        <w:rPr>
          <w:rFonts w:ascii="Arial" w:eastAsia="Times New Roman" w:hAnsi="Arial" w:cs="Arial"/>
          <w:b/>
          <w:sz w:val="24"/>
          <w:szCs w:val="24"/>
        </w:rPr>
        <w:t>Seck</w:t>
      </w:r>
      <w:proofErr w:type="spellEnd"/>
      <w:r>
        <w:rPr>
          <w:rFonts w:ascii="Trebuchet MS" w:eastAsia="Times New Roman" w:hAnsi="Trebuchet MS" w:cs="Times New Roman"/>
        </w:rPr>
        <w:t xml:space="preserve"> - </w:t>
      </w:r>
      <w:r w:rsidRPr="00CC37EC">
        <w:rPr>
          <w:rFonts w:ascii="Trebuchet MS" w:eastAsia="Times New Roman" w:hAnsi="Trebuchet MS" w:cs="Times New Roman"/>
        </w:rPr>
        <w:t>is a former employee of IndyMac (now One West). Long after IndyMac FSB ceased to exist, Johnson-</w:t>
      </w:r>
      <w:proofErr w:type="spellStart"/>
      <w:r w:rsidRPr="00CC37EC">
        <w:rPr>
          <w:rFonts w:ascii="Trebuchet MS" w:eastAsia="Times New Roman" w:hAnsi="Trebuchet MS" w:cs="Times New Roman"/>
        </w:rPr>
        <w:t>Seck</w:t>
      </w:r>
      <w:proofErr w:type="spellEnd"/>
      <w:r w:rsidRPr="00CC37EC">
        <w:rPr>
          <w:rFonts w:ascii="Trebuchet MS" w:eastAsia="Times New Roman" w:hAnsi="Trebuchet MS" w:cs="Times New Roman"/>
        </w:rPr>
        <w:t xml:space="preserve"> continued to sign Mortgage Assignments as “Attorney-In-Fact for IndyMac Federal Bank FSB. Johnson-</w:t>
      </w:r>
      <w:proofErr w:type="spellStart"/>
      <w:r w:rsidRPr="00CC37EC">
        <w:rPr>
          <w:rFonts w:ascii="Trebuchet MS" w:eastAsia="Times New Roman" w:hAnsi="Trebuchet MS" w:cs="Times New Roman"/>
        </w:rPr>
        <w:t>Seck</w:t>
      </w:r>
      <w:proofErr w:type="spellEnd"/>
      <w:r w:rsidRPr="00CC37EC">
        <w:rPr>
          <w:rFonts w:ascii="Trebuchet MS" w:eastAsia="Times New Roman" w:hAnsi="Trebuchet MS" w:cs="Times New Roman"/>
        </w:rPr>
        <w:t xml:space="preserve"> often signs Mortgage Assignments assigning mortgages to trusts years after the closing dates of the trusts. The </w:t>
      </w:r>
      <w:r w:rsidRPr="00CC37EC">
        <w:rPr>
          <w:rFonts w:ascii="Trebuchet MS" w:eastAsia="Times New Roman" w:hAnsi="Trebuchet MS" w:cs="Times New Roman"/>
        </w:rPr>
        <w:lastRenderedPageBreak/>
        <w:t xml:space="preserve">Assignments are often notarized in Travis County, TX. She is specifically mentioned in </w:t>
      </w:r>
      <w:r w:rsidRPr="00CC37EC">
        <w:rPr>
          <w:rFonts w:ascii="Trebuchet MS" w:eastAsia="Times New Roman" w:hAnsi="Trebuchet MS" w:cs="Times New Roman"/>
          <w:u w:val="single"/>
        </w:rPr>
        <w:t>Deutsche Bank National Trust Company v. Rose Harris</w:t>
      </w:r>
      <w:proofErr w:type="gramStart"/>
      <w:r w:rsidRPr="00CC37EC">
        <w:rPr>
          <w:rFonts w:ascii="Trebuchet MS" w:eastAsia="Times New Roman" w:hAnsi="Trebuchet MS" w:cs="Times New Roman"/>
          <w:u w:val="single"/>
        </w:rPr>
        <w:t xml:space="preserve">, </w:t>
      </w:r>
      <w:r w:rsidRPr="00CC37EC">
        <w:rPr>
          <w:rFonts w:ascii="Trebuchet MS" w:eastAsia="Times New Roman" w:hAnsi="Trebuchet MS" w:cs="Times New Roman"/>
        </w:rPr>
        <w:t> Index</w:t>
      </w:r>
      <w:proofErr w:type="gramEnd"/>
      <w:r w:rsidRPr="00CC37EC">
        <w:rPr>
          <w:rFonts w:ascii="Trebuchet MS" w:eastAsia="Times New Roman" w:hAnsi="Trebuchet MS" w:cs="Times New Roman"/>
        </w:rPr>
        <w:t xml:space="preserve"> No. 35549/07, Supreme Court of NY (Brooklyn), February 5, 2008:</w:t>
      </w:r>
    </w:p>
    <w:p w:rsidR="00070073" w:rsidRPr="004408C4" w:rsidRDefault="00070073" w:rsidP="00070073">
      <w:pPr>
        <w:rPr>
          <w:rFonts w:ascii="Arial" w:hAnsi="Arial" w:cs="Arial"/>
          <w:b/>
          <w:sz w:val="24"/>
          <w:szCs w:val="24"/>
        </w:rPr>
      </w:pPr>
      <w:r w:rsidRPr="00CC37EC">
        <w:rPr>
          <w:rFonts w:ascii="Trebuchet MS" w:eastAsia="Times New Roman" w:hAnsi="Trebuchet MS" w:cs="Times New Roman"/>
        </w:rPr>
        <w:t>"...Plaintiff's affidavit, submitted in support of the instant application for a default judgment, was executed by Erica Johnson -</w:t>
      </w:r>
      <w:proofErr w:type="spellStart"/>
      <w:r w:rsidRPr="00CC37EC">
        <w:rPr>
          <w:rFonts w:ascii="Trebuchet MS" w:eastAsia="Times New Roman" w:hAnsi="Trebuchet MS" w:cs="Times New Roman"/>
        </w:rPr>
        <w:t>Seck</w:t>
      </w:r>
      <w:proofErr w:type="spellEnd"/>
      <w:r w:rsidRPr="00CC37EC">
        <w:rPr>
          <w:rFonts w:ascii="Trebuchet MS" w:eastAsia="Times New Roman" w:hAnsi="Trebuchet MS" w:cs="Times New Roman"/>
        </w:rPr>
        <w:t>, who claims to be a Vice President of plaintiff DEUTSCHE BANK. The affidavit was executed in the state of Texas, County of Williamson The Court is perplexed as to why the Assignment was not executed in Pasadena, California, at 460 Sierra Madre Village, the alleged "principal place of business" for both the assignor and the assignee. In my January 31, 2008 decision (</w:t>
      </w:r>
      <w:r w:rsidRPr="00CC37EC">
        <w:rPr>
          <w:rFonts w:ascii="Trebuchet MS" w:eastAsia="Times New Roman" w:hAnsi="Trebuchet MS" w:cs="Times New Roman"/>
          <w:i/>
          <w:iCs/>
        </w:rPr>
        <w:t xml:space="preserve">Deutsche Bank National Trust Company v. </w:t>
      </w:r>
      <w:proofErr w:type="spellStart"/>
      <w:r w:rsidRPr="00CC37EC">
        <w:rPr>
          <w:rFonts w:ascii="Trebuchet MS" w:eastAsia="Times New Roman" w:hAnsi="Trebuchet MS" w:cs="Times New Roman"/>
          <w:i/>
          <w:iCs/>
        </w:rPr>
        <w:t>Maraj</w:t>
      </w:r>
      <w:proofErr w:type="spellEnd"/>
      <w:r w:rsidRPr="00CC37EC">
        <w:rPr>
          <w:rFonts w:ascii="Trebuchet MS" w:eastAsia="Times New Roman" w:hAnsi="Trebuchet MS" w:cs="Times New Roman"/>
          <w:i/>
          <w:iCs/>
        </w:rPr>
        <w:t xml:space="preserve"> </w:t>
      </w:r>
      <w:r w:rsidRPr="00CC37EC">
        <w:rPr>
          <w:rFonts w:ascii="Trebuchet MS" w:eastAsia="Times New Roman" w:hAnsi="Trebuchet MS" w:cs="Times New Roman"/>
        </w:rPr>
        <w:t>[citation omitted]), I noted that Erica Johnson-</w:t>
      </w:r>
      <w:proofErr w:type="spellStart"/>
      <w:r w:rsidRPr="00CC37EC">
        <w:rPr>
          <w:rFonts w:ascii="Trebuchet MS" w:eastAsia="Times New Roman" w:hAnsi="Trebuchet MS" w:cs="Times New Roman"/>
        </w:rPr>
        <w:t>Seck</w:t>
      </w:r>
      <w:proofErr w:type="spellEnd"/>
      <w:r w:rsidRPr="00CC37EC">
        <w:rPr>
          <w:rFonts w:ascii="Trebuchet MS" w:eastAsia="Times New Roman" w:hAnsi="Trebuchet MS" w:cs="Times New Roman"/>
        </w:rPr>
        <w:t xml:space="preserve"> claimed that she was a Vice President of MERS in her July 3, 2007 INDYMAC to DEUTSCHE BANK assignment, and then in her July 31, 2007 affidavit claimed to be a DEUTSCHE BANK Vice President. Just as in </w:t>
      </w:r>
      <w:r w:rsidRPr="00CC37EC">
        <w:rPr>
          <w:rFonts w:ascii="Trebuchet MS" w:eastAsia="Times New Roman" w:hAnsi="Trebuchet MS" w:cs="Times New Roman"/>
          <w:i/>
          <w:iCs/>
        </w:rPr>
        <w:t xml:space="preserve">Deutsche Bank National Trust Company v. </w:t>
      </w:r>
      <w:proofErr w:type="spellStart"/>
      <w:proofErr w:type="gramStart"/>
      <w:r w:rsidRPr="00CC37EC">
        <w:rPr>
          <w:rFonts w:ascii="Trebuchet MS" w:eastAsia="Times New Roman" w:hAnsi="Trebuchet MS" w:cs="Times New Roman"/>
          <w:i/>
          <w:iCs/>
        </w:rPr>
        <w:t>Maraj</w:t>
      </w:r>
      <w:proofErr w:type="spellEnd"/>
      <w:r w:rsidRPr="00CC37EC">
        <w:rPr>
          <w:rFonts w:ascii="Trebuchet MS" w:eastAsia="Times New Roman" w:hAnsi="Trebuchet MS" w:cs="Times New Roman"/>
          <w:i/>
          <w:iCs/>
        </w:rPr>
        <w:t xml:space="preserve"> </w:t>
      </w:r>
      <w:r w:rsidRPr="00CC37EC">
        <w:rPr>
          <w:rFonts w:ascii="Trebuchet MS" w:eastAsia="Times New Roman" w:hAnsi="Trebuchet MS" w:cs="Times New Roman"/>
        </w:rPr>
        <w:t>,</w:t>
      </w:r>
      <w:proofErr w:type="gramEnd"/>
      <w:r w:rsidRPr="00CC37EC">
        <w:rPr>
          <w:rFonts w:ascii="Trebuchet MS" w:eastAsia="Times New Roman" w:hAnsi="Trebuchet MS" w:cs="Times New Roman"/>
        </w:rPr>
        <w:t xml:space="preserve"> at 2, the Court, in the instant action, before granting an application for an order of reference, requires an affidavit from Ms. Johnson-</w:t>
      </w:r>
      <w:proofErr w:type="spellStart"/>
      <w:r w:rsidRPr="00CC37EC">
        <w:rPr>
          <w:rFonts w:ascii="Trebuchet MS" w:eastAsia="Times New Roman" w:hAnsi="Trebuchet MS" w:cs="Times New Roman"/>
        </w:rPr>
        <w:t>Seck</w:t>
      </w:r>
      <w:proofErr w:type="spellEnd"/>
      <w:r w:rsidRPr="00CC37EC">
        <w:rPr>
          <w:rFonts w:ascii="Trebuchet MS" w:eastAsia="Times New Roman" w:hAnsi="Trebuchet MS" w:cs="Times New Roman"/>
        </w:rPr>
        <w:t xml:space="preserve">, describing her employment history for the past three years. </w:t>
      </w:r>
      <w:r w:rsidRPr="00EE2EC2">
        <w:rPr>
          <w:rFonts w:ascii="Arial" w:eastAsia="Times New Roman" w:hAnsi="Arial" w:cs="Arial"/>
          <w:color w:val="000000"/>
          <w:sz w:val="24"/>
          <w:szCs w:val="24"/>
          <w:lang w:val="en"/>
        </w:rPr>
        <w:t xml:space="preserve">Vice President at </w:t>
      </w:r>
      <w:proofErr w:type="spellStart"/>
      <w:r w:rsidRPr="00EE2EC2">
        <w:rPr>
          <w:rFonts w:ascii="Arial" w:eastAsia="Times New Roman" w:hAnsi="Arial" w:cs="Arial"/>
          <w:color w:val="000000"/>
          <w:sz w:val="24"/>
          <w:szCs w:val="24"/>
          <w:lang w:val="en"/>
        </w:rPr>
        <w:t>Indymac</w:t>
      </w:r>
      <w:proofErr w:type="spellEnd"/>
      <w:r w:rsidRPr="00EE2EC2">
        <w:rPr>
          <w:rFonts w:ascii="Arial" w:eastAsia="Times New Roman" w:hAnsi="Arial" w:cs="Arial"/>
          <w:color w:val="000000"/>
          <w:sz w:val="24"/>
          <w:szCs w:val="24"/>
          <w:lang w:val="en"/>
        </w:rPr>
        <w:t xml:space="preserve"> Bank, </w:t>
      </w:r>
      <w:r w:rsidRPr="00EE2EC2">
        <w:rPr>
          <w:rFonts w:ascii="Arial" w:eastAsia="Times New Roman" w:hAnsi="Arial" w:cs="Arial"/>
          <w:sz w:val="24"/>
          <w:szCs w:val="24"/>
          <w:lang w:val="en"/>
        </w:rPr>
        <w:t>Location Austin, Texas as per</w:t>
      </w:r>
      <w:r>
        <w:rPr>
          <w:rFonts w:ascii="Arial" w:eastAsia="Times New Roman" w:hAnsi="Arial" w:cs="Arial"/>
          <w:color w:val="666666"/>
          <w:sz w:val="24"/>
          <w:szCs w:val="24"/>
          <w:lang w:val="en"/>
        </w:rPr>
        <w:t xml:space="preserve"> </w:t>
      </w:r>
      <w:hyperlink r:id="rId109" w:history="1">
        <w:r w:rsidRPr="00B50375">
          <w:rPr>
            <w:rStyle w:val="Hyperlink"/>
            <w:rFonts w:ascii="Arial" w:eastAsia="Times New Roman" w:hAnsi="Arial" w:cs="Arial"/>
            <w:sz w:val="24"/>
            <w:szCs w:val="24"/>
            <w:lang w:val="en"/>
          </w:rPr>
          <w:t xml:space="preserve">http://www.linkedin.com/pub/erica-johnson-seck/6/232/544  </w:t>
        </w:r>
        <w:r w:rsidRPr="00B50375">
          <w:rPr>
            <w:rStyle w:val="Hyperlink"/>
            <w:rFonts w:ascii="Arial" w:eastAsia="Times New Roman" w:hAnsi="Arial" w:cs="Arial"/>
            <w:color w:val="auto"/>
            <w:sz w:val="24"/>
            <w:szCs w:val="24"/>
            <w:lang w:val="en"/>
          </w:rPr>
          <w:t>Home</w:t>
        </w:r>
        <w:r w:rsidRPr="00B50375">
          <w:rPr>
            <w:rStyle w:val="Hyperlink"/>
            <w:rFonts w:ascii="Arial" w:eastAsia="Times New Roman" w:hAnsi="Arial" w:cs="Arial"/>
            <w:sz w:val="24"/>
            <w:szCs w:val="24"/>
            <w:lang w:val="en"/>
          </w:rPr>
          <w:t xml:space="preserve"> </w:t>
        </w:r>
        <w:r w:rsidRPr="00B50375">
          <w:rPr>
            <w:rStyle w:val="Hyperlink"/>
            <w:rFonts w:ascii="Arial" w:eastAsia="Times New Roman" w:hAnsi="Arial" w:cs="Arial"/>
            <w:color w:val="auto"/>
            <w:sz w:val="24"/>
            <w:szCs w:val="24"/>
            <w:lang w:val="en"/>
          </w:rPr>
          <w:t xml:space="preserve">Address is </w:t>
        </w:r>
        <w:r w:rsidRPr="00E62913">
          <w:rPr>
            <w:rStyle w:val="Hyperlink"/>
            <w:rFonts w:ascii="Trebuchet MS" w:eastAsia="Times New Roman" w:hAnsi="Trebuchet MS" w:cs="Times New Roman"/>
            <w:color w:val="auto"/>
          </w:rPr>
          <w:t xml:space="preserve"> 1004</w:t>
        </w:r>
      </w:hyperlink>
      <w:r>
        <w:rPr>
          <w:rFonts w:ascii="Trebuchet MS" w:eastAsia="Times New Roman" w:hAnsi="Trebuchet MS" w:cs="Times New Roman"/>
          <w:b/>
          <w:bCs/>
        </w:rPr>
        <w:t xml:space="preserve">  Williams Way, Cedar Park Texas.  </w:t>
      </w:r>
      <w:r w:rsidRPr="00CC37EC">
        <w:rPr>
          <w:rFonts w:ascii="Trebuchet MS" w:eastAsia="Times New Roman" w:hAnsi="Trebuchet MS" w:cs="Times New Roman"/>
          <w:b/>
          <w:bCs/>
        </w:rPr>
        <w:t xml:space="preserve">see full deposition at </w:t>
      </w:r>
      <w:hyperlink r:id="rId110" w:tgtFrame="_new" w:history="1">
        <w:r w:rsidRPr="00CC37EC">
          <w:rPr>
            <w:rFonts w:ascii="Trebuchet MS" w:eastAsia="Times New Roman" w:hAnsi="Trebuchet MS" w:cs="Times New Roman"/>
            <w:b/>
            <w:bCs/>
            <w:color w:val="1950BC"/>
          </w:rPr>
          <w:t>4closurefraud.org/2009/11/15/full-deposition-of-the-infamous-erica-johnson-seck-re-indymac-federal-bank-fsb-plaintiff-vs-israel-a-machado-50-2008-ca-037322xxxx-mb/</w:t>
        </w:r>
      </w:hyperlink>
      <w:r w:rsidR="00F52C5F">
        <w:rPr>
          <w:rFonts w:ascii="Trebuchet MS" w:eastAsia="Times New Roman" w:hAnsi="Trebuchet MS" w:cs="Times New Roman"/>
          <w:u w:val="single"/>
        </w:rPr>
        <w:t xml:space="preserve">           </w:t>
      </w:r>
      <w:hyperlink r:id="rId111" w:tgtFrame="_new" w:history="1">
        <w:r w:rsidRPr="00CC37EC">
          <w:rPr>
            <w:rFonts w:ascii="Trebuchet MS" w:eastAsia="Times New Roman" w:hAnsi="Trebuchet MS" w:cs="Times New Roman"/>
            <w:b/>
            <w:bCs/>
            <w:color w:val="1950BC"/>
          </w:rPr>
          <w:t>www.whatsignature.com/files/Johnson-Seck_Erica.GIF</w:t>
        </w:r>
      </w:hyperlink>
      <w:r w:rsidRPr="00CC37EC">
        <w:rPr>
          <w:rFonts w:ascii="Trebuchet MS" w:eastAsia="Times New Roman" w:hAnsi="Trebuchet MS" w:cs="Times New Roman"/>
          <w:u w:val="single"/>
        </w:rPr>
        <w:t xml:space="preserve">  </w:t>
      </w:r>
      <w:hyperlink r:id="rId112" w:tgtFrame="_new" w:history="1">
        <w:r w:rsidRPr="00CC37EC">
          <w:rPr>
            <w:rFonts w:ascii="Trebuchet MS" w:eastAsia="Times New Roman" w:hAnsi="Trebuchet MS" w:cs="Times New Roman"/>
            <w:b/>
            <w:bCs/>
            <w:color w:val="1950BC"/>
          </w:rPr>
          <w:t>www.whatsignature.com/files/Johnson-Seck_Erica_A_attorney_in_fact_.GIF</w:t>
        </w:r>
      </w:hyperlink>
    </w:p>
    <w:p w:rsidR="004A1F28" w:rsidRPr="004A1F28" w:rsidRDefault="004A1F28" w:rsidP="00070073">
      <w:pPr>
        <w:rPr>
          <w:rFonts w:ascii="Arial" w:hAnsi="Arial" w:cs="Arial"/>
          <w:b/>
          <w:sz w:val="24"/>
          <w:szCs w:val="24"/>
        </w:rPr>
      </w:pPr>
      <w:proofErr w:type="spellStart"/>
      <w:r w:rsidRPr="004A1F28">
        <w:rPr>
          <w:rFonts w:ascii="Arial" w:hAnsi="Arial" w:cs="Arial"/>
          <w:b/>
          <w:sz w:val="24"/>
          <w:szCs w:val="24"/>
        </w:rPr>
        <w:t>Esad</w:t>
      </w:r>
      <w:proofErr w:type="spellEnd"/>
      <w:r w:rsidRPr="004A1F28">
        <w:rPr>
          <w:rFonts w:ascii="Arial" w:hAnsi="Arial" w:cs="Arial"/>
          <w:b/>
          <w:sz w:val="24"/>
          <w:szCs w:val="24"/>
        </w:rPr>
        <w:t xml:space="preserve"> </w:t>
      </w:r>
      <w:proofErr w:type="spellStart"/>
      <w:r w:rsidRPr="004A1F28">
        <w:rPr>
          <w:rFonts w:ascii="Arial" w:hAnsi="Arial" w:cs="Arial"/>
          <w:b/>
          <w:sz w:val="24"/>
          <w:szCs w:val="24"/>
        </w:rPr>
        <w:t>Cavka</w:t>
      </w:r>
      <w:proofErr w:type="spellEnd"/>
      <w:r w:rsidRPr="004A1F28">
        <w:rPr>
          <w:rFonts w:ascii="Arial" w:hAnsi="Arial" w:cs="Arial"/>
          <w:b/>
          <w:sz w:val="24"/>
          <w:szCs w:val="24"/>
        </w:rPr>
        <w:t xml:space="preserve">- </w:t>
      </w:r>
      <w:proofErr w:type="spellStart"/>
      <w:r w:rsidRPr="004A1F28">
        <w:rPr>
          <w:rFonts w:ascii="Arial" w:hAnsi="Arial" w:cs="Arial"/>
          <w:b/>
          <w:sz w:val="24"/>
          <w:szCs w:val="24"/>
        </w:rPr>
        <w:t>robo</w:t>
      </w:r>
      <w:proofErr w:type="spellEnd"/>
      <w:r w:rsidRPr="004A1F28">
        <w:rPr>
          <w:rFonts w:ascii="Arial" w:hAnsi="Arial" w:cs="Arial"/>
          <w:b/>
          <w:sz w:val="24"/>
          <w:szCs w:val="24"/>
        </w:rPr>
        <w:t xml:space="preserve"> signer for Lenders</w:t>
      </w:r>
      <w:r>
        <w:rPr>
          <w:rFonts w:ascii="Arial" w:hAnsi="Arial" w:cs="Arial"/>
          <w:b/>
          <w:sz w:val="24"/>
          <w:szCs w:val="24"/>
        </w:rPr>
        <w:t xml:space="preserve"> Processing Services (LPS) /EMC/MERS</w:t>
      </w:r>
    </w:p>
    <w:p w:rsidR="00070073" w:rsidRPr="00F52C5F" w:rsidRDefault="00070073" w:rsidP="00070073">
      <w:pPr>
        <w:rPr>
          <w:rFonts w:ascii="Arial" w:hAnsi="Arial" w:cs="Arial"/>
          <w:b/>
          <w:sz w:val="24"/>
          <w:szCs w:val="24"/>
        </w:rPr>
      </w:pPr>
      <w:proofErr w:type="spellStart"/>
      <w:r w:rsidRPr="00F52C5F">
        <w:rPr>
          <w:rFonts w:ascii="Arial" w:hAnsi="Arial" w:cs="Arial"/>
          <w:b/>
          <w:sz w:val="24"/>
          <w:szCs w:val="24"/>
        </w:rPr>
        <w:t>Flor</w:t>
      </w:r>
      <w:proofErr w:type="spellEnd"/>
      <w:r w:rsidRPr="00F52C5F">
        <w:rPr>
          <w:rFonts w:ascii="Arial" w:hAnsi="Arial" w:cs="Arial"/>
          <w:b/>
          <w:sz w:val="24"/>
          <w:szCs w:val="24"/>
        </w:rPr>
        <w:t xml:space="preserve"> Valerio</w:t>
      </w:r>
      <w:r w:rsidR="00F52C5F" w:rsidRPr="00F52C5F">
        <w:rPr>
          <w:rFonts w:ascii="Arial" w:hAnsi="Arial" w:cs="Arial"/>
          <w:b/>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w:t>
      </w:r>
    </w:p>
    <w:p w:rsidR="00070073" w:rsidRPr="00F52C5F" w:rsidRDefault="00070073" w:rsidP="00070073">
      <w:pPr>
        <w:rPr>
          <w:rFonts w:ascii="Arial" w:hAnsi="Arial" w:cs="Arial"/>
          <w:sz w:val="24"/>
          <w:szCs w:val="24"/>
        </w:rPr>
      </w:pPr>
      <w:r w:rsidRPr="00F52C5F">
        <w:rPr>
          <w:rFonts w:ascii="Arial" w:hAnsi="Arial" w:cs="Arial"/>
          <w:b/>
          <w:sz w:val="24"/>
          <w:szCs w:val="24"/>
        </w:rPr>
        <w:t>Francis Nolan, a.k.a.</w:t>
      </w:r>
      <w:r w:rsidRPr="00F52C5F">
        <w:rPr>
          <w:rFonts w:ascii="Arial" w:hAnsi="Arial" w:cs="Arial"/>
          <w:sz w:val="24"/>
          <w:szCs w:val="24"/>
        </w:rPr>
        <w:t xml:space="preserve"> </w:t>
      </w:r>
      <w:r w:rsidRPr="00F52C5F">
        <w:rPr>
          <w:rFonts w:ascii="Arial" w:hAnsi="Arial" w:cs="Arial"/>
          <w:b/>
          <w:sz w:val="24"/>
          <w:szCs w:val="24"/>
        </w:rPr>
        <w:t>Francis J. Nolan</w:t>
      </w:r>
      <w:r w:rsidRPr="00F52C5F">
        <w:rPr>
          <w:rFonts w:ascii="Arial" w:hAnsi="Arial" w:cs="Arial"/>
          <w:sz w:val="24"/>
          <w:szCs w:val="24"/>
        </w:rPr>
        <w:t xml:space="preserve">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hyperlink r:id="rId113" w:history="1">
        <w:r w:rsidRPr="00F52C5F">
          <w:rPr>
            <w:rStyle w:val="Hyperlink"/>
            <w:rFonts w:ascii="Arial" w:hAnsi="Arial" w:cs="Arial"/>
            <w:sz w:val="24"/>
            <w:szCs w:val="24"/>
          </w:rPr>
          <w:t>http://www.salemdeeds.com/robosite/RobosignerList.aspx</w:t>
        </w:r>
      </w:hyperlink>
      <w:r w:rsidRPr="00F52C5F">
        <w:rPr>
          <w:rFonts w:ascii="Arial" w:hAnsi="Arial" w:cs="Arial"/>
          <w:sz w:val="24"/>
          <w:szCs w:val="24"/>
        </w:rPr>
        <w:t xml:space="preserve"> </w:t>
      </w:r>
    </w:p>
    <w:p w:rsidR="00070073" w:rsidRPr="00E62913" w:rsidRDefault="00070073" w:rsidP="00070073">
      <w:pPr>
        <w:pStyle w:val="Heading3"/>
        <w:rPr>
          <w:rFonts w:ascii="Arial" w:hAnsi="Arial" w:cs="Arial"/>
          <w:b w:val="0"/>
          <w:sz w:val="24"/>
          <w:szCs w:val="24"/>
        </w:rPr>
      </w:pPr>
      <w:r w:rsidRPr="00E62913">
        <w:rPr>
          <w:rFonts w:ascii="Arial" w:hAnsi="Arial" w:cs="Arial"/>
          <w:color w:val="auto"/>
          <w:sz w:val="24"/>
          <w:szCs w:val="24"/>
        </w:rPr>
        <w:t xml:space="preserve">Frank </w:t>
      </w:r>
      <w:proofErr w:type="spellStart"/>
      <w:r w:rsidRPr="00E62913">
        <w:rPr>
          <w:rFonts w:ascii="Arial" w:hAnsi="Arial" w:cs="Arial"/>
          <w:color w:val="auto"/>
          <w:sz w:val="24"/>
          <w:szCs w:val="24"/>
        </w:rPr>
        <w:t>Parisi</w:t>
      </w:r>
      <w:proofErr w:type="spellEnd"/>
      <w:r w:rsidRPr="00E62913">
        <w:rPr>
          <w:rFonts w:ascii="Arial" w:hAnsi="Arial" w:cs="Arial"/>
          <w:color w:val="auto"/>
          <w:sz w:val="24"/>
          <w:szCs w:val="24"/>
        </w:rPr>
        <w:t xml:space="preserve">- </w:t>
      </w:r>
      <w:r w:rsidR="00F52C5F" w:rsidRPr="00F52C5F">
        <w:rPr>
          <w:rFonts w:ascii="Arial" w:hAnsi="Arial" w:cs="Arial"/>
          <w:b w:val="0"/>
          <w:color w:val="auto"/>
          <w:sz w:val="24"/>
          <w:szCs w:val="24"/>
        </w:rPr>
        <w:t xml:space="preserve">suspected </w:t>
      </w:r>
      <w:proofErr w:type="spellStart"/>
      <w:r w:rsidR="00F52C5F" w:rsidRPr="00F52C5F">
        <w:rPr>
          <w:rFonts w:ascii="Arial" w:hAnsi="Arial" w:cs="Arial"/>
          <w:b w:val="0"/>
          <w:color w:val="auto"/>
          <w:sz w:val="24"/>
          <w:szCs w:val="24"/>
        </w:rPr>
        <w:t>robo</w:t>
      </w:r>
      <w:proofErr w:type="spellEnd"/>
      <w:r w:rsidR="00F52C5F" w:rsidRPr="00F52C5F">
        <w:rPr>
          <w:rFonts w:ascii="Arial" w:hAnsi="Arial" w:cs="Arial"/>
          <w:b w:val="0"/>
          <w:color w:val="auto"/>
          <w:sz w:val="24"/>
          <w:szCs w:val="24"/>
        </w:rPr>
        <w:t xml:space="preserve"> signer</w:t>
      </w:r>
      <w:r w:rsidR="00F52C5F" w:rsidRPr="00F52C5F">
        <w:rPr>
          <w:rFonts w:ascii="Arial" w:hAnsi="Arial" w:cs="Arial"/>
          <w:color w:val="auto"/>
          <w:sz w:val="24"/>
          <w:szCs w:val="24"/>
        </w:rPr>
        <w:t xml:space="preserve"> </w:t>
      </w:r>
      <w:r w:rsidRPr="00E62913">
        <w:rPr>
          <w:rStyle w:val="title1"/>
          <w:rFonts w:ascii="Arial" w:hAnsi="Arial" w:cs="Arial"/>
          <w:b w:val="0"/>
          <w:color w:val="auto"/>
          <w:sz w:val="24"/>
          <w:szCs w:val="24"/>
          <w:lang w:val="en"/>
        </w:rPr>
        <w:t>Vice President Business &amp; Professional Banking</w:t>
      </w:r>
      <w:r w:rsidRPr="00E62913">
        <w:rPr>
          <w:rFonts w:ascii="Arial" w:hAnsi="Arial" w:cs="Arial"/>
          <w:b w:val="0"/>
          <w:color w:val="auto"/>
          <w:sz w:val="24"/>
          <w:szCs w:val="24"/>
          <w:lang w:val="en"/>
        </w:rPr>
        <w:t xml:space="preserve"> at </w:t>
      </w:r>
      <w:hyperlink r:id="rId114" w:history="1">
        <w:r w:rsidRPr="00E62913">
          <w:rPr>
            <w:rStyle w:val="org"/>
            <w:rFonts w:ascii="Arial" w:hAnsi="Arial" w:cs="Arial"/>
            <w:color w:val="auto"/>
            <w:sz w:val="24"/>
            <w:szCs w:val="24"/>
            <w:lang w:val="en"/>
          </w:rPr>
          <w:t>Webster Bank</w:t>
        </w:r>
      </w:hyperlink>
      <w:r w:rsidRPr="00E62913">
        <w:rPr>
          <w:rStyle w:val="Strong"/>
          <w:rFonts w:ascii="Arial" w:hAnsi="Arial" w:cs="Arial"/>
          <w:color w:val="auto"/>
          <w:sz w:val="24"/>
          <w:szCs w:val="24"/>
          <w:lang w:val="en"/>
        </w:rPr>
        <w:t xml:space="preserve"> </w:t>
      </w:r>
      <w:r w:rsidRPr="00E62913">
        <w:rPr>
          <w:rFonts w:ascii="Arial" w:hAnsi="Arial" w:cs="Arial"/>
          <w:b w:val="0"/>
          <w:color w:val="auto"/>
          <w:sz w:val="24"/>
          <w:szCs w:val="24"/>
          <w:lang w:val="en"/>
        </w:rPr>
        <w:t xml:space="preserve">May 2010 – Present </w:t>
      </w:r>
      <w:r w:rsidRPr="00E62913">
        <w:rPr>
          <w:rStyle w:val="duration"/>
          <w:rFonts w:ascii="Arial" w:hAnsi="Arial" w:cs="Arial"/>
          <w:b w:val="0"/>
          <w:color w:val="auto"/>
          <w:sz w:val="24"/>
          <w:szCs w:val="24"/>
          <w:lang w:val="en"/>
        </w:rPr>
        <w:t>(1 year 8 months)</w:t>
      </w:r>
      <w:r w:rsidRPr="00E62913">
        <w:rPr>
          <w:rFonts w:ascii="Arial" w:hAnsi="Arial" w:cs="Arial"/>
          <w:b w:val="0"/>
          <w:color w:val="auto"/>
          <w:sz w:val="24"/>
          <w:szCs w:val="24"/>
          <w:lang w:val="en"/>
        </w:rPr>
        <w:t xml:space="preserve"> </w:t>
      </w:r>
      <w:hyperlink r:id="rId115" w:history="1">
        <w:r w:rsidRPr="00E62913">
          <w:rPr>
            <w:rStyle w:val="org"/>
            <w:rFonts w:ascii="Arial" w:hAnsi="Arial" w:cs="Arial"/>
            <w:color w:val="auto"/>
            <w:sz w:val="24"/>
            <w:szCs w:val="24"/>
            <w:lang w:val="en"/>
          </w:rPr>
          <w:t>HSBC</w:t>
        </w:r>
      </w:hyperlink>
      <w:r w:rsidRPr="00E62913">
        <w:rPr>
          <w:rStyle w:val="Strong"/>
          <w:rFonts w:ascii="Arial" w:hAnsi="Arial" w:cs="Arial"/>
          <w:color w:val="auto"/>
          <w:sz w:val="24"/>
          <w:szCs w:val="24"/>
          <w:lang w:val="en"/>
        </w:rPr>
        <w:t xml:space="preserve"> </w:t>
      </w:r>
      <w:r>
        <w:rPr>
          <w:rStyle w:val="Strong"/>
          <w:rFonts w:ascii="Arial" w:hAnsi="Arial" w:cs="Arial"/>
          <w:color w:val="auto"/>
          <w:sz w:val="24"/>
          <w:szCs w:val="24"/>
          <w:lang w:val="en"/>
        </w:rPr>
        <w:t xml:space="preserve">- </w:t>
      </w:r>
      <w:r w:rsidRPr="00E62913">
        <w:rPr>
          <w:rStyle w:val="title1"/>
          <w:rFonts w:ascii="Arial" w:hAnsi="Arial" w:cs="Arial"/>
          <w:b w:val="0"/>
          <w:color w:val="auto"/>
          <w:sz w:val="24"/>
          <w:szCs w:val="24"/>
          <w:lang w:val="en"/>
        </w:rPr>
        <w:t>Assistant Vice President, Business Relationship Manager</w:t>
      </w:r>
      <w:r>
        <w:rPr>
          <w:rStyle w:val="title1"/>
          <w:rFonts w:ascii="Arial" w:hAnsi="Arial" w:cs="Arial"/>
          <w:b w:val="0"/>
          <w:color w:val="auto"/>
          <w:sz w:val="24"/>
          <w:szCs w:val="24"/>
          <w:lang w:val="en"/>
        </w:rPr>
        <w:t>-</w:t>
      </w:r>
      <w:r w:rsidRPr="00E62913">
        <w:rPr>
          <w:rFonts w:ascii="Arial" w:hAnsi="Arial" w:cs="Arial"/>
          <w:b w:val="0"/>
          <w:color w:val="auto"/>
          <w:sz w:val="24"/>
          <w:szCs w:val="24"/>
          <w:lang w:val="en"/>
        </w:rPr>
        <w:t xml:space="preserve"> December 2008 – May 2010 </w:t>
      </w:r>
      <w:r w:rsidRPr="00E62913">
        <w:rPr>
          <w:rStyle w:val="duration"/>
          <w:rFonts w:ascii="Arial" w:hAnsi="Arial" w:cs="Arial"/>
          <w:b w:val="0"/>
          <w:color w:val="auto"/>
          <w:sz w:val="24"/>
          <w:szCs w:val="24"/>
          <w:lang w:val="en"/>
        </w:rPr>
        <w:t>(1 year 6 months)</w:t>
      </w:r>
      <w:r w:rsidRPr="00E62913">
        <w:rPr>
          <w:rFonts w:ascii="Arial" w:hAnsi="Arial" w:cs="Arial"/>
          <w:b w:val="0"/>
          <w:color w:val="auto"/>
          <w:sz w:val="24"/>
          <w:szCs w:val="24"/>
          <w:lang w:val="en"/>
        </w:rPr>
        <w:t xml:space="preserve">  worked in business banking, managing companies deposit and lending relationships for the bank in Fairfield County, CT. </w:t>
      </w:r>
      <w:r w:rsidRPr="00E62913">
        <w:rPr>
          <w:rStyle w:val="title1"/>
          <w:rFonts w:ascii="Arial" w:hAnsi="Arial" w:cs="Arial"/>
          <w:b w:val="0"/>
          <w:color w:val="auto"/>
          <w:sz w:val="24"/>
          <w:szCs w:val="24"/>
          <w:lang w:val="en"/>
        </w:rPr>
        <w:t>Business Banker</w:t>
      </w:r>
      <w:r w:rsidRPr="00E62913">
        <w:rPr>
          <w:rFonts w:ascii="Arial" w:hAnsi="Arial" w:cs="Arial"/>
          <w:b w:val="0"/>
          <w:color w:val="auto"/>
          <w:sz w:val="24"/>
          <w:szCs w:val="24"/>
          <w:lang w:val="en"/>
        </w:rPr>
        <w:t xml:space="preserve"> - </w:t>
      </w:r>
      <w:hyperlink r:id="rId116" w:history="1">
        <w:r w:rsidRPr="00E62913">
          <w:rPr>
            <w:rStyle w:val="org"/>
            <w:rFonts w:ascii="Arial" w:hAnsi="Arial" w:cs="Arial"/>
            <w:color w:val="auto"/>
            <w:sz w:val="24"/>
            <w:szCs w:val="24"/>
            <w:lang w:val="en"/>
          </w:rPr>
          <w:t>Citibank</w:t>
        </w:r>
      </w:hyperlink>
      <w:r w:rsidRPr="00E62913">
        <w:rPr>
          <w:rStyle w:val="Strong"/>
          <w:rFonts w:ascii="Arial" w:hAnsi="Arial" w:cs="Arial"/>
          <w:color w:val="auto"/>
          <w:sz w:val="24"/>
          <w:szCs w:val="24"/>
          <w:lang w:val="en"/>
        </w:rPr>
        <w:t xml:space="preserve"> </w:t>
      </w:r>
      <w:r w:rsidRPr="00E62913">
        <w:rPr>
          <w:rFonts w:ascii="Arial" w:hAnsi="Arial" w:cs="Arial"/>
          <w:b w:val="0"/>
          <w:color w:val="auto"/>
          <w:sz w:val="24"/>
          <w:szCs w:val="24"/>
          <w:lang w:val="en"/>
        </w:rPr>
        <w:t xml:space="preserve">2006 – 2008 </w:t>
      </w:r>
      <w:r w:rsidRPr="00E62913">
        <w:rPr>
          <w:rStyle w:val="duration"/>
          <w:rFonts w:ascii="Arial" w:hAnsi="Arial" w:cs="Arial"/>
          <w:b w:val="0"/>
          <w:color w:val="auto"/>
          <w:sz w:val="24"/>
          <w:szCs w:val="24"/>
          <w:lang w:val="en"/>
        </w:rPr>
        <w:t>(2 years)</w:t>
      </w:r>
      <w:r w:rsidRPr="00E62913">
        <w:rPr>
          <w:rFonts w:ascii="Arial" w:hAnsi="Arial" w:cs="Arial"/>
          <w:b w:val="0"/>
          <w:color w:val="auto"/>
          <w:sz w:val="24"/>
          <w:szCs w:val="24"/>
          <w:lang w:val="en"/>
        </w:rPr>
        <w:t xml:space="preserve"> </w:t>
      </w:r>
      <w:r w:rsidRPr="00E62913">
        <w:rPr>
          <w:rStyle w:val="title1"/>
          <w:rFonts w:ascii="Arial" w:hAnsi="Arial" w:cs="Arial"/>
          <w:b w:val="0"/>
          <w:color w:val="auto"/>
          <w:sz w:val="24"/>
          <w:szCs w:val="24"/>
          <w:lang w:val="en"/>
        </w:rPr>
        <w:t>Financial Services Manager</w:t>
      </w:r>
      <w:r w:rsidRPr="00E62913">
        <w:rPr>
          <w:rFonts w:ascii="Arial" w:hAnsi="Arial" w:cs="Arial"/>
          <w:b w:val="0"/>
          <w:color w:val="auto"/>
          <w:sz w:val="24"/>
          <w:szCs w:val="24"/>
          <w:lang w:val="en"/>
        </w:rPr>
        <w:t xml:space="preserve"> </w:t>
      </w:r>
      <w:r w:rsidRPr="00E62913">
        <w:rPr>
          <w:rStyle w:val="org"/>
          <w:rFonts w:ascii="Arial" w:hAnsi="Arial" w:cs="Arial"/>
          <w:color w:val="auto"/>
          <w:sz w:val="24"/>
          <w:szCs w:val="24"/>
          <w:lang w:val="en"/>
        </w:rPr>
        <w:t>Peoples United Bank</w:t>
      </w:r>
      <w:r w:rsidRPr="00E62913">
        <w:rPr>
          <w:rStyle w:val="Strong"/>
          <w:rFonts w:ascii="Arial" w:hAnsi="Arial" w:cs="Arial"/>
          <w:color w:val="auto"/>
          <w:sz w:val="24"/>
          <w:szCs w:val="24"/>
          <w:lang w:val="en"/>
        </w:rPr>
        <w:t xml:space="preserve"> </w:t>
      </w:r>
      <w:r w:rsidRPr="00E62913">
        <w:rPr>
          <w:rFonts w:ascii="Arial" w:hAnsi="Arial" w:cs="Arial"/>
          <w:b w:val="0"/>
          <w:color w:val="auto"/>
          <w:sz w:val="24"/>
          <w:szCs w:val="24"/>
          <w:lang w:val="en"/>
        </w:rPr>
        <w:t xml:space="preserve">2001 – 2004 </w:t>
      </w:r>
      <w:r w:rsidRPr="00E62913">
        <w:rPr>
          <w:rStyle w:val="duration"/>
          <w:rFonts w:ascii="Arial" w:hAnsi="Arial" w:cs="Arial"/>
          <w:b w:val="0"/>
          <w:color w:val="auto"/>
          <w:sz w:val="24"/>
          <w:szCs w:val="24"/>
          <w:lang w:val="en"/>
        </w:rPr>
        <w:t>(3 years)</w:t>
      </w:r>
      <w:r w:rsidRPr="00E62913">
        <w:rPr>
          <w:rFonts w:ascii="Arial" w:hAnsi="Arial" w:cs="Arial"/>
          <w:b w:val="0"/>
          <w:color w:val="auto"/>
          <w:sz w:val="24"/>
          <w:szCs w:val="24"/>
          <w:lang w:val="en"/>
        </w:rPr>
        <w:t xml:space="preserve"> </w:t>
      </w:r>
    </w:p>
    <w:p w:rsidR="00070073" w:rsidRDefault="00070073" w:rsidP="00070073">
      <w:pPr>
        <w:rPr>
          <w:rFonts w:ascii="Arial" w:hAnsi="Arial" w:cs="Arial"/>
          <w:b/>
          <w:sz w:val="24"/>
          <w:szCs w:val="24"/>
        </w:rPr>
      </w:pPr>
      <w:r>
        <w:rPr>
          <w:rFonts w:ascii="Arial" w:hAnsi="Arial" w:cs="Arial"/>
          <w:b/>
          <w:sz w:val="24"/>
          <w:szCs w:val="24"/>
        </w:rPr>
        <w:t xml:space="preserve"> </w:t>
      </w:r>
      <w:hyperlink r:id="rId117" w:history="1">
        <w:r w:rsidRPr="003B6C2A">
          <w:rPr>
            <w:rStyle w:val="Hyperlink"/>
            <w:rFonts w:ascii="Arial" w:hAnsi="Arial" w:cs="Arial"/>
            <w:sz w:val="24"/>
            <w:szCs w:val="24"/>
          </w:rPr>
          <w:t>http://www.linkedin.com/in/frankjparisi</w:t>
        </w:r>
      </w:hyperlink>
      <w:r w:rsidRPr="003B6C2A">
        <w:rPr>
          <w:rFonts w:ascii="Arial" w:hAnsi="Arial" w:cs="Arial"/>
          <w:sz w:val="24"/>
          <w:szCs w:val="24"/>
        </w:rPr>
        <w:t xml:space="preserve"> </w:t>
      </w:r>
    </w:p>
    <w:p w:rsidR="00070073" w:rsidRPr="008F16C1" w:rsidRDefault="00070073" w:rsidP="00070073">
      <w:pPr>
        <w:rPr>
          <w:rFonts w:ascii="Arial" w:hAnsi="Arial" w:cs="Arial"/>
          <w:sz w:val="24"/>
          <w:szCs w:val="24"/>
        </w:rPr>
      </w:pPr>
      <w:r>
        <w:rPr>
          <w:rFonts w:ascii="Arial" w:hAnsi="Arial" w:cs="Arial"/>
          <w:b/>
          <w:sz w:val="24"/>
          <w:szCs w:val="24"/>
        </w:rPr>
        <w:t xml:space="preserve">Gary Trafford </w:t>
      </w:r>
      <w:r>
        <w:rPr>
          <w:rFonts w:ascii="Arial" w:hAnsi="Arial" w:cs="Arial"/>
          <w:sz w:val="24"/>
          <w:szCs w:val="24"/>
        </w:rPr>
        <w:t xml:space="preserve">– </w:t>
      </w:r>
      <w:r w:rsidR="00F52C5F">
        <w:rPr>
          <w:rFonts w:ascii="Arial" w:hAnsi="Arial" w:cs="Arial"/>
          <w:sz w:val="24"/>
          <w:szCs w:val="24"/>
        </w:rPr>
        <w:t xml:space="preserve">indicted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Pr>
          <w:rFonts w:ascii="Arial" w:hAnsi="Arial" w:cs="Arial"/>
          <w:sz w:val="24"/>
          <w:szCs w:val="24"/>
        </w:rPr>
        <w:t xml:space="preserve">see 440 page Nevada Attorney General </w:t>
      </w:r>
      <w:proofErr w:type="gramStart"/>
      <w:r>
        <w:rPr>
          <w:rFonts w:ascii="Arial" w:hAnsi="Arial" w:cs="Arial"/>
          <w:sz w:val="24"/>
          <w:szCs w:val="24"/>
        </w:rPr>
        <w:t>indictment</w:t>
      </w:r>
      <w:proofErr w:type="gramEnd"/>
      <w:r>
        <w:rPr>
          <w:rFonts w:ascii="Arial" w:hAnsi="Arial" w:cs="Arial"/>
          <w:sz w:val="24"/>
          <w:szCs w:val="24"/>
        </w:rPr>
        <w:t xml:space="preserve"> for </w:t>
      </w:r>
      <w:proofErr w:type="spellStart"/>
      <w:r>
        <w:rPr>
          <w:rFonts w:ascii="Arial" w:hAnsi="Arial" w:cs="Arial"/>
          <w:sz w:val="24"/>
          <w:szCs w:val="24"/>
        </w:rPr>
        <w:t>robo</w:t>
      </w:r>
      <w:proofErr w:type="spellEnd"/>
      <w:r>
        <w:rPr>
          <w:rFonts w:ascii="Arial" w:hAnsi="Arial" w:cs="Arial"/>
          <w:sz w:val="24"/>
          <w:szCs w:val="24"/>
        </w:rPr>
        <w:t xml:space="preserve"> signing </w:t>
      </w:r>
      <w:hyperlink r:id="rId118" w:history="1">
        <w:r w:rsidRPr="00B602EF">
          <w:rPr>
            <w:rStyle w:val="Hyperlink"/>
            <w:rFonts w:ascii="Arial" w:hAnsi="Arial" w:cs="Arial"/>
            <w:sz w:val="24"/>
            <w:szCs w:val="24"/>
          </w:rPr>
          <w:t>http://mattweidnerlaw.com/blog/2011/11/bombshell-nevada-attorney-general-releases-massive-indictment/</w:t>
        </w:r>
      </w:hyperlink>
      <w:r>
        <w:rPr>
          <w:rFonts w:ascii="Arial" w:hAnsi="Arial" w:cs="Arial"/>
          <w:sz w:val="24"/>
          <w:szCs w:val="24"/>
        </w:rPr>
        <w:t xml:space="preserve"> </w:t>
      </w:r>
    </w:p>
    <w:p w:rsidR="00070073" w:rsidRDefault="00070073" w:rsidP="00070073">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lastRenderedPageBreak/>
        <w:t xml:space="preserve">George A. </w:t>
      </w:r>
      <w:proofErr w:type="spellStart"/>
      <w:r w:rsidRPr="00125FD5">
        <w:rPr>
          <w:rFonts w:ascii="Arial" w:eastAsia="Times New Roman" w:hAnsi="Arial" w:cs="Arial"/>
          <w:b/>
          <w:color w:val="333333"/>
          <w:sz w:val="24"/>
          <w:szCs w:val="24"/>
        </w:rPr>
        <w:t>Pinedo</w:t>
      </w:r>
      <w:proofErr w:type="spellEnd"/>
      <w:r>
        <w:rPr>
          <w:rFonts w:ascii="Arial" w:eastAsia="Times New Roman" w:hAnsi="Arial" w:cs="Arial"/>
          <w:color w:val="333333"/>
          <w:sz w:val="24"/>
          <w:szCs w:val="24"/>
        </w:rPr>
        <w:t xml:space="preserve"> – notary located in Ventura County, CA </w:t>
      </w:r>
      <w:hyperlink r:id="rId119" w:history="1">
        <w:r w:rsidRPr="00A548CB">
          <w:rPr>
            <w:rStyle w:val="Hyperlink"/>
            <w:rFonts w:ascii="Arial" w:eastAsia="Times New Roman" w:hAnsi="Arial" w:cs="Arial"/>
            <w:sz w:val="24"/>
            <w:szCs w:val="24"/>
          </w:rPr>
          <w:t>http://www.linkedin.com/pub/george-a-pinedo/13/568/a6b</w:t>
        </w:r>
      </w:hyperlink>
      <w:r>
        <w:rPr>
          <w:rFonts w:ascii="Arial" w:eastAsia="Times New Roman" w:hAnsi="Arial" w:cs="Arial"/>
          <w:color w:val="333333"/>
          <w:sz w:val="24"/>
          <w:szCs w:val="24"/>
        </w:rPr>
        <w:t xml:space="preserve"> </w:t>
      </w:r>
    </w:p>
    <w:p w:rsidR="00070073" w:rsidRDefault="00070073" w:rsidP="00070073">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George Gallegos</w:t>
      </w:r>
      <w:r>
        <w:rPr>
          <w:rFonts w:ascii="Arial" w:eastAsia="Times New Roman" w:hAnsi="Arial" w:cs="Arial"/>
          <w:color w:val="333333"/>
          <w:sz w:val="24"/>
          <w:szCs w:val="24"/>
        </w:rPr>
        <w:t xml:space="preserve"> – preparer for </w:t>
      </w:r>
      <w:proofErr w:type="spellStart"/>
      <w:r>
        <w:rPr>
          <w:rFonts w:ascii="Arial" w:eastAsia="Times New Roman" w:hAnsi="Arial" w:cs="Arial"/>
          <w:color w:val="333333"/>
          <w:sz w:val="24"/>
          <w:szCs w:val="24"/>
        </w:rPr>
        <w:t>CoreLogic</w:t>
      </w:r>
      <w:proofErr w:type="spellEnd"/>
      <w:r>
        <w:rPr>
          <w:rFonts w:ascii="Arial" w:eastAsia="Times New Roman" w:hAnsi="Arial" w:cs="Arial"/>
          <w:color w:val="333333"/>
          <w:sz w:val="24"/>
          <w:szCs w:val="24"/>
        </w:rPr>
        <w:t xml:space="preserve"> in Chapin, SC</w:t>
      </w:r>
    </w:p>
    <w:p w:rsidR="00540D19" w:rsidRDefault="00540D19" w:rsidP="00070073">
      <w:pPr>
        <w:spacing w:before="240" w:after="240" w:line="336" w:lineRule="auto"/>
        <w:rPr>
          <w:rFonts w:ascii="Arial" w:eastAsia="Times New Roman" w:hAnsi="Arial" w:cs="Arial"/>
          <w:b/>
          <w:color w:val="333333"/>
          <w:sz w:val="24"/>
          <w:szCs w:val="24"/>
        </w:rPr>
      </w:pPr>
      <w:r>
        <w:rPr>
          <w:rFonts w:ascii="Arial" w:eastAsia="Times New Roman" w:hAnsi="Arial" w:cs="Arial"/>
          <w:b/>
          <w:color w:val="333333"/>
          <w:sz w:val="24"/>
          <w:szCs w:val="24"/>
        </w:rPr>
        <w:t xml:space="preserve">Gerald Johnson- suspected MERS </w:t>
      </w:r>
      <w:proofErr w:type="spellStart"/>
      <w:r>
        <w:rPr>
          <w:rFonts w:ascii="Arial" w:eastAsia="Times New Roman" w:hAnsi="Arial" w:cs="Arial"/>
          <w:b/>
          <w:color w:val="333333"/>
          <w:sz w:val="24"/>
          <w:szCs w:val="24"/>
        </w:rPr>
        <w:t>robo</w:t>
      </w:r>
      <w:proofErr w:type="spellEnd"/>
      <w:r>
        <w:rPr>
          <w:rFonts w:ascii="Arial" w:eastAsia="Times New Roman" w:hAnsi="Arial" w:cs="Arial"/>
          <w:b/>
          <w:color w:val="333333"/>
          <w:sz w:val="24"/>
          <w:szCs w:val="24"/>
        </w:rPr>
        <w:t xml:space="preserve"> signer and South Carolina notary ( see Pasco County FL, Public Record ORB 8416 page 769, notarized for Herman John </w:t>
      </w:r>
      <w:proofErr w:type="spellStart"/>
      <w:r>
        <w:rPr>
          <w:rFonts w:ascii="Arial" w:eastAsia="Times New Roman" w:hAnsi="Arial" w:cs="Arial"/>
          <w:b/>
          <w:color w:val="333333"/>
          <w:sz w:val="24"/>
          <w:szCs w:val="24"/>
        </w:rPr>
        <w:t>Kennerty</w:t>
      </w:r>
      <w:proofErr w:type="spellEnd"/>
      <w:r>
        <w:rPr>
          <w:rFonts w:ascii="Arial" w:eastAsia="Times New Roman" w:hAnsi="Arial" w:cs="Arial"/>
          <w:b/>
          <w:color w:val="333333"/>
          <w:sz w:val="24"/>
          <w:szCs w:val="24"/>
        </w:rPr>
        <w:t xml:space="preserve">, a known </w:t>
      </w:r>
      <w:proofErr w:type="spellStart"/>
      <w:r>
        <w:rPr>
          <w:rFonts w:ascii="Arial" w:eastAsia="Times New Roman" w:hAnsi="Arial" w:cs="Arial"/>
          <w:b/>
          <w:color w:val="333333"/>
          <w:sz w:val="24"/>
          <w:szCs w:val="24"/>
        </w:rPr>
        <w:t>robo</w:t>
      </w:r>
      <w:proofErr w:type="spellEnd"/>
      <w:r>
        <w:rPr>
          <w:rFonts w:ascii="Arial" w:eastAsia="Times New Roman" w:hAnsi="Arial" w:cs="Arial"/>
          <w:b/>
          <w:color w:val="333333"/>
          <w:sz w:val="24"/>
          <w:szCs w:val="24"/>
        </w:rPr>
        <w:t xml:space="preserve"> signer</w:t>
      </w:r>
      <w:r w:rsidR="00C778AB">
        <w:rPr>
          <w:rFonts w:ascii="Arial" w:eastAsia="Times New Roman" w:hAnsi="Arial" w:cs="Arial"/>
          <w:b/>
          <w:color w:val="333333"/>
          <w:sz w:val="24"/>
          <w:szCs w:val="24"/>
        </w:rPr>
        <w:t xml:space="preserve"> </w:t>
      </w:r>
    </w:p>
    <w:p w:rsidR="00070073" w:rsidRPr="00501769" w:rsidRDefault="00070073" w:rsidP="00070073">
      <w:pPr>
        <w:spacing w:before="240" w:after="240" w:line="336" w:lineRule="auto"/>
        <w:rPr>
          <w:rFonts w:ascii="Arial" w:eastAsia="Times New Roman" w:hAnsi="Arial" w:cs="Arial"/>
          <w:color w:val="333333"/>
          <w:sz w:val="24"/>
          <w:szCs w:val="24"/>
        </w:rPr>
      </w:pPr>
      <w:r w:rsidRPr="008F16C1">
        <w:rPr>
          <w:rFonts w:ascii="Arial" w:eastAsia="Times New Roman" w:hAnsi="Arial" w:cs="Arial"/>
          <w:b/>
          <w:color w:val="333333"/>
          <w:sz w:val="24"/>
          <w:szCs w:val="24"/>
        </w:rPr>
        <w:t>Gerri Sheppard</w:t>
      </w:r>
      <w:r>
        <w:rPr>
          <w:rFonts w:ascii="Arial" w:eastAsia="Times New Roman" w:hAnsi="Arial" w:cs="Arial"/>
          <w:color w:val="333333"/>
          <w:sz w:val="24"/>
          <w:szCs w:val="24"/>
        </w:rPr>
        <w:t xml:space="preserve"> – </w:t>
      </w:r>
      <w:r w:rsidR="00F52C5F">
        <w:rPr>
          <w:rFonts w:ascii="Arial" w:eastAsia="Times New Roman" w:hAnsi="Arial" w:cs="Arial"/>
          <w:color w:val="333333"/>
          <w:sz w:val="24"/>
          <w:szCs w:val="24"/>
        </w:rPr>
        <w:t xml:space="preserve">indicted </w:t>
      </w:r>
      <w:proofErr w:type="spellStart"/>
      <w:r w:rsidR="00F52C5F">
        <w:rPr>
          <w:rFonts w:ascii="Arial" w:eastAsia="Times New Roman" w:hAnsi="Arial" w:cs="Arial"/>
          <w:color w:val="333333"/>
          <w:sz w:val="24"/>
          <w:szCs w:val="24"/>
        </w:rPr>
        <w:t>robo</w:t>
      </w:r>
      <w:proofErr w:type="spellEnd"/>
      <w:r w:rsidR="00F52C5F">
        <w:rPr>
          <w:rFonts w:ascii="Arial" w:eastAsia="Times New Roman" w:hAnsi="Arial" w:cs="Arial"/>
          <w:color w:val="333333"/>
          <w:sz w:val="24"/>
          <w:szCs w:val="24"/>
        </w:rPr>
        <w:t xml:space="preserve"> signer. </w:t>
      </w:r>
      <w:r>
        <w:rPr>
          <w:rFonts w:ascii="Arial" w:eastAsia="Times New Roman" w:hAnsi="Arial" w:cs="Arial"/>
          <w:color w:val="333333"/>
          <w:sz w:val="24"/>
          <w:szCs w:val="24"/>
        </w:rPr>
        <w:t xml:space="preserve">See 440 page, 600 </w:t>
      </w:r>
      <w:proofErr w:type="gramStart"/>
      <w:r>
        <w:rPr>
          <w:rFonts w:ascii="Arial" w:eastAsia="Times New Roman" w:hAnsi="Arial" w:cs="Arial"/>
          <w:color w:val="333333"/>
          <w:sz w:val="24"/>
          <w:szCs w:val="24"/>
        </w:rPr>
        <w:t>count</w:t>
      </w:r>
      <w:proofErr w:type="gramEnd"/>
      <w:r>
        <w:rPr>
          <w:rFonts w:ascii="Arial" w:eastAsia="Times New Roman" w:hAnsi="Arial" w:cs="Arial"/>
          <w:color w:val="333333"/>
          <w:sz w:val="24"/>
          <w:szCs w:val="24"/>
        </w:rPr>
        <w:t xml:space="preserve"> Nevada Attorney General indictment for notarizing </w:t>
      </w:r>
      <w:proofErr w:type="spellStart"/>
      <w:r>
        <w:rPr>
          <w:rFonts w:ascii="Arial" w:eastAsia="Times New Roman" w:hAnsi="Arial" w:cs="Arial"/>
          <w:color w:val="333333"/>
          <w:sz w:val="24"/>
          <w:szCs w:val="24"/>
        </w:rPr>
        <w:t>robo</w:t>
      </w:r>
      <w:proofErr w:type="spellEnd"/>
      <w:r>
        <w:rPr>
          <w:rFonts w:ascii="Arial" w:eastAsia="Times New Roman" w:hAnsi="Arial" w:cs="Arial"/>
          <w:color w:val="333333"/>
          <w:sz w:val="24"/>
          <w:szCs w:val="24"/>
        </w:rPr>
        <w:t xml:space="preserve"> signed documents               </w:t>
      </w:r>
      <w:hyperlink r:id="rId120" w:history="1">
        <w:r w:rsidRPr="00B602EF">
          <w:rPr>
            <w:rStyle w:val="Hyperlink"/>
            <w:rFonts w:ascii="Arial" w:eastAsia="Times New Roman" w:hAnsi="Arial" w:cs="Arial"/>
            <w:sz w:val="24"/>
            <w:szCs w:val="24"/>
          </w:rPr>
          <w:t>http://mattweidnerlaw.com/blog/2011/11/bombshell-nevada-attorney-general-releases-massive-indictment/</w:t>
        </w:r>
      </w:hyperlink>
      <w:r>
        <w:rPr>
          <w:rFonts w:ascii="Arial" w:eastAsia="Times New Roman" w:hAnsi="Arial" w:cs="Arial"/>
          <w:color w:val="333333"/>
          <w:sz w:val="24"/>
          <w:szCs w:val="24"/>
        </w:rPr>
        <w:t xml:space="preserve"> </w:t>
      </w:r>
    </w:p>
    <w:p w:rsidR="002433AD" w:rsidRDefault="002433AD" w:rsidP="00070073">
      <w:pPr>
        <w:pStyle w:val="Heading3"/>
        <w:rPr>
          <w:rFonts w:ascii="Arial" w:hAnsi="Arial" w:cs="Arial"/>
          <w:color w:val="auto"/>
          <w:sz w:val="24"/>
          <w:szCs w:val="24"/>
        </w:rPr>
      </w:pPr>
      <w:r>
        <w:rPr>
          <w:rFonts w:ascii="Arial" w:hAnsi="Arial" w:cs="Arial"/>
          <w:color w:val="auto"/>
          <w:sz w:val="24"/>
          <w:szCs w:val="24"/>
        </w:rPr>
        <w:t xml:space="preserve">Gino </w:t>
      </w:r>
      <w:proofErr w:type="spellStart"/>
      <w:r>
        <w:rPr>
          <w:rFonts w:ascii="Arial" w:hAnsi="Arial" w:cs="Arial"/>
          <w:color w:val="auto"/>
          <w:sz w:val="24"/>
          <w:szCs w:val="24"/>
        </w:rPr>
        <w:t>Tomasino</w:t>
      </w:r>
      <w:proofErr w:type="spellEnd"/>
      <w:r>
        <w:rPr>
          <w:rFonts w:ascii="Arial" w:hAnsi="Arial" w:cs="Arial"/>
          <w:color w:val="auto"/>
          <w:sz w:val="24"/>
          <w:szCs w:val="24"/>
        </w:rPr>
        <w:t xml:space="preserve"> – suspected </w:t>
      </w:r>
      <w:proofErr w:type="spellStart"/>
      <w:r>
        <w:rPr>
          <w:rFonts w:ascii="Arial" w:hAnsi="Arial" w:cs="Arial"/>
          <w:color w:val="auto"/>
          <w:sz w:val="24"/>
          <w:szCs w:val="24"/>
        </w:rPr>
        <w:t>robo</w:t>
      </w:r>
      <w:proofErr w:type="spellEnd"/>
      <w:r>
        <w:rPr>
          <w:rFonts w:ascii="Arial" w:hAnsi="Arial" w:cs="Arial"/>
          <w:color w:val="auto"/>
          <w:sz w:val="24"/>
          <w:szCs w:val="24"/>
        </w:rPr>
        <w:t xml:space="preserve"> signer at Option One</w:t>
      </w:r>
    </w:p>
    <w:p w:rsidR="00070073" w:rsidRPr="00397178" w:rsidRDefault="00070073" w:rsidP="00070073">
      <w:pPr>
        <w:pStyle w:val="Heading3"/>
        <w:rPr>
          <w:rFonts w:ascii="Arial" w:hAnsi="Arial" w:cs="Arial"/>
          <w:b w:val="0"/>
          <w:color w:val="000000"/>
          <w:sz w:val="24"/>
          <w:szCs w:val="24"/>
          <w:lang w:val="en"/>
        </w:rPr>
      </w:pPr>
      <w:r w:rsidRPr="00397178">
        <w:rPr>
          <w:rFonts w:ascii="Arial" w:hAnsi="Arial" w:cs="Arial"/>
          <w:color w:val="auto"/>
          <w:sz w:val="24"/>
          <w:szCs w:val="24"/>
        </w:rPr>
        <w:t xml:space="preserve">Gregg </w:t>
      </w:r>
      <w:proofErr w:type="spellStart"/>
      <w:r w:rsidRPr="00397178">
        <w:rPr>
          <w:rFonts w:ascii="Arial" w:hAnsi="Arial" w:cs="Arial"/>
          <w:color w:val="auto"/>
          <w:sz w:val="24"/>
          <w:szCs w:val="24"/>
        </w:rPr>
        <w:t>Blaney</w:t>
      </w:r>
      <w:proofErr w:type="spellEnd"/>
      <w:r w:rsidRPr="00397178">
        <w:rPr>
          <w:rFonts w:ascii="Arial" w:hAnsi="Arial" w:cs="Arial"/>
          <w:b w:val="0"/>
          <w:color w:val="auto"/>
          <w:sz w:val="24"/>
          <w:szCs w:val="24"/>
        </w:rPr>
        <w:t xml:space="preserve"> – alleged President of GVB Consulting Services is really a </w:t>
      </w:r>
      <w:r w:rsidRPr="00397178">
        <w:rPr>
          <w:rStyle w:val="title1"/>
          <w:rFonts w:ascii="Arial" w:hAnsi="Arial" w:cs="Arial"/>
          <w:b w:val="0"/>
          <w:color w:val="auto"/>
          <w:sz w:val="24"/>
          <w:szCs w:val="24"/>
          <w:lang w:val="en"/>
        </w:rPr>
        <w:t>Member</w:t>
      </w:r>
      <w:r w:rsidRPr="00397178">
        <w:rPr>
          <w:rFonts w:ascii="Arial" w:hAnsi="Arial" w:cs="Arial"/>
          <w:b w:val="0"/>
          <w:color w:val="auto"/>
          <w:sz w:val="24"/>
          <w:szCs w:val="24"/>
          <w:lang w:val="en"/>
        </w:rPr>
        <w:t xml:space="preserve"> of </w:t>
      </w:r>
      <w:r w:rsidRPr="00397178">
        <w:rPr>
          <w:rStyle w:val="org"/>
          <w:rFonts w:ascii="Arial" w:hAnsi="Arial" w:cs="Arial"/>
          <w:b w:val="0"/>
          <w:color w:val="auto"/>
          <w:sz w:val="24"/>
          <w:szCs w:val="24"/>
          <w:lang w:val="en"/>
        </w:rPr>
        <w:t>GVB consulting</w:t>
      </w:r>
      <w:r w:rsidRPr="00397178">
        <w:rPr>
          <w:rStyle w:val="Strong"/>
          <w:rFonts w:ascii="Arial" w:hAnsi="Arial" w:cs="Arial"/>
          <w:color w:val="auto"/>
          <w:sz w:val="24"/>
          <w:szCs w:val="24"/>
          <w:lang w:val="en"/>
        </w:rPr>
        <w:t xml:space="preserve"> and </w:t>
      </w:r>
      <w:proofErr w:type="gramStart"/>
      <w:r w:rsidRPr="00397178">
        <w:rPr>
          <w:rFonts w:ascii="Arial" w:hAnsi="Arial" w:cs="Arial"/>
          <w:b w:val="0"/>
          <w:color w:val="auto"/>
          <w:sz w:val="24"/>
          <w:szCs w:val="24"/>
          <w:lang w:val="en"/>
        </w:rPr>
        <w:t>Currently</w:t>
      </w:r>
      <w:proofErr w:type="gramEnd"/>
      <w:r w:rsidRPr="00397178">
        <w:rPr>
          <w:rFonts w:ascii="Arial" w:hAnsi="Arial" w:cs="Arial"/>
          <w:b w:val="0"/>
          <w:color w:val="auto"/>
          <w:sz w:val="24"/>
          <w:szCs w:val="24"/>
          <w:lang w:val="en"/>
        </w:rPr>
        <w:t xml:space="preserve"> holds this position</w:t>
      </w:r>
      <w:r>
        <w:rPr>
          <w:rFonts w:ascii="Arial" w:hAnsi="Arial" w:cs="Arial"/>
          <w:b w:val="0"/>
          <w:color w:val="auto"/>
          <w:sz w:val="24"/>
          <w:szCs w:val="24"/>
          <w:lang w:val="en"/>
        </w:rPr>
        <w:t xml:space="preserve">, see: </w:t>
      </w:r>
      <w:hyperlink r:id="rId121" w:history="1">
        <w:r w:rsidRPr="00B533E6">
          <w:rPr>
            <w:rStyle w:val="Hyperlink"/>
            <w:rFonts w:ascii="Arial" w:hAnsi="Arial" w:cs="Arial"/>
            <w:sz w:val="24"/>
            <w:szCs w:val="24"/>
            <w:lang w:val="en"/>
          </w:rPr>
          <w:t>http://www.linkedin.com/pub/gregg-blaney-gregg-blaney/18/38b/b06</w:t>
        </w:r>
      </w:hyperlink>
      <w:r>
        <w:rPr>
          <w:rFonts w:ascii="Arial" w:hAnsi="Arial" w:cs="Arial"/>
          <w:b w:val="0"/>
          <w:color w:val="auto"/>
          <w:sz w:val="24"/>
          <w:szCs w:val="24"/>
          <w:lang w:val="en"/>
        </w:rPr>
        <w:t xml:space="preserve"> </w:t>
      </w:r>
      <w:r w:rsidRPr="00397178">
        <w:rPr>
          <w:rFonts w:ascii="Arial" w:hAnsi="Arial" w:cs="Arial"/>
          <w:b w:val="0"/>
          <w:color w:val="auto"/>
          <w:sz w:val="24"/>
          <w:szCs w:val="24"/>
          <w:lang w:val="en"/>
        </w:rPr>
        <w:t xml:space="preserve"> </w:t>
      </w:r>
    </w:p>
    <w:p w:rsidR="00070073" w:rsidRDefault="00070073" w:rsidP="00070073">
      <w:pPr>
        <w:rPr>
          <w:rFonts w:ascii="Arial" w:hAnsi="Arial" w:cs="Arial"/>
          <w:b/>
          <w:sz w:val="24"/>
          <w:szCs w:val="24"/>
        </w:rPr>
      </w:pPr>
    </w:p>
    <w:p w:rsidR="00070073" w:rsidRDefault="00070073" w:rsidP="00070073">
      <w:pPr>
        <w:rPr>
          <w:rFonts w:ascii="Arial" w:hAnsi="Arial" w:cs="Arial"/>
          <w:b/>
          <w:sz w:val="24"/>
          <w:szCs w:val="24"/>
        </w:rPr>
      </w:pPr>
      <w:r>
        <w:rPr>
          <w:rFonts w:ascii="Arial" w:hAnsi="Arial" w:cs="Arial"/>
          <w:b/>
          <w:sz w:val="24"/>
          <w:szCs w:val="24"/>
        </w:rPr>
        <w:t>Heather Malone</w:t>
      </w:r>
      <w:r w:rsidR="00F52C5F">
        <w:rPr>
          <w:rFonts w:ascii="Arial" w:hAnsi="Arial" w:cs="Arial"/>
          <w:b/>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w:t>
      </w:r>
    </w:p>
    <w:p w:rsidR="00070073" w:rsidRDefault="00070073" w:rsidP="00070073">
      <w:pPr>
        <w:rPr>
          <w:rFonts w:ascii="Arial" w:hAnsi="Arial" w:cs="Arial"/>
          <w:b/>
          <w:sz w:val="24"/>
          <w:szCs w:val="24"/>
        </w:rPr>
      </w:pPr>
      <w:r>
        <w:rPr>
          <w:rFonts w:ascii="Arial" w:hAnsi="Arial" w:cs="Arial"/>
          <w:b/>
          <w:sz w:val="24"/>
          <w:szCs w:val="24"/>
        </w:rPr>
        <w:t xml:space="preserve">Howard </w:t>
      </w:r>
      <w:proofErr w:type="spellStart"/>
      <w:r>
        <w:rPr>
          <w:rFonts w:ascii="Arial" w:hAnsi="Arial" w:cs="Arial"/>
          <w:b/>
          <w:sz w:val="24"/>
          <w:szCs w:val="24"/>
        </w:rPr>
        <w:t>Bierman</w:t>
      </w:r>
      <w:proofErr w:type="spellEnd"/>
      <w:r w:rsidR="00F52C5F">
        <w:rPr>
          <w:rFonts w:ascii="Arial" w:hAnsi="Arial" w:cs="Arial"/>
          <w:b/>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w:t>
      </w:r>
    </w:p>
    <w:p w:rsidR="00070073" w:rsidRPr="00345E53" w:rsidRDefault="00070073" w:rsidP="00070073">
      <w:pPr>
        <w:rPr>
          <w:rFonts w:ascii="Arial" w:hAnsi="Arial" w:cs="Arial"/>
          <w:b/>
          <w:sz w:val="24"/>
          <w:szCs w:val="24"/>
        </w:rPr>
      </w:pPr>
      <w:r w:rsidRPr="00345E53">
        <w:rPr>
          <w:rFonts w:ascii="Arial" w:hAnsi="Arial" w:cs="Arial"/>
          <w:b/>
          <w:sz w:val="24"/>
          <w:szCs w:val="24"/>
        </w:rPr>
        <w:t>Irene Guerrero- Notary</w:t>
      </w:r>
    </w:p>
    <w:p w:rsidR="00070073" w:rsidRPr="002C7439" w:rsidRDefault="00070073" w:rsidP="00070073">
      <w:pPr>
        <w:rPr>
          <w:rFonts w:ascii="Arial" w:hAnsi="Arial" w:cs="Arial"/>
          <w:sz w:val="24"/>
          <w:szCs w:val="24"/>
        </w:rPr>
      </w:pPr>
      <w:r w:rsidRPr="005619BF">
        <w:rPr>
          <w:rFonts w:ascii="Arial" w:hAnsi="Arial" w:cs="Arial"/>
          <w:b/>
          <w:sz w:val="24"/>
          <w:szCs w:val="24"/>
        </w:rPr>
        <w:t xml:space="preserve">Isabel V. </w:t>
      </w:r>
      <w:proofErr w:type="spellStart"/>
      <w:r w:rsidRPr="005619BF">
        <w:rPr>
          <w:rFonts w:ascii="Arial" w:hAnsi="Arial" w:cs="Arial"/>
          <w:b/>
          <w:sz w:val="24"/>
          <w:szCs w:val="24"/>
        </w:rPr>
        <w:t>Colleran</w:t>
      </w:r>
      <w:proofErr w:type="spellEnd"/>
      <w:r w:rsidRPr="005619BF">
        <w:rPr>
          <w:rFonts w:ascii="Arial" w:hAnsi="Arial" w:cs="Arial"/>
          <w:b/>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sidRPr="002C7439">
        <w:rPr>
          <w:rFonts w:ascii="Arial" w:hAnsi="Arial" w:cs="Arial"/>
          <w:sz w:val="24"/>
          <w:szCs w:val="24"/>
        </w:rPr>
        <w:t xml:space="preserve">alleged MERS Assistant Secretary. Works at </w:t>
      </w:r>
      <w:proofErr w:type="spellStart"/>
      <w:r w:rsidRPr="002C7439">
        <w:rPr>
          <w:rFonts w:ascii="Arial" w:hAnsi="Arial" w:cs="Arial"/>
          <w:sz w:val="24"/>
          <w:szCs w:val="24"/>
        </w:rPr>
        <w:t>Adorno</w:t>
      </w:r>
      <w:proofErr w:type="spellEnd"/>
      <w:r w:rsidRPr="002C7439">
        <w:rPr>
          <w:rFonts w:ascii="Arial" w:hAnsi="Arial" w:cs="Arial"/>
          <w:sz w:val="24"/>
          <w:szCs w:val="24"/>
        </w:rPr>
        <w:t xml:space="preserve"> &amp; </w:t>
      </w:r>
      <w:proofErr w:type="spellStart"/>
      <w:r w:rsidRPr="002C7439">
        <w:rPr>
          <w:rFonts w:ascii="Arial" w:hAnsi="Arial" w:cs="Arial"/>
          <w:sz w:val="24"/>
          <w:szCs w:val="24"/>
        </w:rPr>
        <w:t>Yoss</w:t>
      </w:r>
      <w:proofErr w:type="spellEnd"/>
      <w:r w:rsidRPr="002C7439">
        <w:rPr>
          <w:rFonts w:ascii="Arial" w:hAnsi="Arial" w:cs="Arial"/>
          <w:sz w:val="24"/>
          <w:szCs w:val="24"/>
        </w:rPr>
        <w:t>, LLP</w:t>
      </w:r>
    </w:p>
    <w:p w:rsidR="00E12D3D" w:rsidRDefault="00E12D3D" w:rsidP="00070073">
      <w:pPr>
        <w:rPr>
          <w:rFonts w:ascii="Arial" w:hAnsi="Arial" w:cs="Arial"/>
          <w:b/>
          <w:sz w:val="24"/>
          <w:szCs w:val="24"/>
        </w:rPr>
      </w:pPr>
      <w:r>
        <w:rPr>
          <w:rFonts w:ascii="Arial" w:hAnsi="Arial" w:cs="Arial"/>
          <w:b/>
          <w:sz w:val="24"/>
          <w:szCs w:val="24"/>
        </w:rPr>
        <w:t xml:space="preserve">J.B. Kerns- suspected </w:t>
      </w:r>
      <w:proofErr w:type="spellStart"/>
      <w:r>
        <w:rPr>
          <w:rFonts w:ascii="Arial" w:hAnsi="Arial" w:cs="Arial"/>
          <w:b/>
          <w:sz w:val="24"/>
          <w:szCs w:val="24"/>
        </w:rPr>
        <w:t>robo</w:t>
      </w:r>
      <w:proofErr w:type="spellEnd"/>
      <w:r>
        <w:rPr>
          <w:rFonts w:ascii="Arial" w:hAnsi="Arial" w:cs="Arial"/>
          <w:b/>
          <w:sz w:val="24"/>
          <w:szCs w:val="24"/>
        </w:rPr>
        <w:t>-signer</w:t>
      </w:r>
    </w:p>
    <w:p w:rsidR="005F7827" w:rsidRDefault="005F7827" w:rsidP="00070073">
      <w:pPr>
        <w:rPr>
          <w:rFonts w:ascii="Arial" w:hAnsi="Arial" w:cs="Arial"/>
          <w:b/>
          <w:sz w:val="24"/>
          <w:szCs w:val="24"/>
        </w:rPr>
      </w:pPr>
      <w:r>
        <w:rPr>
          <w:rFonts w:ascii="Arial" w:hAnsi="Arial" w:cs="Arial"/>
          <w:b/>
          <w:sz w:val="24"/>
          <w:szCs w:val="24"/>
        </w:rPr>
        <w:t xml:space="preserve">J. Michelle Jackson- notary for </w:t>
      </w:r>
      <w:proofErr w:type="spellStart"/>
      <w:r>
        <w:rPr>
          <w:rFonts w:ascii="Arial" w:hAnsi="Arial" w:cs="Arial"/>
          <w:b/>
          <w:sz w:val="24"/>
          <w:szCs w:val="24"/>
        </w:rPr>
        <w:t>robo</w:t>
      </w:r>
      <w:proofErr w:type="spellEnd"/>
      <w:r>
        <w:rPr>
          <w:rFonts w:ascii="Arial" w:hAnsi="Arial" w:cs="Arial"/>
          <w:b/>
          <w:sz w:val="24"/>
          <w:szCs w:val="24"/>
        </w:rPr>
        <w:t>-signers in Allegheny County, PA</w:t>
      </w:r>
    </w:p>
    <w:p w:rsidR="00070073" w:rsidRDefault="00070073" w:rsidP="00070073">
      <w:pPr>
        <w:rPr>
          <w:rFonts w:ascii="Arial" w:hAnsi="Arial" w:cs="Arial"/>
          <w:sz w:val="24"/>
          <w:szCs w:val="24"/>
        </w:rPr>
      </w:pPr>
      <w:r w:rsidRPr="00125FD5">
        <w:rPr>
          <w:rFonts w:ascii="Arial" w:hAnsi="Arial" w:cs="Arial"/>
          <w:b/>
          <w:sz w:val="24"/>
          <w:szCs w:val="24"/>
        </w:rPr>
        <w:t>Jackie Freeman</w:t>
      </w:r>
      <w:r>
        <w:rPr>
          <w:rFonts w:ascii="Arial" w:hAnsi="Arial" w:cs="Arial"/>
          <w:sz w:val="24"/>
          <w:szCs w:val="24"/>
        </w:rPr>
        <w:t xml:space="preserve">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Pr>
          <w:rFonts w:ascii="Arial" w:hAnsi="Arial" w:cs="Arial"/>
          <w:sz w:val="24"/>
          <w:szCs w:val="24"/>
        </w:rPr>
        <w:t>alleged Assistant Secretary of MERS</w:t>
      </w:r>
    </w:p>
    <w:p w:rsidR="00070073" w:rsidRDefault="00070073" w:rsidP="00070073">
      <w:pPr>
        <w:rPr>
          <w:rFonts w:ascii="Arial" w:hAnsi="Arial" w:cs="Arial"/>
          <w:sz w:val="24"/>
          <w:szCs w:val="24"/>
        </w:rPr>
      </w:pPr>
      <w:r w:rsidRPr="002F6D68">
        <w:rPr>
          <w:rFonts w:ascii="Arial" w:hAnsi="Arial" w:cs="Arial"/>
          <w:b/>
          <w:sz w:val="24"/>
          <w:szCs w:val="24"/>
        </w:rPr>
        <w:t>Jackie Miller</w:t>
      </w:r>
      <w:r>
        <w:rPr>
          <w:rFonts w:ascii="Arial" w:hAnsi="Arial" w:cs="Arial"/>
          <w:sz w:val="24"/>
          <w:szCs w:val="24"/>
        </w:rPr>
        <w:t xml:space="preserve"> </w:t>
      </w:r>
      <w:proofErr w:type="gramStart"/>
      <w:r>
        <w:rPr>
          <w:rFonts w:ascii="Arial" w:hAnsi="Arial" w:cs="Arial"/>
          <w:sz w:val="24"/>
          <w:szCs w:val="24"/>
        </w:rPr>
        <w:t xml:space="preserve">-  </w:t>
      </w:r>
      <w:r w:rsidR="00F52C5F">
        <w:rPr>
          <w:rFonts w:ascii="Arial" w:hAnsi="Arial" w:cs="Arial"/>
          <w:sz w:val="24"/>
          <w:szCs w:val="24"/>
        </w:rPr>
        <w:t>suspected</w:t>
      </w:r>
      <w:proofErr w:type="gramEnd"/>
      <w:r w:rsidR="00F52C5F">
        <w:rPr>
          <w:rFonts w:ascii="Arial" w:hAnsi="Arial" w:cs="Arial"/>
          <w:sz w:val="24"/>
          <w:szCs w:val="24"/>
        </w:rPr>
        <w:t xml:space="preserve">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Pr>
          <w:rFonts w:ascii="Arial" w:hAnsi="Arial" w:cs="Arial"/>
          <w:sz w:val="24"/>
          <w:szCs w:val="24"/>
        </w:rPr>
        <w:t xml:space="preserve">alleged MERS </w:t>
      </w:r>
      <w:r w:rsidR="00F52C5F">
        <w:rPr>
          <w:rFonts w:ascii="Arial" w:hAnsi="Arial" w:cs="Arial"/>
          <w:sz w:val="24"/>
          <w:szCs w:val="24"/>
        </w:rPr>
        <w:t>Officer</w:t>
      </w:r>
    </w:p>
    <w:p w:rsidR="00070073" w:rsidRDefault="00070073" w:rsidP="00070073">
      <w:pPr>
        <w:rPr>
          <w:rFonts w:ascii="Arial" w:hAnsi="Arial" w:cs="Arial"/>
          <w:sz w:val="24"/>
          <w:szCs w:val="24"/>
        </w:rPr>
      </w:pPr>
      <w:r w:rsidRPr="003341B3">
        <w:rPr>
          <w:rFonts w:ascii="Arial" w:hAnsi="Arial" w:cs="Arial"/>
          <w:b/>
          <w:sz w:val="24"/>
          <w:szCs w:val="24"/>
        </w:rPr>
        <w:t>Jacob R. Clark</w:t>
      </w:r>
      <w:r>
        <w:rPr>
          <w:rFonts w:ascii="Arial" w:hAnsi="Arial" w:cs="Arial"/>
          <w:sz w:val="24"/>
          <w:szCs w:val="24"/>
        </w:rPr>
        <w:t xml:space="preserve">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proofErr w:type="spellStart"/>
      <w:r>
        <w:rPr>
          <w:rFonts w:ascii="Arial" w:hAnsi="Arial" w:cs="Arial"/>
          <w:sz w:val="24"/>
          <w:szCs w:val="24"/>
        </w:rPr>
        <w:t>DocX</w:t>
      </w:r>
      <w:proofErr w:type="spellEnd"/>
      <w:r>
        <w:rPr>
          <w:rFonts w:ascii="Arial" w:hAnsi="Arial" w:cs="Arial"/>
          <w:sz w:val="24"/>
          <w:szCs w:val="24"/>
        </w:rPr>
        <w:t xml:space="preserve"> employee</w:t>
      </w:r>
    </w:p>
    <w:p w:rsidR="00070073" w:rsidRDefault="00070073" w:rsidP="00070073">
      <w:pPr>
        <w:rPr>
          <w:rFonts w:ascii="Arial" w:hAnsi="Arial" w:cs="Arial"/>
          <w:b/>
          <w:sz w:val="24"/>
          <w:szCs w:val="24"/>
        </w:rPr>
      </w:pPr>
      <w:r>
        <w:rPr>
          <w:rFonts w:ascii="Arial" w:hAnsi="Arial" w:cs="Arial"/>
          <w:b/>
          <w:sz w:val="24"/>
          <w:szCs w:val="24"/>
        </w:rPr>
        <w:t>Jaime Epstein – Law Offices of Marshall Watson</w:t>
      </w:r>
    </w:p>
    <w:p w:rsidR="00070073" w:rsidRDefault="00070073" w:rsidP="00070073">
      <w:pPr>
        <w:rPr>
          <w:rFonts w:ascii="Arial" w:hAnsi="Arial" w:cs="Arial"/>
          <w:sz w:val="24"/>
          <w:szCs w:val="24"/>
        </w:rPr>
      </w:pPr>
      <w:r>
        <w:rPr>
          <w:rFonts w:ascii="Arial" w:hAnsi="Arial" w:cs="Arial"/>
          <w:b/>
          <w:sz w:val="24"/>
          <w:szCs w:val="24"/>
        </w:rPr>
        <w:t xml:space="preserve">James C. Morris- </w:t>
      </w:r>
      <w:r w:rsidRPr="002C7439">
        <w:rPr>
          <w:rFonts w:ascii="Arial" w:hAnsi="Arial" w:cs="Arial"/>
          <w:sz w:val="24"/>
          <w:szCs w:val="24"/>
        </w:rPr>
        <w:t xml:space="preserve">Notary for </w:t>
      </w:r>
      <w:proofErr w:type="spellStart"/>
      <w:r w:rsidRPr="002C7439">
        <w:rPr>
          <w:rFonts w:ascii="Arial" w:hAnsi="Arial" w:cs="Arial"/>
          <w:sz w:val="24"/>
          <w:szCs w:val="24"/>
        </w:rPr>
        <w:t>robo</w:t>
      </w:r>
      <w:proofErr w:type="spellEnd"/>
      <w:r w:rsidRPr="002C7439">
        <w:rPr>
          <w:rFonts w:ascii="Arial" w:hAnsi="Arial" w:cs="Arial"/>
          <w:sz w:val="24"/>
          <w:szCs w:val="24"/>
        </w:rPr>
        <w:t xml:space="preserve"> signers</w:t>
      </w:r>
    </w:p>
    <w:p w:rsidR="00070073" w:rsidRDefault="00070073" w:rsidP="00070073">
      <w:pPr>
        <w:rPr>
          <w:rFonts w:ascii="Arial" w:hAnsi="Arial" w:cs="Arial"/>
          <w:b/>
          <w:sz w:val="24"/>
          <w:szCs w:val="24"/>
        </w:rPr>
      </w:pPr>
      <w:r w:rsidRPr="003341B3">
        <w:rPr>
          <w:rFonts w:ascii="Arial" w:hAnsi="Arial" w:cs="Arial"/>
          <w:b/>
          <w:sz w:val="24"/>
          <w:szCs w:val="24"/>
        </w:rPr>
        <w:lastRenderedPageBreak/>
        <w:t>James Shapiro</w:t>
      </w:r>
      <w:r>
        <w:rPr>
          <w:rFonts w:ascii="Arial" w:hAnsi="Arial" w:cs="Arial"/>
          <w:sz w:val="24"/>
          <w:szCs w:val="24"/>
        </w:rPr>
        <w:t xml:space="preserve">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Pr>
          <w:rFonts w:ascii="Arial" w:hAnsi="Arial" w:cs="Arial"/>
          <w:sz w:val="24"/>
          <w:szCs w:val="24"/>
        </w:rPr>
        <w:t>Dakota County, MN</w:t>
      </w:r>
    </w:p>
    <w:p w:rsidR="00070073" w:rsidRDefault="00070073" w:rsidP="00070073">
      <w:pPr>
        <w:rPr>
          <w:rFonts w:ascii="Arial" w:hAnsi="Arial" w:cs="Arial"/>
          <w:sz w:val="24"/>
          <w:szCs w:val="24"/>
        </w:rPr>
      </w:pPr>
      <w:r>
        <w:rPr>
          <w:rFonts w:ascii="Arial" w:hAnsi="Arial" w:cs="Arial"/>
          <w:b/>
          <w:sz w:val="24"/>
          <w:szCs w:val="24"/>
        </w:rPr>
        <w:t xml:space="preserve">James Whitfield-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w:t>
      </w:r>
      <w:proofErr w:type="gramStart"/>
      <w:r w:rsidR="00F52C5F">
        <w:rPr>
          <w:rFonts w:ascii="Arial" w:hAnsi="Arial" w:cs="Arial"/>
          <w:sz w:val="24"/>
          <w:szCs w:val="24"/>
        </w:rPr>
        <w:t>signer  at</w:t>
      </w:r>
      <w:proofErr w:type="gramEnd"/>
      <w:r w:rsidR="00F52C5F">
        <w:rPr>
          <w:rFonts w:ascii="Arial" w:hAnsi="Arial" w:cs="Arial"/>
          <w:sz w:val="24"/>
          <w:szCs w:val="24"/>
        </w:rPr>
        <w:t xml:space="preserve"> </w:t>
      </w:r>
      <w:r w:rsidRPr="002C7439">
        <w:rPr>
          <w:rFonts w:ascii="Arial" w:hAnsi="Arial" w:cs="Arial"/>
          <w:sz w:val="24"/>
          <w:szCs w:val="24"/>
        </w:rPr>
        <w:t>Chase</w:t>
      </w:r>
    </w:p>
    <w:p w:rsidR="00070073" w:rsidRDefault="00070073" w:rsidP="00070073">
      <w:pPr>
        <w:rPr>
          <w:rFonts w:ascii="Arial" w:hAnsi="Arial" w:cs="Arial"/>
          <w:sz w:val="24"/>
          <w:szCs w:val="24"/>
        </w:rPr>
      </w:pPr>
      <w:r w:rsidRPr="00C87574">
        <w:rPr>
          <w:rFonts w:ascii="Arial" w:hAnsi="Arial" w:cs="Arial"/>
          <w:b/>
          <w:sz w:val="24"/>
          <w:szCs w:val="24"/>
        </w:rPr>
        <w:t>Jan Walsh</w:t>
      </w:r>
      <w:r>
        <w:rPr>
          <w:rFonts w:ascii="Arial" w:hAnsi="Arial" w:cs="Arial"/>
          <w:sz w:val="24"/>
          <w:szCs w:val="24"/>
        </w:rPr>
        <w:t xml:space="preserve">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w:t>
      </w:r>
    </w:p>
    <w:p w:rsidR="00070073" w:rsidRDefault="00070073" w:rsidP="00070073">
      <w:pPr>
        <w:rPr>
          <w:rFonts w:ascii="Arial" w:hAnsi="Arial" w:cs="Arial"/>
          <w:b/>
          <w:sz w:val="24"/>
          <w:szCs w:val="24"/>
        </w:rPr>
      </w:pPr>
      <w:r w:rsidRPr="00F804CA">
        <w:rPr>
          <w:rFonts w:ascii="Arial" w:hAnsi="Arial" w:cs="Arial"/>
          <w:b/>
          <w:sz w:val="24"/>
          <w:szCs w:val="24"/>
        </w:rPr>
        <w:t>Jane Quick</w:t>
      </w:r>
      <w:r>
        <w:rPr>
          <w:rFonts w:ascii="Arial" w:hAnsi="Arial" w:cs="Arial"/>
          <w:sz w:val="24"/>
          <w:szCs w:val="24"/>
        </w:rPr>
        <w:t xml:space="preserve"> – Notary for </w:t>
      </w:r>
      <w:proofErr w:type="spellStart"/>
      <w:r>
        <w:rPr>
          <w:rFonts w:ascii="Arial" w:hAnsi="Arial" w:cs="Arial"/>
          <w:sz w:val="24"/>
          <w:szCs w:val="24"/>
        </w:rPr>
        <w:t>robo</w:t>
      </w:r>
      <w:proofErr w:type="spellEnd"/>
      <w:r>
        <w:rPr>
          <w:rFonts w:ascii="Arial" w:hAnsi="Arial" w:cs="Arial"/>
          <w:sz w:val="24"/>
          <w:szCs w:val="24"/>
        </w:rPr>
        <w:t xml:space="preserve"> signers</w:t>
      </w:r>
    </w:p>
    <w:p w:rsidR="00070073" w:rsidRPr="00F271B0" w:rsidRDefault="00070073" w:rsidP="00070073">
      <w:pPr>
        <w:spacing w:after="0" w:line="240" w:lineRule="auto"/>
        <w:rPr>
          <w:rStyle w:val="a1"/>
          <w:rFonts w:ascii="Verdana" w:hAnsi="Verdana"/>
          <w:color w:val="000000"/>
          <w:sz w:val="24"/>
          <w:szCs w:val="24"/>
          <w:lang w:val="es-ES_tradnl"/>
        </w:rPr>
      </w:pPr>
      <w:r w:rsidRPr="00F271B0">
        <w:rPr>
          <w:rStyle w:val="a1"/>
          <w:rFonts w:ascii="Verdana" w:hAnsi="Verdana"/>
          <w:b/>
          <w:color w:val="000000"/>
          <w:sz w:val="24"/>
          <w:szCs w:val="24"/>
          <w:lang w:val="es-ES_tradnl"/>
        </w:rPr>
        <w:t>Janet L. Jones</w:t>
      </w:r>
      <w:r w:rsidRPr="00F271B0">
        <w:rPr>
          <w:rStyle w:val="a1"/>
          <w:rFonts w:ascii="Verdana" w:hAnsi="Verdana"/>
          <w:color w:val="000000"/>
          <w:sz w:val="24"/>
          <w:szCs w:val="24"/>
          <w:lang w:val="es-ES_tradnl"/>
        </w:rPr>
        <w:t xml:space="preserve"> - </w:t>
      </w:r>
      <w:hyperlink r:id="rId122" w:history="1">
        <w:r w:rsidRPr="00780AB2">
          <w:rPr>
            <w:rStyle w:val="Hyperlink"/>
            <w:rFonts w:ascii="Arial" w:hAnsi="Arial" w:cs="Arial"/>
            <w:sz w:val="24"/>
            <w:szCs w:val="24"/>
            <w:bdr w:val="none" w:sz="0" w:space="0" w:color="auto" w:frame="1"/>
            <w:lang w:val="es-ES_tradnl"/>
          </w:rPr>
          <w:t>http://www.scribd.com/doc/61146555/ROBO-GALORE-LYNN-S-LIST-OF-TOP-MORTGAGE-SIGNERS-FOR-FIRST-HALF-OF-2011</w:t>
        </w:r>
      </w:hyperlink>
      <w:r w:rsidRPr="00F271B0">
        <w:rPr>
          <w:rStyle w:val="a1"/>
          <w:rFonts w:ascii="Verdana" w:hAnsi="Verdana"/>
          <w:color w:val="000000"/>
          <w:sz w:val="24"/>
          <w:szCs w:val="24"/>
          <w:lang w:val="es-ES_tradnl"/>
        </w:rPr>
        <w:t xml:space="preserve"> </w:t>
      </w:r>
    </w:p>
    <w:p w:rsidR="00780AB2" w:rsidRPr="00540D19" w:rsidRDefault="00780AB2" w:rsidP="00070073">
      <w:pPr>
        <w:rPr>
          <w:rFonts w:ascii="Arial" w:hAnsi="Arial" w:cs="Arial"/>
          <w:b/>
          <w:sz w:val="24"/>
          <w:szCs w:val="24"/>
          <w:lang w:val="es-ES_tradnl"/>
        </w:rPr>
      </w:pPr>
    </w:p>
    <w:p w:rsidR="00070073" w:rsidRDefault="00070073" w:rsidP="00070073">
      <w:pPr>
        <w:rPr>
          <w:rFonts w:ascii="Arial" w:hAnsi="Arial" w:cs="Arial"/>
          <w:sz w:val="24"/>
          <w:szCs w:val="24"/>
        </w:rPr>
      </w:pPr>
      <w:r w:rsidRPr="0065233D">
        <w:rPr>
          <w:rFonts w:ascii="Arial" w:hAnsi="Arial" w:cs="Arial"/>
          <w:b/>
          <w:sz w:val="24"/>
          <w:szCs w:val="24"/>
        </w:rPr>
        <w:t>Jay Skinner</w:t>
      </w:r>
      <w:r>
        <w:rPr>
          <w:rFonts w:ascii="Arial" w:hAnsi="Arial" w:cs="Arial"/>
          <w:sz w:val="24"/>
          <w:szCs w:val="24"/>
        </w:rPr>
        <w:t xml:space="preserve"> - </w:t>
      </w:r>
      <w:hyperlink r:id="rId123" w:history="1">
        <w:r w:rsidRPr="00E3676A">
          <w:rPr>
            <w:rStyle w:val="Hyperlink"/>
            <w:rFonts w:ascii="Arial" w:hAnsi="Arial" w:cs="Arial"/>
            <w:sz w:val="24"/>
            <w:szCs w:val="24"/>
          </w:rPr>
          <w:t>http://www.salemdeeds.com/robosite/RobosignerList.asp</w:t>
        </w:r>
      </w:hyperlink>
    </w:p>
    <w:p w:rsidR="00070073" w:rsidRDefault="00070073" w:rsidP="00070073">
      <w:pPr>
        <w:rPr>
          <w:rFonts w:ascii="Arial" w:hAnsi="Arial" w:cs="Arial"/>
          <w:b/>
          <w:sz w:val="24"/>
          <w:szCs w:val="24"/>
        </w:rPr>
      </w:pPr>
      <w:r>
        <w:rPr>
          <w:rFonts w:ascii="Arial" w:hAnsi="Arial" w:cs="Arial"/>
          <w:b/>
          <w:sz w:val="24"/>
          <w:szCs w:val="24"/>
        </w:rPr>
        <w:t xml:space="preserve">Jennifer Ramos-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w:t>
      </w:r>
      <w:proofErr w:type="gramStart"/>
      <w:r w:rsidR="00F52C5F">
        <w:rPr>
          <w:rFonts w:ascii="Arial" w:hAnsi="Arial" w:cs="Arial"/>
          <w:sz w:val="24"/>
          <w:szCs w:val="24"/>
        </w:rPr>
        <w:t>signer  at</w:t>
      </w:r>
      <w:proofErr w:type="gramEnd"/>
      <w:r w:rsidR="00F52C5F">
        <w:rPr>
          <w:rFonts w:ascii="Arial" w:hAnsi="Arial" w:cs="Arial"/>
          <w:sz w:val="24"/>
          <w:szCs w:val="24"/>
        </w:rPr>
        <w:t xml:space="preserve"> </w:t>
      </w:r>
      <w:r>
        <w:rPr>
          <w:rFonts w:ascii="Arial" w:hAnsi="Arial" w:cs="Arial"/>
          <w:b/>
          <w:sz w:val="24"/>
          <w:szCs w:val="24"/>
        </w:rPr>
        <w:t>Chase Bank</w:t>
      </w:r>
    </w:p>
    <w:p w:rsidR="00070073" w:rsidRPr="00FF1160" w:rsidRDefault="00070073" w:rsidP="00070073">
      <w:pPr>
        <w:spacing w:after="150"/>
        <w:rPr>
          <w:rFonts w:ascii="Arial" w:eastAsia="Times New Roman" w:hAnsi="Arial" w:cs="Arial"/>
          <w:color w:val="000000"/>
          <w:sz w:val="15"/>
          <w:szCs w:val="15"/>
          <w:lang w:val="en"/>
        </w:rPr>
      </w:pPr>
      <w:r>
        <w:rPr>
          <w:rFonts w:ascii="Arial" w:hAnsi="Arial" w:cs="Arial"/>
          <w:b/>
          <w:sz w:val="24"/>
          <w:szCs w:val="24"/>
        </w:rPr>
        <w:t xml:space="preserve">Jeremy B. Wilkins-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sidRPr="00FF1160">
        <w:rPr>
          <w:rFonts w:ascii="Arial" w:hAnsi="Arial" w:cs="Arial"/>
          <w:sz w:val="24"/>
          <w:szCs w:val="24"/>
        </w:rPr>
        <w:t xml:space="preserve">alleged MERS Vice President is really a </w:t>
      </w:r>
      <w:r w:rsidRPr="00FF1160">
        <w:rPr>
          <w:rStyle w:val="title1"/>
          <w:rFonts w:ascii="Arial" w:hAnsi="Arial" w:cs="Arial"/>
          <w:color w:val="000000"/>
          <w:sz w:val="24"/>
          <w:szCs w:val="24"/>
          <w:lang w:val="en"/>
        </w:rPr>
        <w:t>Managing Member</w:t>
      </w:r>
      <w:r w:rsidRPr="00FF1160">
        <w:rPr>
          <w:rFonts w:ascii="Arial" w:hAnsi="Arial" w:cs="Arial"/>
          <w:color w:val="000000"/>
          <w:sz w:val="24"/>
          <w:szCs w:val="24"/>
          <w:lang w:val="en"/>
        </w:rPr>
        <w:t xml:space="preserve"> of C</w:t>
      </w:r>
      <w:r w:rsidRPr="00FF1160">
        <w:rPr>
          <w:rStyle w:val="org"/>
          <w:rFonts w:ascii="Arial" w:hAnsi="Arial" w:cs="Arial"/>
          <w:color w:val="000000"/>
          <w:sz w:val="24"/>
          <w:szCs w:val="24"/>
          <w:lang w:val="en"/>
        </w:rPr>
        <w:t>avalier Commerce, LLC</w:t>
      </w:r>
      <w:r w:rsidRPr="00FF1160">
        <w:rPr>
          <w:rStyle w:val="Strong"/>
          <w:rFonts w:ascii="Arial" w:hAnsi="Arial" w:cs="Arial"/>
          <w:color w:val="000000"/>
          <w:sz w:val="24"/>
          <w:szCs w:val="24"/>
          <w:lang w:val="en"/>
        </w:rPr>
        <w:t xml:space="preserve"> from </w:t>
      </w:r>
      <w:r w:rsidRPr="00FF1160">
        <w:rPr>
          <w:rFonts w:ascii="Arial" w:hAnsi="Arial" w:cs="Arial"/>
          <w:color w:val="000000"/>
          <w:sz w:val="24"/>
          <w:szCs w:val="24"/>
          <w:lang w:val="en"/>
        </w:rPr>
        <w:t xml:space="preserve">September 2009 – Present </w:t>
      </w:r>
      <w:r w:rsidRPr="00FF1160">
        <w:rPr>
          <w:rStyle w:val="duration"/>
          <w:rFonts w:ascii="Arial" w:hAnsi="Arial" w:cs="Arial"/>
          <w:color w:val="000000"/>
          <w:sz w:val="24"/>
          <w:szCs w:val="24"/>
          <w:lang w:val="en"/>
        </w:rPr>
        <w:t>(2 years 4 months)</w:t>
      </w:r>
      <w:r w:rsidRPr="00FF1160">
        <w:rPr>
          <w:rFonts w:ascii="Arial" w:hAnsi="Arial" w:cs="Arial"/>
          <w:color w:val="000000"/>
          <w:sz w:val="24"/>
          <w:szCs w:val="24"/>
          <w:lang w:val="en"/>
        </w:rPr>
        <w:t xml:space="preserve"> Consulting - Healthcare, Oil and Energy, Finance - Real Estate  and  </w:t>
      </w:r>
      <w:r w:rsidRPr="00FF1160">
        <w:rPr>
          <w:rStyle w:val="title1"/>
          <w:rFonts w:ascii="Arial" w:hAnsi="Arial" w:cs="Arial"/>
          <w:color w:val="000000"/>
          <w:sz w:val="24"/>
          <w:szCs w:val="24"/>
          <w:lang w:val="en"/>
        </w:rPr>
        <w:t>Managing Attorney</w:t>
      </w:r>
      <w:r w:rsidRPr="00FF1160">
        <w:rPr>
          <w:rFonts w:ascii="Arial" w:hAnsi="Arial" w:cs="Arial"/>
          <w:color w:val="000000"/>
          <w:sz w:val="24"/>
          <w:szCs w:val="24"/>
          <w:lang w:val="en"/>
        </w:rPr>
        <w:t xml:space="preserve"> at </w:t>
      </w:r>
      <w:r w:rsidRPr="00FF1160">
        <w:rPr>
          <w:rStyle w:val="org"/>
          <w:rFonts w:ascii="Arial" w:hAnsi="Arial" w:cs="Arial"/>
          <w:color w:val="000000"/>
          <w:sz w:val="24"/>
          <w:szCs w:val="24"/>
          <w:lang w:val="en"/>
        </w:rPr>
        <w:t>Brock &amp; Scott, PLLC</w:t>
      </w:r>
      <w:r w:rsidRPr="00FF1160">
        <w:rPr>
          <w:rStyle w:val="Strong"/>
          <w:rFonts w:ascii="Arial" w:hAnsi="Arial" w:cs="Arial"/>
          <w:color w:val="000000"/>
          <w:sz w:val="24"/>
          <w:szCs w:val="24"/>
          <w:lang w:val="en"/>
        </w:rPr>
        <w:t xml:space="preserve"> from </w:t>
      </w:r>
      <w:r w:rsidRPr="00FF1160">
        <w:rPr>
          <w:rFonts w:ascii="Arial" w:hAnsi="Arial" w:cs="Arial"/>
          <w:color w:val="000000"/>
          <w:sz w:val="24"/>
          <w:szCs w:val="24"/>
          <w:lang w:val="en"/>
        </w:rPr>
        <w:t xml:space="preserve">May 2005 – Present </w:t>
      </w:r>
      <w:r w:rsidRPr="00FF1160">
        <w:rPr>
          <w:rStyle w:val="duration"/>
          <w:rFonts w:ascii="Arial" w:hAnsi="Arial" w:cs="Arial"/>
          <w:color w:val="000000"/>
          <w:sz w:val="24"/>
          <w:szCs w:val="24"/>
          <w:lang w:val="en"/>
        </w:rPr>
        <w:t>(6 years 8 months)</w:t>
      </w:r>
      <w:r w:rsidRPr="00FF1160">
        <w:rPr>
          <w:rFonts w:ascii="Arial" w:hAnsi="Arial" w:cs="Arial"/>
          <w:color w:val="000000"/>
          <w:sz w:val="24"/>
          <w:szCs w:val="24"/>
          <w:lang w:val="en"/>
        </w:rPr>
        <w:t xml:space="preserve">  </w:t>
      </w:r>
      <w:r w:rsidRPr="00B77974">
        <w:rPr>
          <w:rFonts w:ascii="Arial" w:hAnsi="Arial" w:cs="Arial"/>
          <w:b/>
          <w:color w:val="000000"/>
          <w:sz w:val="24"/>
          <w:szCs w:val="24"/>
          <w:u w:val="single"/>
          <w:lang w:val="en"/>
        </w:rPr>
        <w:t>Summary</w:t>
      </w:r>
      <w:r w:rsidRPr="00FF1160">
        <w:rPr>
          <w:rFonts w:ascii="Arial" w:hAnsi="Arial" w:cs="Arial"/>
          <w:color w:val="000000"/>
          <w:sz w:val="24"/>
          <w:szCs w:val="24"/>
          <w:lang w:val="en"/>
        </w:rPr>
        <w:t xml:space="preserve">- </w:t>
      </w:r>
      <w:r w:rsidRPr="00FF1160">
        <w:rPr>
          <w:rFonts w:ascii="Arial" w:eastAsia="Times New Roman" w:hAnsi="Arial" w:cs="Arial"/>
          <w:color w:val="000000"/>
          <w:sz w:val="24"/>
          <w:szCs w:val="24"/>
          <w:lang w:val="en"/>
        </w:rPr>
        <w:t>Real Estate Law, Regulatory Compliance, Mortgage Default Servicing law, Litigation (Civil and Criminal), Healthcare Law, Large Law Firm Management, Contract / Agreement Drafting, Consulting.</w:t>
      </w:r>
      <w:r w:rsidRPr="00FF1160">
        <w:rPr>
          <w:rFonts w:ascii="Arial" w:eastAsia="Times New Roman" w:hAnsi="Arial" w:cs="Arial"/>
          <w:color w:val="000000"/>
          <w:sz w:val="15"/>
          <w:szCs w:val="15"/>
          <w:lang w:val="en"/>
        </w:rPr>
        <w:t xml:space="preserve"> </w:t>
      </w:r>
      <w:r>
        <w:rPr>
          <w:rFonts w:ascii="Arial" w:eastAsia="Times New Roman" w:hAnsi="Arial" w:cs="Arial"/>
          <w:color w:val="000000"/>
          <w:sz w:val="15"/>
          <w:szCs w:val="15"/>
          <w:lang w:val="en"/>
        </w:rPr>
        <w:t xml:space="preserve">    </w:t>
      </w:r>
      <w:hyperlink r:id="rId124" w:history="1">
        <w:r w:rsidRPr="00FF1160">
          <w:rPr>
            <w:rStyle w:val="Hyperlink"/>
            <w:rFonts w:ascii="Arial" w:eastAsia="Times New Roman" w:hAnsi="Arial" w:cs="Arial"/>
            <w:sz w:val="24"/>
            <w:szCs w:val="24"/>
            <w:lang w:val="en"/>
          </w:rPr>
          <w:t>http://www.linkedin.com/pub/jeremy-b-wilkins/31/3b5/52a</w:t>
        </w:r>
      </w:hyperlink>
      <w:r w:rsidRPr="00FF1160">
        <w:rPr>
          <w:rFonts w:ascii="Arial" w:eastAsia="Times New Roman" w:hAnsi="Arial" w:cs="Arial"/>
          <w:color w:val="000000"/>
          <w:sz w:val="24"/>
          <w:szCs w:val="24"/>
          <w:lang w:val="en"/>
        </w:rPr>
        <w:t xml:space="preserve"> </w:t>
      </w:r>
      <w:r>
        <w:rPr>
          <w:rFonts w:ascii="Arial" w:eastAsia="Times New Roman" w:hAnsi="Arial" w:cs="Arial"/>
          <w:color w:val="000000"/>
          <w:sz w:val="24"/>
          <w:szCs w:val="24"/>
          <w:lang w:val="en"/>
        </w:rPr>
        <w:t xml:space="preserve">  </w:t>
      </w:r>
      <w:hyperlink r:id="rId125" w:history="1">
        <w:r w:rsidRPr="00B533E6">
          <w:rPr>
            <w:rStyle w:val="Hyperlink"/>
            <w:rFonts w:ascii="Arial" w:eastAsia="Times New Roman" w:hAnsi="Arial" w:cs="Arial"/>
            <w:sz w:val="24"/>
            <w:szCs w:val="24"/>
            <w:lang w:val="en"/>
          </w:rPr>
          <w:t>http://www.brockandscott.com/bns_attorneys.aspx</w:t>
        </w:r>
      </w:hyperlink>
      <w:r>
        <w:rPr>
          <w:rFonts w:ascii="Arial" w:eastAsia="Times New Roman" w:hAnsi="Arial" w:cs="Arial"/>
          <w:color w:val="000000"/>
          <w:sz w:val="24"/>
          <w:szCs w:val="24"/>
          <w:lang w:val="en"/>
        </w:rPr>
        <w:t xml:space="preserve"> </w:t>
      </w:r>
    </w:p>
    <w:p w:rsidR="00070073" w:rsidRDefault="00070073" w:rsidP="00070073">
      <w:pPr>
        <w:rPr>
          <w:rFonts w:ascii="Arial" w:hAnsi="Arial" w:cs="Arial"/>
          <w:b/>
          <w:sz w:val="24"/>
          <w:szCs w:val="24"/>
        </w:rPr>
      </w:pPr>
      <w:r>
        <w:rPr>
          <w:rFonts w:ascii="Arial" w:hAnsi="Arial" w:cs="Arial"/>
          <w:b/>
          <w:sz w:val="24"/>
          <w:szCs w:val="24"/>
        </w:rPr>
        <w:t xml:space="preserve">Jessica Fuentes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Pr>
          <w:rFonts w:ascii="Arial" w:hAnsi="Arial" w:cs="Arial"/>
          <w:b/>
          <w:sz w:val="24"/>
          <w:szCs w:val="24"/>
        </w:rPr>
        <w:t>alleged Assistant Secretary of WMC</w:t>
      </w:r>
    </w:p>
    <w:p w:rsidR="00070073" w:rsidRPr="00345E53" w:rsidRDefault="00070073" w:rsidP="00070073">
      <w:pPr>
        <w:rPr>
          <w:rFonts w:ascii="Arial" w:hAnsi="Arial" w:cs="Arial"/>
          <w:sz w:val="24"/>
          <w:szCs w:val="24"/>
        </w:rPr>
      </w:pPr>
      <w:r w:rsidRPr="00345E53">
        <w:rPr>
          <w:rFonts w:ascii="Arial" w:hAnsi="Arial" w:cs="Arial"/>
          <w:b/>
          <w:sz w:val="24"/>
          <w:szCs w:val="24"/>
        </w:rPr>
        <w:t>Jessica Larsen</w:t>
      </w:r>
      <w:r w:rsidRPr="00345E53">
        <w:rPr>
          <w:rFonts w:ascii="Arial" w:hAnsi="Arial" w:cs="Arial"/>
          <w:sz w:val="24"/>
          <w:szCs w:val="24"/>
        </w:rPr>
        <w:t xml:space="preserve"> – notary</w:t>
      </w:r>
    </w:p>
    <w:p w:rsidR="002433AD" w:rsidRDefault="002433AD" w:rsidP="00070073">
      <w:pPr>
        <w:rPr>
          <w:rFonts w:ascii="Arial" w:hAnsi="Arial" w:cs="Arial"/>
          <w:b/>
          <w:sz w:val="24"/>
          <w:szCs w:val="24"/>
        </w:rPr>
      </w:pPr>
      <w:r>
        <w:rPr>
          <w:rFonts w:ascii="Arial" w:hAnsi="Arial" w:cs="Arial"/>
          <w:b/>
          <w:sz w:val="24"/>
          <w:szCs w:val="24"/>
        </w:rPr>
        <w:t xml:space="preserve">Jessica </w:t>
      </w:r>
      <w:proofErr w:type="spellStart"/>
      <w:r>
        <w:rPr>
          <w:rFonts w:ascii="Arial" w:hAnsi="Arial" w:cs="Arial"/>
          <w:b/>
          <w:sz w:val="24"/>
          <w:szCs w:val="24"/>
        </w:rPr>
        <w:t>Leete</w:t>
      </w:r>
      <w:proofErr w:type="spellEnd"/>
      <w:r>
        <w:rPr>
          <w:rFonts w:ascii="Arial" w:hAnsi="Arial" w:cs="Arial"/>
          <w:b/>
          <w:sz w:val="24"/>
          <w:szCs w:val="24"/>
        </w:rPr>
        <w:t xml:space="preserve">- suspected </w:t>
      </w:r>
      <w:proofErr w:type="spellStart"/>
      <w:r>
        <w:rPr>
          <w:rFonts w:ascii="Arial" w:hAnsi="Arial" w:cs="Arial"/>
          <w:b/>
          <w:sz w:val="24"/>
          <w:szCs w:val="24"/>
        </w:rPr>
        <w:t>robo</w:t>
      </w:r>
      <w:proofErr w:type="spellEnd"/>
      <w:r>
        <w:rPr>
          <w:rFonts w:ascii="Arial" w:hAnsi="Arial" w:cs="Arial"/>
          <w:b/>
          <w:sz w:val="24"/>
          <w:szCs w:val="24"/>
        </w:rPr>
        <w:t xml:space="preserve"> signer</w:t>
      </w:r>
    </w:p>
    <w:p w:rsidR="00070073" w:rsidRDefault="00070073" w:rsidP="00070073">
      <w:pPr>
        <w:rPr>
          <w:rFonts w:ascii="Arial" w:hAnsi="Arial" w:cs="Arial"/>
          <w:b/>
          <w:sz w:val="24"/>
          <w:szCs w:val="24"/>
        </w:rPr>
      </w:pPr>
      <w:r>
        <w:rPr>
          <w:rFonts w:ascii="Arial" w:hAnsi="Arial" w:cs="Arial"/>
          <w:b/>
          <w:sz w:val="24"/>
          <w:szCs w:val="24"/>
        </w:rPr>
        <w:t xml:space="preserve">Jessica Peters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Pr>
          <w:rFonts w:ascii="Arial" w:hAnsi="Arial" w:cs="Arial"/>
          <w:b/>
          <w:sz w:val="24"/>
          <w:szCs w:val="24"/>
        </w:rPr>
        <w:t>Bank of America</w:t>
      </w:r>
    </w:p>
    <w:p w:rsidR="00070073" w:rsidRDefault="00070073" w:rsidP="00070073">
      <w:pPr>
        <w:rPr>
          <w:rFonts w:ascii="Arial" w:hAnsi="Arial" w:cs="Arial"/>
          <w:b/>
          <w:sz w:val="24"/>
          <w:szCs w:val="24"/>
        </w:rPr>
      </w:pPr>
      <w:r>
        <w:rPr>
          <w:rFonts w:ascii="Arial" w:hAnsi="Arial" w:cs="Arial"/>
          <w:b/>
          <w:sz w:val="24"/>
          <w:szCs w:val="24"/>
        </w:rPr>
        <w:t xml:space="preserve">Jessica </w:t>
      </w:r>
      <w:proofErr w:type="spellStart"/>
      <w:r>
        <w:rPr>
          <w:rFonts w:ascii="Arial" w:hAnsi="Arial" w:cs="Arial"/>
          <w:b/>
          <w:sz w:val="24"/>
          <w:szCs w:val="24"/>
        </w:rPr>
        <w:t>Ulary</w:t>
      </w:r>
      <w:proofErr w:type="spellEnd"/>
      <w:r w:rsidR="00F52C5F">
        <w:rPr>
          <w:rFonts w:ascii="Arial" w:hAnsi="Arial" w:cs="Arial"/>
          <w:b/>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w:t>
      </w:r>
    </w:p>
    <w:p w:rsidR="00931023" w:rsidRDefault="00931023" w:rsidP="00070073">
      <w:pPr>
        <w:rPr>
          <w:rFonts w:ascii="Arial" w:hAnsi="Arial" w:cs="Arial"/>
          <w:b/>
          <w:sz w:val="24"/>
          <w:szCs w:val="24"/>
        </w:rPr>
      </w:pPr>
      <w:r>
        <w:rPr>
          <w:rFonts w:ascii="Arial" w:hAnsi="Arial" w:cs="Arial"/>
          <w:b/>
          <w:sz w:val="24"/>
          <w:szCs w:val="24"/>
        </w:rPr>
        <w:t xml:space="preserve">Jim </w:t>
      </w:r>
      <w:proofErr w:type="spellStart"/>
      <w:r>
        <w:rPr>
          <w:rFonts w:ascii="Arial" w:hAnsi="Arial" w:cs="Arial"/>
          <w:b/>
          <w:sz w:val="24"/>
          <w:szCs w:val="24"/>
        </w:rPr>
        <w:t>Schollmeyer</w:t>
      </w:r>
      <w:proofErr w:type="spellEnd"/>
      <w:r>
        <w:rPr>
          <w:rFonts w:ascii="Arial" w:hAnsi="Arial" w:cs="Arial"/>
          <w:b/>
          <w:sz w:val="24"/>
          <w:szCs w:val="24"/>
        </w:rPr>
        <w:t xml:space="preserve">- currently a </w:t>
      </w:r>
      <w:r w:rsidRPr="00931023">
        <w:rPr>
          <w:rFonts w:ascii="Arial" w:hAnsi="Arial" w:cs="Arial"/>
          <w:b/>
          <w:sz w:val="24"/>
          <w:szCs w:val="24"/>
        </w:rPr>
        <w:t>Partner at REMN (</w:t>
      </w:r>
      <w:r w:rsidRPr="00931023">
        <w:rPr>
          <w:rFonts w:ascii="Arial" w:hAnsi="Arial" w:cs="Arial"/>
          <w:sz w:val="24"/>
          <w:szCs w:val="24"/>
        </w:rPr>
        <w:t xml:space="preserve">In 2009, REMN entities funded in excess of $3.5 billion. The Company has issued more than $600 million in GNMA and FNMA securities. This gives us a competitive advantage in product diversification. What’s more, REMN currently has four warehouse lines with four of the country’s top warehouse institutions)  </w:t>
      </w:r>
      <w:r>
        <w:rPr>
          <w:rFonts w:ascii="Arial" w:hAnsi="Arial" w:cs="Arial"/>
          <w:sz w:val="24"/>
          <w:szCs w:val="24"/>
        </w:rPr>
        <w:t xml:space="preserve">  Formerly AVP </w:t>
      </w:r>
      <w:r w:rsidR="001A0373">
        <w:rPr>
          <w:rFonts w:ascii="Arial" w:hAnsi="Arial" w:cs="Arial"/>
          <w:sz w:val="24"/>
          <w:szCs w:val="24"/>
        </w:rPr>
        <w:t xml:space="preserve">at </w:t>
      </w:r>
      <w:r>
        <w:rPr>
          <w:rFonts w:ascii="Arial" w:hAnsi="Arial" w:cs="Arial"/>
          <w:sz w:val="24"/>
          <w:szCs w:val="24"/>
        </w:rPr>
        <w:t xml:space="preserve">Champion Mortgage/Key Bank                 </w:t>
      </w:r>
      <w:r w:rsidRPr="00931023">
        <w:rPr>
          <w:rFonts w:ascii="Arial" w:hAnsi="Arial" w:cs="Arial"/>
          <w:sz w:val="24"/>
          <w:szCs w:val="24"/>
        </w:rPr>
        <w:t xml:space="preserve">                                  </w:t>
      </w:r>
      <w:hyperlink r:id="rId126" w:history="1">
        <w:r w:rsidRPr="00931023">
          <w:rPr>
            <w:rStyle w:val="Hyperlink"/>
            <w:rFonts w:ascii="Arial" w:hAnsi="Arial" w:cs="Arial"/>
            <w:sz w:val="24"/>
            <w:szCs w:val="24"/>
          </w:rPr>
          <w:t>http://www.linkedin.com/pub/jim-schollmeyer/6/b76/701</w:t>
        </w:r>
      </w:hyperlink>
      <w:r>
        <w:rPr>
          <w:rFonts w:ascii="Arial" w:hAnsi="Arial" w:cs="Arial"/>
          <w:sz w:val="20"/>
          <w:szCs w:val="20"/>
        </w:rPr>
        <w:t xml:space="preserve"> </w:t>
      </w:r>
    </w:p>
    <w:p w:rsidR="002433AD" w:rsidRDefault="002433AD" w:rsidP="00070073">
      <w:pPr>
        <w:rPr>
          <w:rFonts w:ascii="Arial" w:hAnsi="Arial" w:cs="Arial"/>
          <w:b/>
          <w:sz w:val="24"/>
          <w:szCs w:val="24"/>
        </w:rPr>
      </w:pPr>
      <w:r>
        <w:rPr>
          <w:rFonts w:ascii="Arial" w:hAnsi="Arial" w:cs="Arial"/>
          <w:b/>
          <w:sz w:val="24"/>
          <w:szCs w:val="24"/>
        </w:rPr>
        <w:t xml:space="preserve">Joan Bermudez- suspected </w:t>
      </w:r>
      <w:proofErr w:type="spellStart"/>
      <w:r>
        <w:rPr>
          <w:rFonts w:ascii="Arial" w:hAnsi="Arial" w:cs="Arial"/>
          <w:b/>
          <w:sz w:val="24"/>
          <w:szCs w:val="24"/>
        </w:rPr>
        <w:t>robo</w:t>
      </w:r>
      <w:proofErr w:type="spellEnd"/>
      <w:r>
        <w:rPr>
          <w:rFonts w:ascii="Arial" w:hAnsi="Arial" w:cs="Arial"/>
          <w:b/>
          <w:sz w:val="24"/>
          <w:szCs w:val="24"/>
        </w:rPr>
        <w:t xml:space="preserve"> signer</w:t>
      </w:r>
    </w:p>
    <w:p w:rsidR="00E61F59" w:rsidRDefault="00E61F59" w:rsidP="00070073">
      <w:pPr>
        <w:rPr>
          <w:rFonts w:ascii="Arial" w:hAnsi="Arial" w:cs="Arial"/>
          <w:b/>
          <w:sz w:val="24"/>
          <w:szCs w:val="24"/>
        </w:rPr>
      </w:pPr>
      <w:r>
        <w:rPr>
          <w:rFonts w:ascii="Arial" w:hAnsi="Arial" w:cs="Arial"/>
          <w:b/>
          <w:sz w:val="24"/>
          <w:szCs w:val="24"/>
        </w:rPr>
        <w:lastRenderedPageBreak/>
        <w:t xml:space="preserve">Joann Rein- alleged MERS Vice President is an admitted </w:t>
      </w:r>
      <w:proofErr w:type="spellStart"/>
      <w:r>
        <w:rPr>
          <w:rFonts w:ascii="Arial" w:hAnsi="Arial" w:cs="Arial"/>
          <w:b/>
          <w:sz w:val="24"/>
          <w:szCs w:val="24"/>
        </w:rPr>
        <w:t>robo</w:t>
      </w:r>
      <w:proofErr w:type="spellEnd"/>
      <w:r>
        <w:rPr>
          <w:rFonts w:ascii="Arial" w:hAnsi="Arial" w:cs="Arial"/>
          <w:b/>
          <w:sz w:val="24"/>
          <w:szCs w:val="24"/>
        </w:rPr>
        <w:t xml:space="preserve"> signer for Aurora </w:t>
      </w:r>
      <w:hyperlink r:id="rId127" w:history="1">
        <w:r w:rsidRPr="00A147E0">
          <w:rPr>
            <w:rStyle w:val="Hyperlink"/>
            <w:rFonts w:ascii="Arial" w:hAnsi="Arial" w:cs="Arial"/>
            <w:sz w:val="24"/>
            <w:szCs w:val="24"/>
          </w:rPr>
          <w:t>http://www.scribd.com/doc/75472996/75178674-Joann-Rein-Depo-Aurora-Robosigner</w:t>
        </w:r>
      </w:hyperlink>
      <w:r w:rsidRPr="00A147E0">
        <w:rPr>
          <w:rFonts w:ascii="Arial" w:hAnsi="Arial" w:cs="Arial"/>
          <w:sz w:val="24"/>
          <w:szCs w:val="24"/>
        </w:rPr>
        <w:t xml:space="preserve">                                                                          </w:t>
      </w:r>
      <w:hyperlink r:id="rId128" w:history="1">
        <w:r w:rsidRPr="00A147E0">
          <w:rPr>
            <w:rStyle w:val="Hyperlink"/>
            <w:rFonts w:ascii="Arial" w:hAnsi="Arial" w:cs="Arial"/>
            <w:sz w:val="24"/>
            <w:szCs w:val="24"/>
          </w:rPr>
          <w:t>http://www.linkedin.com/pub/joann-rein/47/5a9/678</w:t>
        </w:r>
      </w:hyperlink>
      <w:r>
        <w:rPr>
          <w:rFonts w:ascii="Arial" w:hAnsi="Arial" w:cs="Arial"/>
          <w:b/>
          <w:sz w:val="24"/>
          <w:szCs w:val="24"/>
        </w:rPr>
        <w:t xml:space="preserve"> </w:t>
      </w:r>
    </w:p>
    <w:p w:rsidR="00070073" w:rsidRDefault="00070073" w:rsidP="00070073">
      <w:pPr>
        <w:rPr>
          <w:rFonts w:ascii="Arial" w:hAnsi="Arial" w:cs="Arial"/>
          <w:b/>
          <w:sz w:val="24"/>
          <w:szCs w:val="24"/>
        </w:rPr>
      </w:pPr>
      <w:r>
        <w:rPr>
          <w:rFonts w:ascii="Arial" w:hAnsi="Arial" w:cs="Arial"/>
          <w:b/>
          <w:sz w:val="24"/>
          <w:szCs w:val="24"/>
        </w:rPr>
        <w:t xml:space="preserve">Joanne Perez-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at </w:t>
      </w:r>
      <w:proofErr w:type="spellStart"/>
      <w:r>
        <w:rPr>
          <w:rFonts w:ascii="Arial" w:hAnsi="Arial" w:cs="Arial"/>
          <w:b/>
          <w:sz w:val="24"/>
          <w:szCs w:val="24"/>
        </w:rPr>
        <w:t>Ocwen</w:t>
      </w:r>
      <w:proofErr w:type="spellEnd"/>
    </w:p>
    <w:p w:rsidR="00070073" w:rsidRDefault="00070073" w:rsidP="00070073">
      <w:pPr>
        <w:rPr>
          <w:rFonts w:ascii="Arial" w:hAnsi="Arial" w:cs="Arial"/>
          <w:sz w:val="24"/>
          <w:szCs w:val="24"/>
        </w:rPr>
      </w:pPr>
      <w:r w:rsidRPr="009A0FC5">
        <w:rPr>
          <w:rFonts w:ascii="Arial" w:hAnsi="Arial" w:cs="Arial"/>
          <w:b/>
          <w:sz w:val="24"/>
          <w:szCs w:val="24"/>
        </w:rPr>
        <w:t>Joe Johnson</w:t>
      </w:r>
      <w:r>
        <w:rPr>
          <w:rFonts w:ascii="Arial" w:hAnsi="Arial" w:cs="Arial"/>
          <w:sz w:val="24"/>
          <w:szCs w:val="24"/>
        </w:rPr>
        <w:t xml:space="preserve">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w:t>
      </w:r>
      <w:proofErr w:type="gramStart"/>
      <w:r w:rsidR="00F52C5F">
        <w:rPr>
          <w:rFonts w:ascii="Arial" w:hAnsi="Arial" w:cs="Arial"/>
          <w:sz w:val="24"/>
          <w:szCs w:val="24"/>
        </w:rPr>
        <w:t>signer  at</w:t>
      </w:r>
      <w:proofErr w:type="gramEnd"/>
      <w:r w:rsidR="00F52C5F">
        <w:rPr>
          <w:rFonts w:ascii="Arial" w:hAnsi="Arial" w:cs="Arial"/>
          <w:sz w:val="24"/>
          <w:szCs w:val="24"/>
        </w:rPr>
        <w:t xml:space="preserve"> </w:t>
      </w:r>
      <w:r>
        <w:rPr>
          <w:rFonts w:ascii="Arial" w:hAnsi="Arial" w:cs="Arial"/>
          <w:sz w:val="24"/>
          <w:szCs w:val="24"/>
        </w:rPr>
        <w:t>Bank of America</w:t>
      </w:r>
    </w:p>
    <w:p w:rsidR="00795080" w:rsidRDefault="00795080" w:rsidP="00070073">
      <w:pPr>
        <w:rPr>
          <w:rFonts w:ascii="Arial" w:hAnsi="Arial" w:cs="Arial"/>
          <w:b/>
          <w:sz w:val="24"/>
          <w:szCs w:val="24"/>
        </w:rPr>
      </w:pPr>
      <w:r>
        <w:rPr>
          <w:rFonts w:ascii="Arial" w:hAnsi="Arial" w:cs="Arial"/>
          <w:b/>
          <w:sz w:val="24"/>
          <w:szCs w:val="24"/>
        </w:rPr>
        <w:t xml:space="preserve">Joe Lanning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w:t>
      </w:r>
      <w:proofErr w:type="gramStart"/>
      <w:r w:rsidR="00F52C5F">
        <w:rPr>
          <w:rFonts w:ascii="Arial" w:hAnsi="Arial" w:cs="Arial"/>
          <w:sz w:val="24"/>
          <w:szCs w:val="24"/>
        </w:rPr>
        <w:t>signer  at</w:t>
      </w:r>
      <w:proofErr w:type="gramEnd"/>
      <w:r w:rsidR="00F52C5F">
        <w:rPr>
          <w:rFonts w:ascii="Arial" w:hAnsi="Arial" w:cs="Arial"/>
          <w:sz w:val="24"/>
          <w:szCs w:val="24"/>
        </w:rPr>
        <w:t xml:space="preserve"> </w:t>
      </w:r>
      <w:proofErr w:type="spellStart"/>
      <w:r>
        <w:rPr>
          <w:rFonts w:ascii="Arial" w:hAnsi="Arial" w:cs="Arial"/>
          <w:b/>
          <w:sz w:val="24"/>
          <w:szCs w:val="24"/>
        </w:rPr>
        <w:t>Ticor</w:t>
      </w:r>
      <w:proofErr w:type="spellEnd"/>
    </w:p>
    <w:p w:rsidR="00070073" w:rsidRDefault="00070073" w:rsidP="00070073">
      <w:pPr>
        <w:rPr>
          <w:rFonts w:ascii="Arial" w:hAnsi="Arial" w:cs="Arial"/>
          <w:b/>
          <w:sz w:val="24"/>
          <w:szCs w:val="24"/>
        </w:rPr>
      </w:pPr>
      <w:r>
        <w:rPr>
          <w:rFonts w:ascii="Arial" w:hAnsi="Arial" w:cs="Arial"/>
          <w:b/>
          <w:sz w:val="24"/>
          <w:szCs w:val="24"/>
        </w:rPr>
        <w:t xml:space="preserve">Joe Taylor- </w:t>
      </w:r>
      <w:r w:rsidR="00394B3A">
        <w:rPr>
          <w:rFonts w:ascii="Arial" w:hAnsi="Arial" w:cs="Arial"/>
          <w:b/>
          <w:sz w:val="24"/>
          <w:szCs w:val="24"/>
        </w:rPr>
        <w:t xml:space="preserve">suspected </w:t>
      </w:r>
      <w:proofErr w:type="spellStart"/>
      <w:r w:rsidR="00394B3A">
        <w:rPr>
          <w:rFonts w:ascii="Arial" w:hAnsi="Arial" w:cs="Arial"/>
          <w:b/>
          <w:sz w:val="24"/>
          <w:szCs w:val="24"/>
        </w:rPr>
        <w:t>robo</w:t>
      </w:r>
      <w:proofErr w:type="spellEnd"/>
      <w:r w:rsidR="00394B3A">
        <w:rPr>
          <w:rFonts w:ascii="Arial" w:hAnsi="Arial" w:cs="Arial"/>
          <w:b/>
          <w:sz w:val="24"/>
          <w:szCs w:val="24"/>
        </w:rPr>
        <w:t xml:space="preserve"> signer for </w:t>
      </w:r>
      <w:r>
        <w:rPr>
          <w:rFonts w:ascii="Arial" w:hAnsi="Arial" w:cs="Arial"/>
          <w:b/>
          <w:sz w:val="24"/>
          <w:szCs w:val="24"/>
        </w:rPr>
        <w:t>America’s Wholesale Lender</w:t>
      </w:r>
    </w:p>
    <w:p w:rsidR="00394B3A" w:rsidRDefault="00394B3A" w:rsidP="00070073">
      <w:pPr>
        <w:rPr>
          <w:rFonts w:ascii="Arial" w:hAnsi="Arial" w:cs="Arial"/>
          <w:b/>
          <w:color w:val="333333"/>
          <w:sz w:val="24"/>
          <w:szCs w:val="24"/>
        </w:rPr>
      </w:pPr>
      <w:r>
        <w:rPr>
          <w:rFonts w:ascii="Arial" w:hAnsi="Arial" w:cs="Arial"/>
          <w:b/>
          <w:color w:val="333333"/>
          <w:sz w:val="24"/>
          <w:szCs w:val="24"/>
        </w:rPr>
        <w:t xml:space="preserve">John Kerr- suspected </w:t>
      </w:r>
      <w:proofErr w:type="spellStart"/>
      <w:r>
        <w:rPr>
          <w:rFonts w:ascii="Arial" w:hAnsi="Arial" w:cs="Arial"/>
          <w:b/>
          <w:color w:val="333333"/>
          <w:sz w:val="24"/>
          <w:szCs w:val="24"/>
        </w:rPr>
        <w:t>robo</w:t>
      </w:r>
      <w:proofErr w:type="spellEnd"/>
      <w:r>
        <w:rPr>
          <w:rFonts w:ascii="Arial" w:hAnsi="Arial" w:cs="Arial"/>
          <w:b/>
          <w:color w:val="333333"/>
          <w:sz w:val="24"/>
          <w:szCs w:val="24"/>
        </w:rPr>
        <w:t xml:space="preserve"> signer</w:t>
      </w:r>
    </w:p>
    <w:p w:rsidR="00070073" w:rsidRDefault="00070073" w:rsidP="00070073">
      <w:pPr>
        <w:rPr>
          <w:rFonts w:ascii="Arial" w:hAnsi="Arial" w:cs="Arial"/>
          <w:color w:val="333333"/>
          <w:sz w:val="24"/>
          <w:szCs w:val="24"/>
        </w:rPr>
      </w:pPr>
      <w:r w:rsidRPr="00D33EF5">
        <w:rPr>
          <w:rFonts w:ascii="Arial" w:hAnsi="Arial" w:cs="Arial"/>
          <w:b/>
          <w:color w:val="333333"/>
          <w:sz w:val="24"/>
          <w:szCs w:val="24"/>
        </w:rPr>
        <w:t xml:space="preserve">John </w:t>
      </w:r>
      <w:proofErr w:type="spellStart"/>
      <w:r w:rsidRPr="00D33EF5">
        <w:rPr>
          <w:rFonts w:ascii="Arial" w:hAnsi="Arial" w:cs="Arial"/>
          <w:b/>
          <w:color w:val="333333"/>
          <w:sz w:val="24"/>
          <w:szCs w:val="24"/>
        </w:rPr>
        <w:t>Gilvarry</w:t>
      </w:r>
      <w:proofErr w:type="spellEnd"/>
      <w:r w:rsidRPr="00D33EF5">
        <w:rPr>
          <w:rFonts w:ascii="Arial" w:hAnsi="Arial" w:cs="Arial"/>
          <w:color w:val="333333"/>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sidRPr="00D33EF5">
        <w:rPr>
          <w:rFonts w:ascii="Arial" w:hAnsi="Arial" w:cs="Arial"/>
          <w:color w:val="333333"/>
          <w:sz w:val="24"/>
          <w:szCs w:val="24"/>
        </w:rPr>
        <w:t>(Supposedly a Chase employee in Jacksonv</w:t>
      </w:r>
      <w:r>
        <w:rPr>
          <w:rFonts w:ascii="Arial" w:hAnsi="Arial" w:cs="Arial"/>
          <w:color w:val="333333"/>
          <w:sz w:val="24"/>
          <w:szCs w:val="24"/>
        </w:rPr>
        <w:t xml:space="preserve">ille, FL.  I called this office </w:t>
      </w:r>
      <w:r w:rsidRPr="00D33EF5">
        <w:rPr>
          <w:rFonts w:ascii="Arial" w:hAnsi="Arial" w:cs="Arial"/>
          <w:color w:val="333333"/>
          <w:sz w:val="24"/>
          <w:szCs w:val="24"/>
        </w:rPr>
        <w:t>and was told there was not a person there by that name).</w:t>
      </w:r>
    </w:p>
    <w:p w:rsidR="00070073" w:rsidRDefault="00070073" w:rsidP="00070073">
      <w:pPr>
        <w:rPr>
          <w:rFonts w:ascii="Arial" w:hAnsi="Arial" w:cs="Arial"/>
          <w:sz w:val="24"/>
          <w:szCs w:val="24"/>
        </w:rPr>
      </w:pPr>
      <w:r w:rsidRPr="00D21159">
        <w:rPr>
          <w:rFonts w:ascii="Arial" w:hAnsi="Arial" w:cs="Arial"/>
          <w:b/>
          <w:sz w:val="24"/>
          <w:szCs w:val="24"/>
        </w:rPr>
        <w:t xml:space="preserve">John </w:t>
      </w:r>
      <w:proofErr w:type="spellStart"/>
      <w:r w:rsidRPr="00D21159">
        <w:rPr>
          <w:rFonts w:ascii="Arial" w:hAnsi="Arial" w:cs="Arial"/>
          <w:b/>
          <w:sz w:val="24"/>
          <w:szCs w:val="24"/>
        </w:rPr>
        <w:t>Krandle</w:t>
      </w:r>
      <w:proofErr w:type="spellEnd"/>
      <w:r>
        <w:rPr>
          <w:rFonts w:ascii="Arial" w:hAnsi="Arial" w:cs="Arial"/>
          <w:sz w:val="24"/>
          <w:szCs w:val="24"/>
        </w:rPr>
        <w:t xml:space="preserve">- </w:t>
      </w:r>
      <w:r w:rsidR="00394B3A">
        <w:rPr>
          <w:rFonts w:ascii="Arial" w:hAnsi="Arial" w:cs="Arial"/>
          <w:sz w:val="24"/>
          <w:szCs w:val="24"/>
        </w:rPr>
        <w:t xml:space="preserve">suspected </w:t>
      </w:r>
      <w:proofErr w:type="spellStart"/>
      <w:r>
        <w:rPr>
          <w:rFonts w:ascii="Arial" w:hAnsi="Arial" w:cs="Arial"/>
          <w:sz w:val="24"/>
          <w:szCs w:val="24"/>
        </w:rPr>
        <w:t>robo</w:t>
      </w:r>
      <w:proofErr w:type="spellEnd"/>
      <w:r>
        <w:rPr>
          <w:rFonts w:ascii="Arial" w:hAnsi="Arial" w:cs="Arial"/>
          <w:sz w:val="24"/>
          <w:szCs w:val="24"/>
        </w:rPr>
        <w:t xml:space="preserve"> signer for Wells Fargo</w:t>
      </w:r>
    </w:p>
    <w:p w:rsidR="00394B3A" w:rsidRDefault="00394B3A" w:rsidP="00070073">
      <w:pPr>
        <w:rPr>
          <w:rFonts w:ascii="Arial" w:hAnsi="Arial" w:cs="Arial"/>
          <w:b/>
          <w:sz w:val="24"/>
          <w:szCs w:val="24"/>
        </w:rPr>
      </w:pPr>
      <w:r>
        <w:rPr>
          <w:rFonts w:ascii="Arial" w:hAnsi="Arial" w:cs="Arial"/>
          <w:b/>
          <w:sz w:val="24"/>
          <w:szCs w:val="24"/>
        </w:rPr>
        <w:t xml:space="preserve">John P. Larsen – suspected </w:t>
      </w:r>
      <w:proofErr w:type="spellStart"/>
      <w:r>
        <w:rPr>
          <w:rFonts w:ascii="Arial" w:hAnsi="Arial" w:cs="Arial"/>
          <w:b/>
          <w:sz w:val="24"/>
          <w:szCs w:val="24"/>
        </w:rPr>
        <w:t>robo</w:t>
      </w:r>
      <w:proofErr w:type="spellEnd"/>
      <w:r>
        <w:rPr>
          <w:rFonts w:ascii="Arial" w:hAnsi="Arial" w:cs="Arial"/>
          <w:b/>
          <w:sz w:val="24"/>
          <w:szCs w:val="24"/>
        </w:rPr>
        <w:t xml:space="preserve"> signer for Washington Mutual </w:t>
      </w:r>
      <w:proofErr w:type="gramStart"/>
      <w:r>
        <w:rPr>
          <w:rFonts w:ascii="Arial" w:hAnsi="Arial" w:cs="Arial"/>
          <w:b/>
          <w:sz w:val="24"/>
          <w:szCs w:val="24"/>
        </w:rPr>
        <w:t>( WAMU</w:t>
      </w:r>
      <w:proofErr w:type="gramEnd"/>
      <w:r>
        <w:rPr>
          <w:rFonts w:ascii="Arial" w:hAnsi="Arial" w:cs="Arial"/>
          <w:b/>
          <w:sz w:val="24"/>
          <w:szCs w:val="24"/>
        </w:rPr>
        <w:t>)</w:t>
      </w:r>
    </w:p>
    <w:p w:rsidR="00070073" w:rsidRDefault="00070073" w:rsidP="00070073">
      <w:pPr>
        <w:rPr>
          <w:rFonts w:ascii="Arial" w:hAnsi="Arial" w:cs="Arial"/>
          <w:sz w:val="24"/>
          <w:szCs w:val="24"/>
        </w:rPr>
      </w:pPr>
      <w:r w:rsidRPr="00125FD5">
        <w:rPr>
          <w:rFonts w:ascii="Arial" w:hAnsi="Arial" w:cs="Arial"/>
          <w:b/>
          <w:sz w:val="24"/>
          <w:szCs w:val="24"/>
        </w:rPr>
        <w:t>John Zhao</w:t>
      </w:r>
      <w:r>
        <w:rPr>
          <w:rFonts w:ascii="Arial" w:hAnsi="Arial" w:cs="Arial"/>
          <w:sz w:val="24"/>
          <w:szCs w:val="24"/>
        </w:rPr>
        <w:t xml:space="preserve"> – alleged employee of American Express Bank, FSB</w:t>
      </w:r>
    </w:p>
    <w:p w:rsidR="00070073" w:rsidRDefault="00070073" w:rsidP="00070073">
      <w:pPr>
        <w:rPr>
          <w:rFonts w:ascii="Arial" w:hAnsi="Arial" w:cs="Arial"/>
          <w:b/>
          <w:sz w:val="24"/>
          <w:szCs w:val="24"/>
        </w:rPr>
      </w:pPr>
      <w:r>
        <w:rPr>
          <w:rFonts w:ascii="Arial" w:hAnsi="Arial" w:cs="Arial"/>
          <w:b/>
          <w:sz w:val="24"/>
          <w:szCs w:val="24"/>
        </w:rPr>
        <w:t>Jonathan R. Malone- Notary</w:t>
      </w:r>
    </w:p>
    <w:p w:rsidR="00070073" w:rsidRDefault="00070073" w:rsidP="00070073">
      <w:pPr>
        <w:rPr>
          <w:rFonts w:ascii="Arial" w:hAnsi="Arial" w:cs="Arial"/>
          <w:b/>
          <w:sz w:val="24"/>
          <w:szCs w:val="24"/>
        </w:rPr>
      </w:pPr>
      <w:r>
        <w:rPr>
          <w:rFonts w:ascii="Arial" w:hAnsi="Arial" w:cs="Arial"/>
          <w:b/>
          <w:sz w:val="24"/>
          <w:szCs w:val="24"/>
        </w:rPr>
        <w:t xml:space="preserve">Jordan Scott Griffith-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w:t>
      </w:r>
    </w:p>
    <w:p w:rsidR="004A1F28" w:rsidRPr="00390639" w:rsidRDefault="004A1F28" w:rsidP="00070073">
      <w:pPr>
        <w:rPr>
          <w:rFonts w:ascii="Arial" w:eastAsia="Times New Roman" w:hAnsi="Arial" w:cs="Arial"/>
          <w:b/>
          <w:bCs/>
          <w:sz w:val="24"/>
          <w:szCs w:val="24"/>
        </w:rPr>
      </w:pPr>
      <w:r w:rsidRPr="00390639">
        <w:rPr>
          <w:rFonts w:ascii="Arial" w:eastAsia="Times New Roman" w:hAnsi="Arial" w:cs="Arial"/>
          <w:b/>
          <w:bCs/>
          <w:sz w:val="24"/>
          <w:szCs w:val="24"/>
        </w:rPr>
        <w:t xml:space="preserve">Joseph </w:t>
      </w:r>
      <w:r w:rsidR="00390639" w:rsidRPr="00390639">
        <w:rPr>
          <w:rFonts w:ascii="Arial" w:eastAsia="Times New Roman" w:hAnsi="Arial" w:cs="Arial"/>
          <w:b/>
          <w:bCs/>
          <w:sz w:val="24"/>
          <w:szCs w:val="24"/>
        </w:rPr>
        <w:t>Kaminski</w:t>
      </w:r>
      <w:r w:rsidR="00390639" w:rsidRPr="00CC37EC">
        <w:rPr>
          <w:rFonts w:ascii="Trebuchet MS" w:eastAsia="Times New Roman" w:hAnsi="Trebuchet MS" w:cs="Times New Roman"/>
          <w:b/>
          <w:bCs/>
        </w:rPr>
        <w:t xml:space="preserve"> </w:t>
      </w:r>
      <w:r w:rsidRPr="00CC37EC">
        <w:rPr>
          <w:rFonts w:ascii="Trebuchet MS" w:eastAsia="Times New Roman" w:hAnsi="Trebuchet MS" w:cs="Times New Roman"/>
          <w:b/>
          <w:bCs/>
        </w:rPr>
        <w:t>–</w:t>
      </w:r>
      <w:r w:rsidRPr="00CC37EC">
        <w:rPr>
          <w:rFonts w:ascii="Trebuchet MS" w:eastAsia="Times New Roman" w:hAnsi="Trebuchet MS" w:cs="Times New Roman"/>
        </w:rPr>
        <w:t xml:space="preserve">Joseph Kaminski 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Jacksonville, FL. He often signs Mortgage Assignments as Assistant Secretary of Mortgage Electronic Registration Systems, Inc. as nominee for American Home Mortgage Acceptance, Inc. These Assignments are often used in cases involving American Home Mortgage Investment Trusts. He signs years after American Home Mortgage Acceptance filed for bankruptcy and without any authority from the bankruptcy court to assign these assets. These Assignments are often prepared, signed and filed years after the closing date of the trust. Deutsche Bank National Trust Company is frequently the trustee that forecloses using these Assignments. Kaminski’s signature is often witnessed by Coleman Stokes. His signature is often notarized by Valerie Broom or Tina Gray. </w:t>
      </w:r>
      <w:hyperlink r:id="rId129" w:tgtFrame="_new" w:history="1">
        <w:r w:rsidRPr="00CC37EC">
          <w:rPr>
            <w:rFonts w:ascii="Trebuchet MS" w:eastAsia="Times New Roman" w:hAnsi="Trebuchet MS" w:cs="Times New Roman"/>
            <w:b/>
            <w:bCs/>
            <w:color w:val="1950BC"/>
          </w:rPr>
          <w:t>www.whatsignature.com/files/Kaminski_Joseph.6.pdf</w:t>
        </w:r>
      </w:hyperlink>
      <w:hyperlink r:id="rId130" w:tgtFrame="_new" w:history="1">
        <w:r w:rsidRPr="00CC37EC">
          <w:rPr>
            <w:rFonts w:ascii="Trebuchet MS" w:eastAsia="Times New Roman" w:hAnsi="Trebuchet MS" w:cs="Times New Roman"/>
            <w:b/>
            <w:bCs/>
            <w:color w:val="1950BC"/>
          </w:rPr>
          <w:t>www.whatsignature.com/files/Smith_Kathy.2.pdf</w:t>
        </w:r>
      </w:hyperlink>
      <w:r w:rsidRPr="00CC37EC">
        <w:rPr>
          <w:rFonts w:ascii="Trebuchet MS" w:eastAsia="Times New Roman" w:hAnsi="Trebuchet MS" w:cs="Times New Roman"/>
          <w:b/>
          <w:bCs/>
        </w:rPr>
        <w:t xml:space="preserve">  , </w:t>
      </w:r>
      <w:hyperlink r:id="rId131" w:tgtFrame="_new" w:history="1">
        <w:r w:rsidRPr="00CC37EC">
          <w:rPr>
            <w:rFonts w:ascii="Trebuchet MS" w:eastAsia="Times New Roman" w:hAnsi="Trebuchet MS" w:cs="Times New Roman"/>
            <w:b/>
            <w:bCs/>
            <w:color w:val="1950BC"/>
          </w:rPr>
          <w:t>www.whatsignature.com/files/Kaminski_Joseph.pdf</w:t>
        </w:r>
      </w:hyperlink>
      <w:r w:rsidRPr="00CC37EC">
        <w:rPr>
          <w:rFonts w:ascii="Trebuchet MS" w:eastAsia="Times New Roman" w:hAnsi="Trebuchet MS" w:cs="Times New Roman"/>
          <w:b/>
          <w:bCs/>
        </w:rPr>
        <w:t xml:space="preserve">, </w:t>
      </w:r>
      <w:hyperlink r:id="rId132" w:tgtFrame="_new" w:history="1">
        <w:r w:rsidRPr="00CC37EC">
          <w:rPr>
            <w:rFonts w:ascii="Trebuchet MS" w:eastAsia="Times New Roman" w:hAnsi="Trebuchet MS" w:cs="Times New Roman"/>
            <w:b/>
            <w:bCs/>
            <w:color w:val="1950BC"/>
          </w:rPr>
          <w:t>www.whatsignature.com/files/Kaminski_Joseph.1.pdf</w:t>
        </w:r>
      </w:hyperlink>
      <w:r w:rsidRPr="00CC37EC">
        <w:rPr>
          <w:rFonts w:ascii="Trebuchet MS" w:eastAsia="Times New Roman" w:hAnsi="Trebuchet MS" w:cs="Times New Roman"/>
          <w:b/>
          <w:bCs/>
        </w:rPr>
        <w:t xml:space="preserve">, </w:t>
      </w:r>
      <w:hyperlink r:id="rId133" w:tgtFrame="_new" w:history="1">
        <w:r w:rsidRPr="00CC37EC">
          <w:rPr>
            <w:rFonts w:ascii="Trebuchet MS" w:eastAsia="Times New Roman" w:hAnsi="Trebuchet MS" w:cs="Times New Roman"/>
            <w:b/>
            <w:bCs/>
            <w:color w:val="1950BC"/>
          </w:rPr>
          <w:t>www.whatsignature.com/files/Kaminski_Joseph.2.pdf</w:t>
        </w:r>
      </w:hyperlink>
      <w:r w:rsidRPr="00CC37EC">
        <w:rPr>
          <w:rFonts w:ascii="Trebuchet MS" w:eastAsia="Times New Roman" w:hAnsi="Trebuchet MS" w:cs="Times New Roman"/>
          <w:b/>
          <w:bCs/>
        </w:rPr>
        <w:t xml:space="preserve">, </w:t>
      </w:r>
      <w:hyperlink r:id="rId134" w:tgtFrame="_new" w:history="1">
        <w:r w:rsidRPr="00CC37EC">
          <w:rPr>
            <w:rFonts w:ascii="Trebuchet MS" w:eastAsia="Times New Roman" w:hAnsi="Trebuchet MS" w:cs="Times New Roman"/>
            <w:b/>
            <w:bCs/>
            <w:color w:val="1950BC"/>
          </w:rPr>
          <w:t>www.whatsignature.com/files/Kaminski_Joseph.3.pdf</w:t>
        </w:r>
      </w:hyperlink>
      <w:r w:rsidRPr="00CC37EC">
        <w:rPr>
          <w:rFonts w:ascii="Trebuchet MS" w:eastAsia="Times New Roman" w:hAnsi="Trebuchet MS" w:cs="Times New Roman"/>
          <w:b/>
          <w:bCs/>
        </w:rPr>
        <w:t xml:space="preserve">, </w:t>
      </w:r>
      <w:hyperlink r:id="rId135" w:tgtFrame="_new" w:history="1">
        <w:r w:rsidRPr="00CC37EC">
          <w:rPr>
            <w:rFonts w:ascii="Trebuchet MS" w:eastAsia="Times New Roman" w:hAnsi="Trebuchet MS" w:cs="Times New Roman"/>
            <w:b/>
            <w:bCs/>
            <w:color w:val="1950BC"/>
          </w:rPr>
          <w:t>www.whatsignature.com/files/Kaminski_Joseph.6.pdf</w:t>
        </w:r>
      </w:hyperlink>
      <w:r w:rsidRPr="00CC37EC">
        <w:rPr>
          <w:rFonts w:ascii="Trebuchet MS" w:eastAsia="Times New Roman" w:hAnsi="Trebuchet MS" w:cs="Times New Roman"/>
          <w:b/>
          <w:bCs/>
          <w:u w:val="single"/>
        </w:rPr>
        <w:t xml:space="preserve">, </w:t>
      </w:r>
      <w:hyperlink r:id="rId136" w:tgtFrame="_new" w:history="1">
        <w:r w:rsidRPr="00CC37EC">
          <w:rPr>
            <w:rFonts w:ascii="Trebuchet MS" w:eastAsia="Times New Roman" w:hAnsi="Trebuchet MS" w:cs="Times New Roman"/>
            <w:b/>
            <w:bCs/>
            <w:color w:val="1950BC"/>
          </w:rPr>
          <w:t>www.frauddigest.com/indictments/Corrective+Assignment%5b2%5d.pdf</w:t>
        </w:r>
      </w:hyperlink>
      <w:r w:rsidRPr="00CC37EC">
        <w:rPr>
          <w:rFonts w:ascii="Trebuchet MS" w:eastAsia="Times New Roman" w:hAnsi="Trebuchet MS" w:cs="Times New Roman"/>
          <w:b/>
          <w:bCs/>
          <w:u w:val="single"/>
        </w:rPr>
        <w:t xml:space="preserve">, </w:t>
      </w:r>
      <w:hyperlink r:id="rId137" w:tgtFrame="_new" w:history="1">
        <w:r w:rsidRPr="00CC37EC">
          <w:rPr>
            <w:rFonts w:ascii="Trebuchet MS" w:eastAsia="Times New Roman" w:hAnsi="Trebuchet MS" w:cs="Times New Roman"/>
            <w:b/>
            <w:bCs/>
            <w:color w:val="1950BC"/>
          </w:rPr>
          <w:t>www.frauddigest.com/indictments/Gx12P0-ShowPDF.aspx.pdf.pdf</w:t>
        </w:r>
      </w:hyperlink>
      <w:r w:rsidRPr="00CC37EC">
        <w:rPr>
          <w:rFonts w:ascii="Trebuchet MS" w:eastAsia="Times New Roman" w:hAnsi="Trebuchet MS" w:cs="Times New Roman"/>
          <w:b/>
          <w:bCs/>
          <w:u w:val="single"/>
        </w:rPr>
        <w:t xml:space="preserve">,  </w:t>
      </w:r>
      <w:hyperlink r:id="rId138" w:tgtFrame="_new" w:history="1">
        <w:r w:rsidRPr="00CC37EC">
          <w:rPr>
            <w:rFonts w:ascii="Trebuchet MS" w:eastAsia="Times New Roman" w:hAnsi="Trebuchet MS" w:cs="Times New Roman"/>
            <w:b/>
            <w:bCs/>
            <w:color w:val="1950BC"/>
          </w:rPr>
          <w:t>www.frauddigest.com/indictments/Linda%20Green%20no%20auth</w:t>
        </w:r>
        <w:r w:rsidRPr="00CC37EC">
          <w:rPr>
            <w:rFonts w:ascii="Trebuchet MS" w:eastAsia="Times New Roman" w:hAnsi="Trebuchet MS" w:cs="Times New Roman"/>
            <w:b/>
            <w:bCs/>
            <w:color w:val="1950BC"/>
          </w:rPr>
          <w:lastRenderedPageBreak/>
          <w:t>ority%20to%20sign%20on%20behalf%20of%20MERS%20Sept%202009.pdf</w:t>
        </w:r>
      </w:hyperlink>
      <w:r w:rsidRPr="00CC37EC">
        <w:rPr>
          <w:rFonts w:ascii="Trebuchet MS" w:eastAsia="Times New Roman" w:hAnsi="Trebuchet MS" w:cs="Times New Roman"/>
          <w:b/>
          <w:bCs/>
          <w:u w:val="single"/>
        </w:rPr>
        <w:t xml:space="preserve">,  </w:t>
      </w:r>
      <w:hyperlink r:id="rId139" w:tgtFrame="_new" w:history="1">
        <w:r w:rsidRPr="00CC37EC">
          <w:rPr>
            <w:rFonts w:ascii="Trebuchet MS" w:eastAsia="Times New Roman" w:hAnsi="Trebuchet MS" w:cs="Times New Roman"/>
            <w:b/>
            <w:bCs/>
            <w:color w:val="1950BC"/>
          </w:rPr>
          <w:t>www.frauddigest.com/indictments/Corrective+Assignment%5b2%5d.pdf</w:t>
        </w:r>
      </w:hyperlink>
    </w:p>
    <w:p w:rsidR="00070073" w:rsidRDefault="00070073" w:rsidP="00070073">
      <w:pPr>
        <w:rPr>
          <w:rFonts w:ascii="Arial" w:hAnsi="Arial" w:cs="Arial"/>
          <w:b/>
          <w:sz w:val="24"/>
          <w:szCs w:val="24"/>
        </w:rPr>
      </w:pPr>
      <w:r w:rsidRPr="00B53024">
        <w:rPr>
          <w:rFonts w:ascii="Arial" w:hAnsi="Arial" w:cs="Arial"/>
          <w:b/>
          <w:sz w:val="24"/>
          <w:szCs w:val="24"/>
        </w:rPr>
        <w:t xml:space="preserve">Joseph M </w:t>
      </w:r>
      <w:proofErr w:type="spellStart"/>
      <w:r w:rsidRPr="00B53024">
        <w:rPr>
          <w:rFonts w:ascii="Arial" w:hAnsi="Arial" w:cs="Arial"/>
          <w:b/>
          <w:sz w:val="24"/>
          <w:szCs w:val="24"/>
        </w:rPr>
        <w:t>Papariella</w:t>
      </w:r>
      <w:proofErr w:type="spellEnd"/>
      <w:r>
        <w:rPr>
          <w:rFonts w:ascii="Arial" w:hAnsi="Arial" w:cs="Arial"/>
          <w:b/>
          <w:sz w:val="24"/>
          <w:szCs w:val="24"/>
        </w:rPr>
        <w:t xml:space="preserve">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sidRPr="00B53024">
        <w:rPr>
          <w:rFonts w:ascii="Arial" w:hAnsi="Arial" w:cs="Arial"/>
          <w:sz w:val="24"/>
          <w:szCs w:val="24"/>
        </w:rPr>
        <w:t>alleged</w:t>
      </w:r>
      <w:r>
        <w:rPr>
          <w:rFonts w:ascii="Arial" w:hAnsi="Arial" w:cs="Arial"/>
          <w:b/>
          <w:sz w:val="24"/>
          <w:szCs w:val="24"/>
        </w:rPr>
        <w:t xml:space="preserve"> </w:t>
      </w:r>
      <w:r w:rsidRPr="00B53024">
        <w:rPr>
          <w:rFonts w:ascii="Arial" w:hAnsi="Arial" w:cs="Arial"/>
          <w:sz w:val="24"/>
          <w:szCs w:val="24"/>
        </w:rPr>
        <w:t>Assistant Vice President Bank of America NA successor by merger to BAC Home Loans Servicing LP</w:t>
      </w:r>
      <w:r w:rsidRPr="00B53024">
        <w:rPr>
          <w:rFonts w:ascii="Arial" w:hAnsi="Arial" w:cs="Arial"/>
          <w:b/>
          <w:sz w:val="24"/>
          <w:szCs w:val="24"/>
        </w:rPr>
        <w:t>.</w:t>
      </w:r>
    </w:p>
    <w:p w:rsidR="00070073" w:rsidRPr="002B0C56" w:rsidRDefault="00070073" w:rsidP="00070073">
      <w:pPr>
        <w:rPr>
          <w:rFonts w:ascii="Arial" w:hAnsi="Arial" w:cs="Arial"/>
          <w:sz w:val="24"/>
          <w:szCs w:val="24"/>
        </w:rPr>
      </w:pPr>
      <w:r>
        <w:rPr>
          <w:rFonts w:ascii="Arial" w:hAnsi="Arial" w:cs="Arial"/>
          <w:b/>
          <w:sz w:val="24"/>
          <w:szCs w:val="24"/>
        </w:rPr>
        <w:t xml:space="preserve">Jose Colon-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w:t>
      </w:r>
      <w:proofErr w:type="gramStart"/>
      <w:r w:rsidR="00F52C5F">
        <w:rPr>
          <w:rFonts w:ascii="Arial" w:hAnsi="Arial" w:cs="Arial"/>
          <w:sz w:val="24"/>
          <w:szCs w:val="24"/>
        </w:rPr>
        <w:t>signer  at</w:t>
      </w:r>
      <w:proofErr w:type="gramEnd"/>
      <w:r w:rsidR="00F52C5F">
        <w:rPr>
          <w:rFonts w:ascii="Arial" w:hAnsi="Arial" w:cs="Arial"/>
          <w:sz w:val="24"/>
          <w:szCs w:val="24"/>
        </w:rPr>
        <w:t xml:space="preserve"> </w:t>
      </w:r>
      <w:r>
        <w:rPr>
          <w:rFonts w:ascii="Arial" w:hAnsi="Arial" w:cs="Arial"/>
          <w:sz w:val="24"/>
          <w:szCs w:val="24"/>
        </w:rPr>
        <w:t xml:space="preserve">Option One / Sand Canyon / AHMSI  see full deposition </w:t>
      </w:r>
      <w:r w:rsidR="00390639">
        <w:rPr>
          <w:rFonts w:ascii="Arial" w:hAnsi="Arial" w:cs="Arial"/>
          <w:sz w:val="24"/>
          <w:szCs w:val="24"/>
        </w:rPr>
        <w:t xml:space="preserve">of Jose Colon </w:t>
      </w:r>
      <w:r>
        <w:rPr>
          <w:rFonts w:ascii="Arial" w:hAnsi="Arial" w:cs="Arial"/>
          <w:sz w:val="24"/>
          <w:szCs w:val="24"/>
        </w:rPr>
        <w:t xml:space="preserve">at - </w:t>
      </w:r>
      <w:hyperlink r:id="rId140" w:history="1">
        <w:r w:rsidRPr="00B533E6">
          <w:rPr>
            <w:rStyle w:val="Hyperlink"/>
            <w:rFonts w:ascii="Arial" w:hAnsi="Arial" w:cs="Arial"/>
            <w:sz w:val="24"/>
            <w:szCs w:val="24"/>
          </w:rPr>
          <w:t>http://4closurefraud.org/2011/07/28/full-deposition-of-jose-colon-of-ahmsi-and-special-officer-for-sand-canyon-formerly-known-as-option-one/</w:t>
        </w:r>
      </w:hyperlink>
      <w:r>
        <w:rPr>
          <w:rFonts w:ascii="Arial" w:hAnsi="Arial" w:cs="Arial"/>
          <w:sz w:val="24"/>
          <w:szCs w:val="24"/>
        </w:rPr>
        <w:t xml:space="preserve"> </w:t>
      </w:r>
    </w:p>
    <w:p w:rsidR="00F177FA" w:rsidRDefault="00F177FA" w:rsidP="00070073">
      <w:pPr>
        <w:rPr>
          <w:rFonts w:ascii="Arial" w:hAnsi="Arial" w:cs="Arial"/>
          <w:b/>
          <w:sz w:val="24"/>
          <w:szCs w:val="24"/>
        </w:rPr>
      </w:pPr>
      <w:r>
        <w:rPr>
          <w:rFonts w:ascii="Arial" w:hAnsi="Arial" w:cs="Arial"/>
          <w:b/>
          <w:sz w:val="24"/>
          <w:szCs w:val="24"/>
        </w:rPr>
        <w:t xml:space="preserve">Josh Lade – suspected </w:t>
      </w:r>
      <w:proofErr w:type="spellStart"/>
      <w:r>
        <w:rPr>
          <w:rFonts w:ascii="Arial" w:hAnsi="Arial" w:cs="Arial"/>
          <w:b/>
          <w:sz w:val="24"/>
          <w:szCs w:val="24"/>
        </w:rPr>
        <w:t>robo</w:t>
      </w:r>
      <w:proofErr w:type="spellEnd"/>
      <w:r>
        <w:rPr>
          <w:rFonts w:ascii="Arial" w:hAnsi="Arial" w:cs="Arial"/>
          <w:b/>
          <w:sz w:val="24"/>
          <w:szCs w:val="24"/>
        </w:rPr>
        <w:t xml:space="preserve"> signer of Lenders Processing (LPS) MI.  </w:t>
      </w:r>
      <w:hyperlink r:id="rId141" w:history="1">
        <w:r w:rsidRPr="00D223DD">
          <w:rPr>
            <w:rStyle w:val="Hyperlink"/>
            <w:rFonts w:ascii="Arial" w:hAnsi="Arial" w:cs="Arial"/>
            <w:b/>
            <w:sz w:val="24"/>
            <w:szCs w:val="24"/>
          </w:rPr>
          <w:t>http://livinglies.wordpress.com/2011/07/21/robo-signing-continues-without-consequences/</w:t>
        </w:r>
      </w:hyperlink>
      <w:r>
        <w:rPr>
          <w:rFonts w:ascii="Arial" w:hAnsi="Arial" w:cs="Arial"/>
          <w:b/>
          <w:sz w:val="24"/>
          <w:szCs w:val="24"/>
        </w:rPr>
        <w:t xml:space="preserve"> </w:t>
      </w:r>
    </w:p>
    <w:p w:rsidR="00070073" w:rsidRDefault="00070073" w:rsidP="00070073">
      <w:pPr>
        <w:rPr>
          <w:rFonts w:ascii="Arial" w:hAnsi="Arial" w:cs="Arial"/>
          <w:b/>
          <w:sz w:val="24"/>
          <w:szCs w:val="24"/>
        </w:rPr>
      </w:pPr>
      <w:r>
        <w:rPr>
          <w:rFonts w:ascii="Arial" w:hAnsi="Arial" w:cs="Arial"/>
          <w:b/>
          <w:sz w:val="24"/>
          <w:szCs w:val="24"/>
        </w:rPr>
        <w:t xml:space="preserve">Judith T. Romano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sidRPr="001008E3">
        <w:rPr>
          <w:rFonts w:ascii="Arial" w:hAnsi="Arial" w:cs="Arial"/>
          <w:sz w:val="24"/>
          <w:szCs w:val="24"/>
        </w:rPr>
        <w:t>alleged Vice President of MERS</w:t>
      </w:r>
    </w:p>
    <w:p w:rsidR="00070073" w:rsidRDefault="00390639" w:rsidP="00070073">
      <w:pPr>
        <w:rPr>
          <w:rFonts w:ascii="Arial" w:hAnsi="Arial" w:cs="Arial"/>
          <w:b/>
          <w:sz w:val="24"/>
          <w:szCs w:val="24"/>
        </w:rPr>
      </w:pPr>
      <w:r w:rsidRPr="00390639">
        <w:rPr>
          <w:rFonts w:ascii="Arial" w:eastAsia="Times New Roman" w:hAnsi="Arial" w:cs="Arial"/>
          <w:b/>
          <w:bCs/>
          <w:sz w:val="24"/>
          <w:szCs w:val="24"/>
        </w:rPr>
        <w:t xml:space="preserve">Judy </w:t>
      </w:r>
      <w:proofErr w:type="gramStart"/>
      <w:r w:rsidRPr="00390639">
        <w:rPr>
          <w:rFonts w:ascii="Arial" w:eastAsia="Times New Roman" w:hAnsi="Arial" w:cs="Arial"/>
          <w:b/>
          <w:bCs/>
          <w:sz w:val="24"/>
          <w:szCs w:val="24"/>
        </w:rPr>
        <w:t>Farber</w:t>
      </w:r>
      <w:r>
        <w:rPr>
          <w:rFonts w:ascii="Arial" w:hAnsi="Arial" w:cs="Arial"/>
          <w:b/>
          <w:sz w:val="24"/>
          <w:szCs w:val="24"/>
        </w:rPr>
        <w:t xml:space="preserve"> ,</w:t>
      </w:r>
      <w:proofErr w:type="gramEnd"/>
      <w:r>
        <w:rPr>
          <w:rFonts w:ascii="Arial" w:hAnsi="Arial" w:cs="Arial"/>
          <w:b/>
          <w:sz w:val="24"/>
          <w:szCs w:val="24"/>
        </w:rPr>
        <w:t xml:space="preserve"> a.k.a. </w:t>
      </w:r>
      <w:r w:rsidR="00070073">
        <w:rPr>
          <w:rFonts w:ascii="Arial" w:hAnsi="Arial" w:cs="Arial"/>
          <w:b/>
          <w:sz w:val="24"/>
          <w:szCs w:val="24"/>
        </w:rPr>
        <w:t>Judy Faber</w:t>
      </w:r>
      <w:r w:rsidR="0038114A">
        <w:rPr>
          <w:rFonts w:ascii="Arial" w:hAnsi="Arial" w:cs="Arial"/>
          <w:b/>
          <w:sz w:val="24"/>
          <w:szCs w:val="24"/>
        </w:rPr>
        <w:t>–</w:t>
      </w:r>
      <w:r w:rsidR="00070073">
        <w:rPr>
          <w:rFonts w:ascii="Arial" w:hAnsi="Arial" w:cs="Arial"/>
          <w:b/>
          <w:sz w:val="24"/>
          <w:szCs w:val="24"/>
        </w:rPr>
        <w:t>Hutchinson</w:t>
      </w:r>
      <w:r w:rsidR="0038114A">
        <w:rPr>
          <w:rFonts w:ascii="Arial" w:hAnsi="Arial" w:cs="Arial"/>
          <w:b/>
          <w:sz w:val="24"/>
          <w:szCs w:val="24"/>
        </w:rPr>
        <w:t xml:space="preserve">-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sidR="0038114A">
        <w:rPr>
          <w:rFonts w:ascii="Arial" w:hAnsi="Arial" w:cs="Arial"/>
          <w:b/>
          <w:sz w:val="24"/>
          <w:szCs w:val="24"/>
        </w:rPr>
        <w:t xml:space="preserve">SEE FULL DEPOSITION AT </w:t>
      </w:r>
      <w:hyperlink r:id="rId142" w:history="1">
        <w:r w:rsidR="0038114A" w:rsidRPr="004B04F6">
          <w:rPr>
            <w:rStyle w:val="Hyperlink"/>
            <w:rFonts w:ascii="Arial" w:hAnsi="Arial" w:cs="Arial"/>
            <w:b/>
            <w:sz w:val="24"/>
            <w:szCs w:val="24"/>
          </w:rPr>
          <w:t>http://stopforeclosurefraud.com/2010/10/12/full-deposition-of-residential-fundinggmac-judy-faber-us-bank-v-cook/</w:t>
        </w:r>
      </w:hyperlink>
      <w:r w:rsidR="0038114A">
        <w:rPr>
          <w:rFonts w:ascii="Arial" w:hAnsi="Arial" w:cs="Arial"/>
          <w:b/>
          <w:sz w:val="24"/>
          <w:szCs w:val="24"/>
        </w:rPr>
        <w:t xml:space="preserve"> </w:t>
      </w:r>
    </w:p>
    <w:p w:rsidR="00070073" w:rsidRDefault="00070073" w:rsidP="00070073">
      <w:pPr>
        <w:rPr>
          <w:rFonts w:ascii="Arial" w:hAnsi="Arial" w:cs="Arial"/>
          <w:sz w:val="24"/>
          <w:szCs w:val="24"/>
        </w:rPr>
      </w:pPr>
      <w:r w:rsidRPr="00D21159">
        <w:rPr>
          <w:rFonts w:ascii="Arial" w:hAnsi="Arial" w:cs="Arial"/>
          <w:b/>
          <w:sz w:val="24"/>
          <w:szCs w:val="24"/>
        </w:rPr>
        <w:t>Julie Rae Johnson</w:t>
      </w:r>
      <w:r>
        <w:rPr>
          <w:rFonts w:ascii="Arial" w:hAnsi="Arial" w:cs="Arial"/>
          <w:sz w:val="24"/>
          <w:szCs w:val="24"/>
        </w:rPr>
        <w:t xml:space="preserve"> – Notary Public</w:t>
      </w:r>
    </w:p>
    <w:p w:rsidR="00070073" w:rsidRDefault="00070073" w:rsidP="00070073">
      <w:pPr>
        <w:rPr>
          <w:rFonts w:ascii="Arial" w:hAnsi="Arial" w:cs="Arial"/>
          <w:sz w:val="24"/>
          <w:szCs w:val="24"/>
        </w:rPr>
      </w:pPr>
      <w:r w:rsidRPr="003341B3">
        <w:rPr>
          <w:rFonts w:ascii="Arial" w:hAnsi="Arial" w:cs="Arial"/>
          <w:b/>
          <w:sz w:val="24"/>
          <w:szCs w:val="24"/>
        </w:rPr>
        <w:t>Justin Kelley</w:t>
      </w:r>
      <w:r>
        <w:rPr>
          <w:rFonts w:ascii="Arial" w:hAnsi="Arial" w:cs="Arial"/>
          <w:sz w:val="24"/>
          <w:szCs w:val="24"/>
        </w:rPr>
        <w:t xml:space="preserve"> – attorney at Florida Default Group-  E-mail- </w:t>
      </w:r>
      <w:r>
        <w:rPr>
          <w:rFonts w:ascii="Verdana" w:hAnsi="Verdana"/>
          <w:sz w:val="20"/>
          <w:szCs w:val="20"/>
        </w:rPr>
        <w:t>jkelley@defaultlawfl.com</w:t>
      </w:r>
      <w:r>
        <w:rPr>
          <w:rFonts w:ascii="Arial" w:hAnsi="Arial" w:cs="Arial"/>
          <w:sz w:val="24"/>
          <w:szCs w:val="24"/>
        </w:rPr>
        <w:t xml:space="preserve">   </w:t>
      </w:r>
      <w:hyperlink r:id="rId143" w:history="1">
        <w:r w:rsidRPr="000616A8">
          <w:rPr>
            <w:rStyle w:val="Hyperlink"/>
            <w:rFonts w:ascii="Arial" w:hAnsi="Arial" w:cs="Arial"/>
            <w:sz w:val="24"/>
            <w:szCs w:val="24"/>
          </w:rPr>
          <w:t>http://www.whatsignature.com/files/Kelley_Justin_J.JPG</w:t>
        </w:r>
      </w:hyperlink>
      <w:r>
        <w:rPr>
          <w:rFonts w:ascii="Arial" w:hAnsi="Arial" w:cs="Arial"/>
          <w:sz w:val="24"/>
          <w:szCs w:val="24"/>
        </w:rPr>
        <w:t xml:space="preserve"> </w:t>
      </w:r>
      <w:hyperlink r:id="rId144" w:history="1">
        <w:r w:rsidRPr="000616A8">
          <w:rPr>
            <w:rStyle w:val="Hyperlink"/>
            <w:rFonts w:ascii="Arial" w:hAnsi="Arial" w:cs="Arial"/>
            <w:sz w:val="24"/>
            <w:szCs w:val="24"/>
          </w:rPr>
          <w:t>http://www.whatsignature.com/files/Kelley_Justin_J.1.JPG</w:t>
        </w:r>
      </w:hyperlink>
      <w:r>
        <w:rPr>
          <w:rFonts w:ascii="Arial" w:hAnsi="Arial" w:cs="Arial"/>
          <w:sz w:val="24"/>
          <w:szCs w:val="24"/>
        </w:rPr>
        <w:t xml:space="preserve">  </w:t>
      </w:r>
      <w:hyperlink r:id="rId145" w:history="1">
        <w:r w:rsidRPr="000616A8">
          <w:rPr>
            <w:rStyle w:val="Hyperlink"/>
            <w:rFonts w:ascii="Arial" w:hAnsi="Arial" w:cs="Arial"/>
            <w:sz w:val="24"/>
            <w:szCs w:val="24"/>
          </w:rPr>
          <w:t>http://www.whatsignature.com/files/Kelley_Justin_J.2.JPG</w:t>
        </w:r>
      </w:hyperlink>
      <w:r>
        <w:rPr>
          <w:rFonts w:ascii="Arial" w:hAnsi="Arial" w:cs="Arial"/>
          <w:sz w:val="24"/>
          <w:szCs w:val="24"/>
        </w:rPr>
        <w:t xml:space="preserve"> </w:t>
      </w:r>
      <w:hyperlink r:id="rId146" w:history="1">
        <w:r w:rsidRPr="000616A8">
          <w:rPr>
            <w:rStyle w:val="Hyperlink"/>
            <w:rFonts w:ascii="Arial" w:hAnsi="Arial" w:cs="Arial"/>
            <w:sz w:val="24"/>
            <w:szCs w:val="24"/>
          </w:rPr>
          <w:t>http://www.whatsignature.com/files/Kelley_Justin_J.3.JPG</w:t>
        </w:r>
      </w:hyperlink>
      <w:r>
        <w:rPr>
          <w:rFonts w:ascii="Arial" w:hAnsi="Arial" w:cs="Arial"/>
          <w:sz w:val="24"/>
          <w:szCs w:val="24"/>
        </w:rPr>
        <w:t xml:space="preserve"> </w:t>
      </w:r>
      <w:hyperlink r:id="rId147" w:history="1">
        <w:r w:rsidRPr="000616A8">
          <w:rPr>
            <w:rStyle w:val="Hyperlink"/>
            <w:rFonts w:ascii="Arial" w:hAnsi="Arial" w:cs="Arial"/>
            <w:sz w:val="24"/>
            <w:szCs w:val="24"/>
          </w:rPr>
          <w:t>http://www.floridabar.org/names.nsf/0/BC7F3993076381EA8525724500543388?OpenDocument</w:t>
        </w:r>
      </w:hyperlink>
      <w:r>
        <w:rPr>
          <w:rFonts w:ascii="Arial" w:hAnsi="Arial" w:cs="Arial"/>
          <w:sz w:val="24"/>
          <w:szCs w:val="24"/>
        </w:rPr>
        <w:t xml:space="preserve"> </w:t>
      </w:r>
    </w:p>
    <w:p w:rsidR="006C29D9" w:rsidRDefault="006C29D9" w:rsidP="00070073">
      <w:pPr>
        <w:rPr>
          <w:rFonts w:ascii="Arial" w:hAnsi="Arial" w:cs="Arial"/>
          <w:b/>
          <w:sz w:val="24"/>
          <w:szCs w:val="24"/>
        </w:rPr>
      </w:pPr>
      <w:r>
        <w:rPr>
          <w:rFonts w:ascii="Arial" w:hAnsi="Arial" w:cs="Arial"/>
          <w:b/>
          <w:sz w:val="24"/>
          <w:szCs w:val="24"/>
        </w:rPr>
        <w:t xml:space="preserve">Karen Collins- suspected </w:t>
      </w:r>
      <w:proofErr w:type="spellStart"/>
      <w:r>
        <w:rPr>
          <w:rFonts w:ascii="Arial" w:hAnsi="Arial" w:cs="Arial"/>
          <w:b/>
          <w:sz w:val="24"/>
          <w:szCs w:val="24"/>
        </w:rPr>
        <w:t>robo</w:t>
      </w:r>
      <w:proofErr w:type="spellEnd"/>
      <w:r>
        <w:rPr>
          <w:rFonts w:ascii="Arial" w:hAnsi="Arial" w:cs="Arial"/>
          <w:b/>
          <w:sz w:val="24"/>
          <w:szCs w:val="24"/>
        </w:rPr>
        <w:t xml:space="preserve"> signer for MERS as Vice President</w:t>
      </w:r>
    </w:p>
    <w:p w:rsidR="001A58D6" w:rsidRDefault="001A58D6" w:rsidP="00070073">
      <w:pPr>
        <w:rPr>
          <w:rFonts w:ascii="Arial" w:hAnsi="Arial" w:cs="Arial"/>
          <w:b/>
          <w:sz w:val="24"/>
          <w:szCs w:val="24"/>
        </w:rPr>
      </w:pPr>
      <w:proofErr w:type="spellStart"/>
      <w:r>
        <w:rPr>
          <w:rFonts w:ascii="Arial" w:hAnsi="Arial" w:cs="Arial"/>
          <w:b/>
          <w:sz w:val="24"/>
          <w:szCs w:val="24"/>
        </w:rPr>
        <w:t>Kasea</w:t>
      </w:r>
      <w:proofErr w:type="spellEnd"/>
      <w:r>
        <w:rPr>
          <w:rFonts w:ascii="Arial" w:hAnsi="Arial" w:cs="Arial"/>
          <w:b/>
          <w:sz w:val="24"/>
          <w:szCs w:val="24"/>
        </w:rPr>
        <w:t xml:space="preserve"> Matthews- suspected </w:t>
      </w:r>
      <w:proofErr w:type="spellStart"/>
      <w:r>
        <w:rPr>
          <w:rFonts w:ascii="Arial" w:hAnsi="Arial" w:cs="Arial"/>
          <w:b/>
          <w:sz w:val="24"/>
          <w:szCs w:val="24"/>
        </w:rPr>
        <w:t>robo</w:t>
      </w:r>
      <w:proofErr w:type="spellEnd"/>
      <w:r>
        <w:rPr>
          <w:rFonts w:ascii="Arial" w:hAnsi="Arial" w:cs="Arial"/>
          <w:b/>
          <w:sz w:val="24"/>
          <w:szCs w:val="24"/>
        </w:rPr>
        <w:t xml:space="preserve"> signer</w:t>
      </w:r>
    </w:p>
    <w:p w:rsidR="00070073" w:rsidRDefault="00070073" w:rsidP="00070073">
      <w:pPr>
        <w:rPr>
          <w:rFonts w:ascii="Arial" w:hAnsi="Arial" w:cs="Arial"/>
          <w:b/>
          <w:sz w:val="24"/>
          <w:szCs w:val="24"/>
        </w:rPr>
      </w:pPr>
      <w:r w:rsidRPr="00531E46">
        <w:rPr>
          <w:rFonts w:ascii="Arial" w:hAnsi="Arial" w:cs="Arial"/>
          <w:b/>
          <w:sz w:val="24"/>
          <w:szCs w:val="24"/>
        </w:rPr>
        <w:t xml:space="preserve">Kathy </w:t>
      </w:r>
      <w:proofErr w:type="spellStart"/>
      <w:r w:rsidRPr="00531E46">
        <w:rPr>
          <w:rFonts w:ascii="Arial" w:hAnsi="Arial" w:cs="Arial"/>
          <w:b/>
          <w:sz w:val="24"/>
          <w:szCs w:val="24"/>
        </w:rPr>
        <w:t>Oriard</w:t>
      </w:r>
      <w:proofErr w:type="spellEnd"/>
      <w:r>
        <w:rPr>
          <w:rFonts w:ascii="Arial" w:hAnsi="Arial" w:cs="Arial"/>
          <w:b/>
          <w:sz w:val="24"/>
          <w:szCs w:val="24"/>
        </w:rPr>
        <w:t xml:space="preserve"> </w:t>
      </w:r>
      <w:proofErr w:type="gramStart"/>
      <w:r>
        <w:rPr>
          <w:rFonts w:ascii="Arial" w:hAnsi="Arial" w:cs="Arial"/>
          <w:b/>
          <w:sz w:val="24"/>
          <w:szCs w:val="24"/>
        </w:rPr>
        <w:t xml:space="preserve">- </w:t>
      </w:r>
      <w:r w:rsidRPr="00531E46">
        <w:rPr>
          <w:rFonts w:ascii="Arial" w:hAnsi="Arial" w:cs="Arial"/>
          <w:b/>
          <w:sz w:val="24"/>
          <w:szCs w:val="24"/>
        </w:rPr>
        <w:t xml:space="preserve"> </w:t>
      </w:r>
      <w:r>
        <w:rPr>
          <w:rFonts w:ascii="Arial" w:hAnsi="Arial" w:cs="Arial"/>
          <w:b/>
          <w:sz w:val="24"/>
          <w:szCs w:val="24"/>
        </w:rPr>
        <w:t>MERS</w:t>
      </w:r>
      <w:proofErr w:type="gramEnd"/>
      <w:r>
        <w:rPr>
          <w:rFonts w:ascii="Arial" w:hAnsi="Arial" w:cs="Arial"/>
          <w:b/>
          <w:sz w:val="24"/>
          <w:szCs w:val="24"/>
        </w:rPr>
        <w:t xml:space="preserve">/ </w:t>
      </w:r>
      <w:r w:rsidRPr="00531E46">
        <w:rPr>
          <w:rFonts w:ascii="Arial" w:hAnsi="Arial" w:cs="Arial"/>
          <w:b/>
          <w:sz w:val="24"/>
          <w:szCs w:val="24"/>
        </w:rPr>
        <w:t>B</w:t>
      </w:r>
      <w:r>
        <w:rPr>
          <w:rFonts w:ascii="Arial" w:hAnsi="Arial" w:cs="Arial"/>
          <w:b/>
          <w:sz w:val="24"/>
          <w:szCs w:val="24"/>
        </w:rPr>
        <w:t>AC /</w:t>
      </w:r>
      <w:r w:rsidRPr="00531E46">
        <w:rPr>
          <w:rFonts w:ascii="Arial" w:hAnsi="Arial" w:cs="Arial"/>
          <w:b/>
          <w:sz w:val="24"/>
          <w:szCs w:val="24"/>
        </w:rPr>
        <w:t xml:space="preserve"> Bank of </w:t>
      </w:r>
      <w:r>
        <w:rPr>
          <w:rFonts w:ascii="Arial" w:hAnsi="Arial" w:cs="Arial"/>
          <w:b/>
          <w:sz w:val="24"/>
          <w:szCs w:val="24"/>
        </w:rPr>
        <w:t>A</w:t>
      </w:r>
      <w:r w:rsidRPr="00531E46">
        <w:rPr>
          <w:rFonts w:ascii="Arial" w:hAnsi="Arial" w:cs="Arial"/>
          <w:b/>
          <w:sz w:val="24"/>
          <w:szCs w:val="24"/>
        </w:rPr>
        <w:t xml:space="preserve">merica from </w:t>
      </w:r>
      <w:r>
        <w:rPr>
          <w:rFonts w:ascii="Arial" w:hAnsi="Arial" w:cs="Arial"/>
          <w:b/>
          <w:sz w:val="24"/>
          <w:szCs w:val="24"/>
        </w:rPr>
        <w:t>C</w:t>
      </w:r>
      <w:r w:rsidRPr="00531E46">
        <w:rPr>
          <w:rFonts w:ascii="Arial" w:hAnsi="Arial" w:cs="Arial"/>
          <w:b/>
          <w:sz w:val="24"/>
          <w:szCs w:val="24"/>
        </w:rPr>
        <w:t>ount</w:t>
      </w:r>
      <w:r>
        <w:rPr>
          <w:rFonts w:ascii="Arial" w:hAnsi="Arial" w:cs="Arial"/>
          <w:b/>
          <w:sz w:val="24"/>
          <w:szCs w:val="24"/>
        </w:rPr>
        <w:t>r</w:t>
      </w:r>
      <w:r w:rsidRPr="00531E46">
        <w:rPr>
          <w:rFonts w:ascii="Arial" w:hAnsi="Arial" w:cs="Arial"/>
          <w:b/>
          <w:sz w:val="24"/>
          <w:szCs w:val="24"/>
        </w:rPr>
        <w:t xml:space="preserve">ywide </w:t>
      </w:r>
      <w:r>
        <w:rPr>
          <w:rFonts w:ascii="Arial" w:hAnsi="Arial" w:cs="Arial"/>
          <w:b/>
          <w:sz w:val="24"/>
          <w:szCs w:val="24"/>
        </w:rPr>
        <w:t>S</w:t>
      </w:r>
      <w:r w:rsidRPr="00531E46">
        <w:rPr>
          <w:rFonts w:ascii="Arial" w:hAnsi="Arial" w:cs="Arial"/>
          <w:b/>
          <w:sz w:val="24"/>
          <w:szCs w:val="24"/>
        </w:rPr>
        <w:t xml:space="preserve">imi CA Venture </w:t>
      </w:r>
      <w:r>
        <w:rPr>
          <w:rFonts w:ascii="Arial" w:hAnsi="Arial" w:cs="Arial"/>
          <w:b/>
          <w:sz w:val="24"/>
          <w:szCs w:val="24"/>
        </w:rPr>
        <w:t>C</w:t>
      </w:r>
      <w:r w:rsidRPr="00531E46">
        <w:rPr>
          <w:rFonts w:ascii="Arial" w:hAnsi="Arial" w:cs="Arial"/>
          <w:b/>
          <w:sz w:val="24"/>
          <w:szCs w:val="24"/>
        </w:rPr>
        <w:t>ounty</w:t>
      </w:r>
      <w:r w:rsidRPr="001C2B7E">
        <w:rPr>
          <w:rFonts w:ascii="Arial" w:hAnsi="Arial" w:cs="Arial"/>
          <w:sz w:val="24"/>
          <w:szCs w:val="24"/>
        </w:rPr>
        <w:t xml:space="preserve"> </w:t>
      </w:r>
      <w:r>
        <w:rPr>
          <w:rFonts w:ascii="Arial" w:hAnsi="Arial" w:cs="Arial"/>
          <w:sz w:val="24"/>
          <w:szCs w:val="24"/>
        </w:rPr>
        <w:t xml:space="preserve">MERS </w:t>
      </w:r>
      <w:proofErr w:type="spellStart"/>
      <w:r>
        <w:rPr>
          <w:rFonts w:ascii="Arial" w:hAnsi="Arial" w:cs="Arial"/>
          <w:sz w:val="24"/>
          <w:szCs w:val="24"/>
        </w:rPr>
        <w:t>robo</w:t>
      </w:r>
      <w:proofErr w:type="spellEnd"/>
      <w:r>
        <w:rPr>
          <w:rFonts w:ascii="Arial" w:hAnsi="Arial" w:cs="Arial"/>
          <w:sz w:val="24"/>
          <w:szCs w:val="24"/>
        </w:rPr>
        <w:t xml:space="preserve"> signer  very busy </w:t>
      </w:r>
      <w:proofErr w:type="spellStart"/>
      <w:r>
        <w:rPr>
          <w:rFonts w:ascii="Arial" w:hAnsi="Arial" w:cs="Arial"/>
          <w:sz w:val="24"/>
          <w:szCs w:val="24"/>
        </w:rPr>
        <w:t>robo</w:t>
      </w:r>
      <w:proofErr w:type="spellEnd"/>
      <w:r>
        <w:rPr>
          <w:rFonts w:ascii="Arial" w:hAnsi="Arial" w:cs="Arial"/>
          <w:sz w:val="24"/>
          <w:szCs w:val="24"/>
        </w:rPr>
        <w:t xml:space="preserve"> signer according to out tracking system, If you have documents signed by her, let us know. </w:t>
      </w:r>
      <w:hyperlink r:id="rId148" w:history="1">
        <w:r w:rsidRPr="00A03DE2">
          <w:rPr>
            <w:rStyle w:val="Hyperlink"/>
            <w:rFonts w:ascii="Arial" w:hAnsi="Arial" w:cs="Arial"/>
            <w:sz w:val="24"/>
            <w:szCs w:val="24"/>
          </w:rPr>
          <w:t>http://205.166.161.12/oncoreV2/showdetails.aspx?id=50791784&amp;rn=0&amp;pi=0&amp;ref=search</w:t>
        </w:r>
      </w:hyperlink>
      <w:r>
        <w:rPr>
          <w:rFonts w:ascii="Arial" w:hAnsi="Arial" w:cs="Arial"/>
          <w:sz w:val="24"/>
          <w:szCs w:val="24"/>
        </w:rPr>
        <w:t xml:space="preserve"> </w:t>
      </w:r>
    </w:p>
    <w:p w:rsidR="00070073" w:rsidRDefault="00070073" w:rsidP="00070073">
      <w:pPr>
        <w:rPr>
          <w:rFonts w:ascii="Arial" w:hAnsi="Arial" w:cs="Arial"/>
          <w:sz w:val="24"/>
          <w:szCs w:val="24"/>
        </w:rPr>
      </w:pPr>
      <w:r w:rsidRPr="0065233D">
        <w:rPr>
          <w:rFonts w:ascii="Arial" w:hAnsi="Arial" w:cs="Arial"/>
          <w:b/>
          <w:sz w:val="24"/>
          <w:szCs w:val="24"/>
        </w:rPr>
        <w:t>Kathy Wright</w:t>
      </w:r>
      <w:r>
        <w:rPr>
          <w:rFonts w:ascii="Arial" w:hAnsi="Arial" w:cs="Arial"/>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hyperlink r:id="rId149" w:history="1">
        <w:r w:rsidRPr="00E3676A">
          <w:rPr>
            <w:rStyle w:val="Hyperlink"/>
            <w:rFonts w:ascii="Arial" w:hAnsi="Arial" w:cs="Arial"/>
            <w:sz w:val="24"/>
            <w:szCs w:val="24"/>
          </w:rPr>
          <w:t>http://www.salemdeeds.com/robosite/RobosignerList.asp</w:t>
        </w:r>
      </w:hyperlink>
    </w:p>
    <w:p w:rsidR="00070073" w:rsidRPr="000D719B" w:rsidRDefault="00070073" w:rsidP="00070073">
      <w:pPr>
        <w:rPr>
          <w:rFonts w:ascii="Arial" w:hAnsi="Arial" w:cs="Arial"/>
          <w:sz w:val="24"/>
          <w:szCs w:val="24"/>
        </w:rPr>
      </w:pPr>
      <w:r>
        <w:rPr>
          <w:rFonts w:ascii="Arial" w:hAnsi="Arial" w:cs="Arial"/>
          <w:b/>
          <w:sz w:val="24"/>
          <w:szCs w:val="24"/>
        </w:rPr>
        <w:t xml:space="preserve">Katrina Fisher-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w:t>
      </w:r>
      <w:proofErr w:type="gramStart"/>
      <w:r w:rsidR="00F52C5F">
        <w:rPr>
          <w:rFonts w:ascii="Arial" w:hAnsi="Arial" w:cs="Arial"/>
          <w:sz w:val="24"/>
          <w:szCs w:val="24"/>
        </w:rPr>
        <w:t>signer  at</w:t>
      </w:r>
      <w:proofErr w:type="gramEnd"/>
      <w:r w:rsidR="00F52C5F">
        <w:rPr>
          <w:rFonts w:ascii="Arial" w:hAnsi="Arial" w:cs="Arial"/>
          <w:sz w:val="24"/>
          <w:szCs w:val="24"/>
        </w:rPr>
        <w:t xml:space="preserve"> </w:t>
      </w:r>
      <w:r>
        <w:rPr>
          <w:rFonts w:ascii="Arial" w:hAnsi="Arial" w:cs="Arial"/>
          <w:b/>
          <w:sz w:val="24"/>
          <w:szCs w:val="24"/>
        </w:rPr>
        <w:t xml:space="preserve">Lenders Processing/ Asst. Vice President Deutsche Bank </w:t>
      </w:r>
      <w:hyperlink r:id="rId150" w:history="1">
        <w:r w:rsidRPr="000D719B">
          <w:rPr>
            <w:rStyle w:val="Hyperlink"/>
            <w:rFonts w:ascii="Arial" w:hAnsi="Arial" w:cs="Arial"/>
            <w:sz w:val="24"/>
            <w:szCs w:val="24"/>
          </w:rPr>
          <w:t>http://www.linkedin.com/pub/katrina-fisher/5/882/544</w:t>
        </w:r>
      </w:hyperlink>
      <w:r w:rsidRPr="000D719B">
        <w:rPr>
          <w:rFonts w:ascii="Arial" w:hAnsi="Arial" w:cs="Arial"/>
          <w:sz w:val="24"/>
          <w:szCs w:val="24"/>
        </w:rPr>
        <w:t xml:space="preserve"> </w:t>
      </w:r>
    </w:p>
    <w:p w:rsidR="00070073" w:rsidRDefault="00070073" w:rsidP="00070073">
      <w:pPr>
        <w:rPr>
          <w:rFonts w:ascii="Arial" w:hAnsi="Arial" w:cs="Arial"/>
          <w:sz w:val="24"/>
          <w:szCs w:val="24"/>
        </w:rPr>
      </w:pPr>
      <w:r w:rsidRPr="00D21159">
        <w:rPr>
          <w:rFonts w:ascii="Arial" w:hAnsi="Arial" w:cs="Arial"/>
          <w:b/>
          <w:sz w:val="24"/>
          <w:szCs w:val="24"/>
        </w:rPr>
        <w:lastRenderedPageBreak/>
        <w:t>Katrina Jordan</w:t>
      </w:r>
      <w:r>
        <w:rPr>
          <w:rFonts w:ascii="Arial" w:hAnsi="Arial" w:cs="Arial"/>
          <w:sz w:val="24"/>
          <w:szCs w:val="24"/>
        </w:rPr>
        <w:t xml:space="preserve">- </w:t>
      </w:r>
      <w:proofErr w:type="spellStart"/>
      <w:r>
        <w:rPr>
          <w:rFonts w:ascii="Arial" w:hAnsi="Arial" w:cs="Arial"/>
          <w:sz w:val="24"/>
          <w:szCs w:val="24"/>
        </w:rPr>
        <w:t>robo</w:t>
      </w:r>
      <w:proofErr w:type="spellEnd"/>
      <w:r>
        <w:rPr>
          <w:rFonts w:ascii="Arial" w:hAnsi="Arial" w:cs="Arial"/>
          <w:sz w:val="24"/>
          <w:szCs w:val="24"/>
        </w:rPr>
        <w:t xml:space="preserve"> signer for Homecomings Financial, LLC/ GMAC and MERS</w:t>
      </w:r>
    </w:p>
    <w:p w:rsidR="00070073" w:rsidRDefault="00070073" w:rsidP="00070073">
      <w:pPr>
        <w:rPr>
          <w:rFonts w:ascii="Arial" w:hAnsi="Arial" w:cs="Arial"/>
          <w:sz w:val="24"/>
          <w:szCs w:val="24"/>
        </w:rPr>
      </w:pPr>
      <w:r w:rsidRPr="00F13AD2">
        <w:rPr>
          <w:rFonts w:ascii="Arial" w:hAnsi="Arial" w:cs="Arial"/>
          <w:b/>
          <w:sz w:val="24"/>
          <w:szCs w:val="24"/>
        </w:rPr>
        <w:t>Keith Seidel</w:t>
      </w:r>
      <w:r w:rsidRPr="00F13AD2">
        <w:rPr>
          <w:rFonts w:ascii="Arial" w:hAnsi="Arial" w:cs="Arial"/>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hyperlink r:id="rId151" w:history="1">
        <w:r w:rsidRPr="00E3676A">
          <w:rPr>
            <w:rStyle w:val="Hyperlink"/>
            <w:rFonts w:ascii="Arial" w:hAnsi="Arial" w:cs="Arial"/>
            <w:sz w:val="24"/>
            <w:szCs w:val="24"/>
          </w:rPr>
          <w:t>http://www.salemdeeds.com/robosite/RobosignerList.aspx</w:t>
        </w:r>
      </w:hyperlink>
      <w:r>
        <w:rPr>
          <w:rFonts w:ascii="Arial" w:hAnsi="Arial" w:cs="Arial"/>
          <w:sz w:val="24"/>
          <w:szCs w:val="24"/>
        </w:rPr>
        <w:t xml:space="preserve"> </w:t>
      </w:r>
    </w:p>
    <w:p w:rsidR="00070073" w:rsidRDefault="00070073" w:rsidP="00070073">
      <w:pPr>
        <w:rPr>
          <w:rFonts w:ascii="Arial" w:hAnsi="Arial" w:cs="Arial"/>
          <w:b/>
          <w:sz w:val="24"/>
          <w:szCs w:val="24"/>
        </w:rPr>
      </w:pPr>
      <w:r>
        <w:rPr>
          <w:rFonts w:ascii="Arial" w:hAnsi="Arial" w:cs="Arial"/>
          <w:b/>
          <w:sz w:val="24"/>
          <w:szCs w:val="24"/>
        </w:rPr>
        <w:t xml:space="preserve">Kelli Conner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Pr>
          <w:rFonts w:ascii="Arial" w:hAnsi="Arial" w:cs="Arial"/>
          <w:b/>
          <w:sz w:val="24"/>
          <w:szCs w:val="24"/>
        </w:rPr>
        <w:t>Aurora Loan Services</w:t>
      </w:r>
    </w:p>
    <w:p w:rsidR="00070073" w:rsidRDefault="00070073" w:rsidP="00070073">
      <w:pPr>
        <w:rPr>
          <w:rFonts w:ascii="Arial" w:hAnsi="Arial" w:cs="Arial"/>
          <w:sz w:val="24"/>
          <w:szCs w:val="24"/>
        </w:rPr>
      </w:pPr>
      <w:r w:rsidRPr="00D21159">
        <w:rPr>
          <w:rFonts w:ascii="Arial" w:hAnsi="Arial" w:cs="Arial"/>
          <w:b/>
          <w:sz w:val="24"/>
          <w:szCs w:val="24"/>
        </w:rPr>
        <w:t>Kelly Scott</w:t>
      </w:r>
      <w:r>
        <w:rPr>
          <w:rFonts w:ascii="Arial" w:hAnsi="Arial" w:cs="Arial"/>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w:t>
      </w:r>
      <w:proofErr w:type="gramStart"/>
      <w:r w:rsidR="00F52C5F">
        <w:rPr>
          <w:rFonts w:ascii="Arial" w:hAnsi="Arial" w:cs="Arial"/>
          <w:sz w:val="24"/>
          <w:szCs w:val="24"/>
        </w:rPr>
        <w:t>signer  at</w:t>
      </w:r>
      <w:proofErr w:type="gramEnd"/>
      <w:r w:rsidR="00F52C5F">
        <w:rPr>
          <w:rFonts w:ascii="Arial" w:hAnsi="Arial" w:cs="Arial"/>
          <w:sz w:val="24"/>
          <w:szCs w:val="24"/>
        </w:rPr>
        <w:t xml:space="preserve"> </w:t>
      </w:r>
      <w:r>
        <w:rPr>
          <w:rFonts w:ascii="Arial" w:hAnsi="Arial" w:cs="Arial"/>
          <w:sz w:val="24"/>
          <w:szCs w:val="24"/>
        </w:rPr>
        <w:t>David J. Stern’s office</w:t>
      </w:r>
    </w:p>
    <w:p w:rsidR="00070073" w:rsidRDefault="00070073" w:rsidP="00070073">
      <w:pPr>
        <w:rPr>
          <w:rFonts w:ascii="Arial" w:hAnsi="Arial" w:cs="Arial"/>
          <w:sz w:val="24"/>
          <w:szCs w:val="24"/>
        </w:rPr>
      </w:pPr>
      <w:r w:rsidRPr="001008E3">
        <w:rPr>
          <w:rFonts w:ascii="Arial" w:hAnsi="Arial" w:cs="Arial"/>
          <w:b/>
          <w:sz w:val="24"/>
          <w:szCs w:val="24"/>
        </w:rPr>
        <w:t>Kelly Tyler</w:t>
      </w:r>
      <w:r>
        <w:rPr>
          <w:rFonts w:ascii="Arial" w:hAnsi="Arial" w:cs="Arial"/>
          <w:sz w:val="24"/>
          <w:szCs w:val="24"/>
        </w:rPr>
        <w:t xml:space="preserve">- California notary for </w:t>
      </w:r>
      <w:proofErr w:type="spellStart"/>
      <w:r>
        <w:rPr>
          <w:rFonts w:ascii="Arial" w:hAnsi="Arial" w:cs="Arial"/>
          <w:sz w:val="24"/>
          <w:szCs w:val="24"/>
        </w:rPr>
        <w:t>robo</w:t>
      </w:r>
      <w:proofErr w:type="spellEnd"/>
      <w:r>
        <w:rPr>
          <w:rFonts w:ascii="Arial" w:hAnsi="Arial" w:cs="Arial"/>
          <w:sz w:val="24"/>
          <w:szCs w:val="24"/>
        </w:rPr>
        <w:t xml:space="preserve"> signers</w:t>
      </w:r>
    </w:p>
    <w:p w:rsidR="00F177FA" w:rsidRDefault="00F177FA" w:rsidP="00070073">
      <w:pPr>
        <w:rPr>
          <w:rFonts w:ascii="Arial" w:hAnsi="Arial" w:cs="Arial"/>
          <w:b/>
          <w:sz w:val="24"/>
          <w:szCs w:val="24"/>
        </w:rPr>
      </w:pPr>
      <w:r>
        <w:rPr>
          <w:rFonts w:ascii="Arial" w:hAnsi="Arial" w:cs="Arial"/>
          <w:b/>
          <w:sz w:val="24"/>
          <w:szCs w:val="24"/>
        </w:rPr>
        <w:t xml:space="preserve">Kenny </w:t>
      </w:r>
      <w:proofErr w:type="spellStart"/>
      <w:r>
        <w:rPr>
          <w:rFonts w:ascii="Arial" w:hAnsi="Arial" w:cs="Arial"/>
          <w:b/>
          <w:sz w:val="24"/>
          <w:szCs w:val="24"/>
        </w:rPr>
        <w:t>Villavicenio</w:t>
      </w:r>
      <w:proofErr w:type="spellEnd"/>
      <w:r>
        <w:rPr>
          <w:rFonts w:ascii="Arial" w:hAnsi="Arial" w:cs="Arial"/>
          <w:b/>
          <w:sz w:val="24"/>
          <w:szCs w:val="24"/>
        </w:rPr>
        <w:t xml:space="preserve">- suspected </w:t>
      </w:r>
      <w:proofErr w:type="spellStart"/>
      <w:r>
        <w:rPr>
          <w:rFonts w:ascii="Arial" w:hAnsi="Arial" w:cs="Arial"/>
          <w:b/>
          <w:sz w:val="24"/>
          <w:szCs w:val="24"/>
        </w:rPr>
        <w:t>robo</w:t>
      </w:r>
      <w:proofErr w:type="spellEnd"/>
      <w:r>
        <w:rPr>
          <w:rFonts w:ascii="Arial" w:hAnsi="Arial" w:cs="Arial"/>
          <w:b/>
          <w:sz w:val="24"/>
          <w:szCs w:val="24"/>
        </w:rPr>
        <w:t xml:space="preserve"> signer notary</w:t>
      </w:r>
    </w:p>
    <w:p w:rsidR="00070073" w:rsidRPr="00147779" w:rsidRDefault="00070073" w:rsidP="00070073">
      <w:pPr>
        <w:rPr>
          <w:rFonts w:ascii="Arial" w:hAnsi="Arial" w:cs="Arial"/>
          <w:b/>
          <w:sz w:val="24"/>
          <w:szCs w:val="24"/>
        </w:rPr>
      </w:pPr>
      <w:r w:rsidRPr="00147779">
        <w:rPr>
          <w:rFonts w:ascii="Arial" w:hAnsi="Arial" w:cs="Arial"/>
          <w:b/>
          <w:sz w:val="24"/>
          <w:szCs w:val="24"/>
        </w:rPr>
        <w:t>Keri Selman</w:t>
      </w:r>
      <w:r w:rsidR="00F52C5F">
        <w:rPr>
          <w:rFonts w:ascii="Arial" w:hAnsi="Arial" w:cs="Arial"/>
          <w:b/>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w:t>
      </w:r>
    </w:p>
    <w:p w:rsidR="00303422" w:rsidRDefault="00303422" w:rsidP="00303422">
      <w:pPr>
        <w:spacing w:before="60" w:after="180" w:line="255" w:lineRule="atLeast"/>
        <w:rPr>
          <w:rFonts w:ascii="Arial" w:hAnsi="Arial" w:cs="Arial"/>
          <w:b/>
          <w:sz w:val="24"/>
          <w:szCs w:val="24"/>
        </w:rPr>
      </w:pPr>
      <w:r>
        <w:rPr>
          <w:rFonts w:ascii="Arial" w:hAnsi="Arial" w:cs="Arial"/>
          <w:b/>
          <w:sz w:val="24"/>
          <w:szCs w:val="24"/>
        </w:rPr>
        <w:t xml:space="preserve">Kim </w:t>
      </w:r>
      <w:proofErr w:type="spellStart"/>
      <w:r>
        <w:rPr>
          <w:rFonts w:ascii="Arial" w:hAnsi="Arial" w:cs="Arial"/>
          <w:b/>
          <w:sz w:val="24"/>
          <w:szCs w:val="24"/>
        </w:rPr>
        <w:t>Krakoviak</w:t>
      </w:r>
      <w:proofErr w:type="spellEnd"/>
      <w:r>
        <w:rPr>
          <w:rFonts w:ascii="Arial" w:hAnsi="Arial" w:cs="Arial"/>
          <w:b/>
          <w:sz w:val="24"/>
          <w:szCs w:val="24"/>
        </w:rPr>
        <w:t xml:space="preserve"> –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sidR="00B314FF">
        <w:rPr>
          <w:rFonts w:ascii="Arial" w:hAnsi="Arial" w:cs="Arial"/>
          <w:b/>
          <w:sz w:val="24"/>
          <w:szCs w:val="24"/>
        </w:rPr>
        <w:t xml:space="preserve">really works at </w:t>
      </w:r>
      <w:r w:rsidRPr="00303422">
        <w:rPr>
          <w:rFonts w:ascii="Arial" w:hAnsi="Arial" w:cs="Arial"/>
          <w:sz w:val="24"/>
          <w:szCs w:val="24"/>
        </w:rPr>
        <w:t>CitiMortga</w:t>
      </w:r>
      <w:r w:rsidR="00B314FF">
        <w:rPr>
          <w:rFonts w:ascii="Arial" w:hAnsi="Arial" w:cs="Arial"/>
          <w:sz w:val="24"/>
          <w:szCs w:val="24"/>
        </w:rPr>
        <w:t xml:space="preserve">ge in Saint Charles, Missouri, CONSIDERED ONE OF THE </w:t>
      </w:r>
      <w:r w:rsidRPr="00303422">
        <w:rPr>
          <w:rFonts w:ascii="Arial" w:eastAsia="Times New Roman" w:hAnsi="Arial" w:cs="Arial"/>
          <w:bCs/>
          <w:color w:val="000000"/>
          <w:sz w:val="24"/>
          <w:szCs w:val="24"/>
        </w:rPr>
        <w:t>TOP MORTGAGE DOCUMENT SIGNERS, JAN. - JUNE, 2011 HOME PHONE- (636) 256-7189- HOME ADDRESS- 659 TIGERWOOD DRIVE, BALLWIN, MO</w:t>
      </w:r>
      <w:r>
        <w:rPr>
          <w:rFonts w:ascii="Verdana" w:eastAsia="Times New Roman" w:hAnsi="Verdana" w:cs="Times New Roman"/>
          <w:b/>
          <w:bCs/>
          <w:color w:val="000000"/>
          <w:sz w:val="24"/>
          <w:szCs w:val="24"/>
        </w:rPr>
        <w:t xml:space="preserve">   </w:t>
      </w:r>
      <w:hyperlink r:id="rId152" w:history="1">
        <w:r w:rsidRPr="00303422">
          <w:rPr>
            <w:rStyle w:val="Hyperlink"/>
            <w:rFonts w:ascii="Arial" w:eastAsia="Times New Roman" w:hAnsi="Arial" w:cs="Arial"/>
            <w:b/>
            <w:bCs/>
            <w:sz w:val="24"/>
            <w:szCs w:val="24"/>
          </w:rPr>
          <w:t>http://dockets.justia.com/docket/illinois/ilndce/1:2011cv02308/254283/</w:t>
        </w:r>
      </w:hyperlink>
      <w:r>
        <w:rPr>
          <w:rFonts w:ascii="Verdana" w:eastAsia="Times New Roman" w:hAnsi="Verdana" w:cs="Times New Roman"/>
          <w:b/>
          <w:bCs/>
          <w:color w:val="000000"/>
          <w:sz w:val="24"/>
          <w:szCs w:val="24"/>
        </w:rPr>
        <w:t xml:space="preserve"> </w:t>
      </w:r>
      <w:r w:rsidRPr="00303422">
        <w:rPr>
          <w:rFonts w:ascii="Verdana" w:eastAsia="Times New Roman" w:hAnsi="Verdana" w:cs="Times New Roman"/>
          <w:b/>
          <w:bCs/>
          <w:color w:val="000000"/>
          <w:sz w:val="24"/>
          <w:szCs w:val="24"/>
        </w:rPr>
        <w:t xml:space="preserve"> </w:t>
      </w:r>
      <w:r>
        <w:rPr>
          <w:rFonts w:ascii="Verdana" w:eastAsia="Times New Roman" w:hAnsi="Verdana" w:cs="Times New Roman"/>
          <w:b/>
          <w:bCs/>
          <w:color w:val="000000"/>
          <w:sz w:val="24"/>
          <w:szCs w:val="24"/>
        </w:rPr>
        <w:t xml:space="preserve">                                  </w:t>
      </w:r>
      <w:hyperlink r:id="rId153" w:history="1">
        <w:r w:rsidRPr="00E13D56">
          <w:rPr>
            <w:rStyle w:val="Hyperlink"/>
            <w:rFonts w:ascii="Arial" w:hAnsi="Arial" w:cs="Arial"/>
            <w:b/>
            <w:sz w:val="24"/>
            <w:szCs w:val="24"/>
          </w:rPr>
          <w:t>http://www.foreclosuredefenseblog.com/2011/09/</w:t>
        </w:r>
      </w:hyperlink>
      <w:r>
        <w:rPr>
          <w:rFonts w:ascii="Arial" w:hAnsi="Arial" w:cs="Arial"/>
          <w:b/>
          <w:sz w:val="24"/>
          <w:szCs w:val="24"/>
        </w:rPr>
        <w:t xml:space="preserve"> </w:t>
      </w:r>
    </w:p>
    <w:p w:rsidR="00070073" w:rsidRDefault="00070073" w:rsidP="00070073">
      <w:pPr>
        <w:rPr>
          <w:rFonts w:ascii="Arial" w:hAnsi="Arial" w:cs="Arial"/>
          <w:sz w:val="24"/>
          <w:szCs w:val="24"/>
        </w:rPr>
      </w:pPr>
      <w:r w:rsidRPr="0065233D">
        <w:rPr>
          <w:rFonts w:ascii="Arial" w:hAnsi="Arial" w:cs="Arial"/>
          <w:b/>
          <w:sz w:val="24"/>
          <w:szCs w:val="24"/>
        </w:rPr>
        <w:t>Kim Martinez</w:t>
      </w:r>
      <w:r>
        <w:rPr>
          <w:rFonts w:ascii="Arial" w:hAnsi="Arial" w:cs="Arial"/>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hyperlink r:id="rId154" w:history="1">
        <w:r w:rsidRPr="00E3676A">
          <w:rPr>
            <w:rStyle w:val="Hyperlink"/>
            <w:rFonts w:ascii="Arial" w:hAnsi="Arial" w:cs="Arial"/>
            <w:sz w:val="24"/>
            <w:szCs w:val="24"/>
          </w:rPr>
          <w:t>http://www.salemdeeds.com/robosite/RobosignerList.asp</w:t>
        </w:r>
      </w:hyperlink>
    </w:p>
    <w:p w:rsidR="0032085D" w:rsidRDefault="004E167B" w:rsidP="0032085D">
      <w:pPr>
        <w:pStyle w:val="NormalWeb"/>
        <w:rPr>
          <w:lang w:val="en"/>
        </w:rPr>
      </w:pPr>
      <w:r>
        <w:rPr>
          <w:rFonts w:ascii="Arial" w:hAnsi="Arial" w:cs="Arial"/>
          <w:b/>
        </w:rPr>
        <w:t xml:space="preserve">Kim Stewart – </w:t>
      </w:r>
      <w:proofErr w:type="spellStart"/>
      <w:r>
        <w:rPr>
          <w:rFonts w:ascii="Arial" w:hAnsi="Arial" w:cs="Arial"/>
          <w:b/>
        </w:rPr>
        <w:t>robo</w:t>
      </w:r>
      <w:proofErr w:type="spellEnd"/>
      <w:r>
        <w:rPr>
          <w:rFonts w:ascii="Arial" w:hAnsi="Arial" w:cs="Arial"/>
          <w:b/>
        </w:rPr>
        <w:t xml:space="preserve"> signer for U.S. Bank- </w:t>
      </w:r>
      <w:r w:rsidR="00960037">
        <w:rPr>
          <w:rFonts w:ascii="Arial" w:hAnsi="Arial" w:cs="Arial"/>
          <w:b/>
        </w:rPr>
        <w:t xml:space="preserve">New </w:t>
      </w:r>
      <w:proofErr w:type="spellStart"/>
      <w:r w:rsidR="00960037">
        <w:rPr>
          <w:rFonts w:ascii="Arial" w:hAnsi="Arial" w:cs="Arial"/>
          <w:b/>
        </w:rPr>
        <w:t>robo</w:t>
      </w:r>
      <w:proofErr w:type="spellEnd"/>
      <w:r w:rsidR="00960037">
        <w:rPr>
          <w:rFonts w:ascii="Arial" w:hAnsi="Arial" w:cs="Arial"/>
          <w:b/>
        </w:rPr>
        <w:t xml:space="preserve"> signer exposed </w:t>
      </w:r>
      <w:r w:rsidR="0032085D">
        <w:rPr>
          <w:rFonts w:ascii="Arial" w:hAnsi="Arial" w:cs="Arial"/>
          <w:b/>
        </w:rPr>
        <w:t xml:space="preserve">by </w:t>
      </w:r>
      <w:r w:rsidR="0090560B">
        <w:rPr>
          <w:rFonts w:ascii="Arial" w:hAnsi="Arial" w:cs="Arial"/>
          <w:b/>
        </w:rPr>
        <w:t xml:space="preserve">Judge </w:t>
      </w:r>
      <w:proofErr w:type="spellStart"/>
      <w:r w:rsidR="0090560B">
        <w:rPr>
          <w:rFonts w:ascii="Arial" w:hAnsi="Arial" w:cs="Arial"/>
          <w:b/>
        </w:rPr>
        <w:t>Schack</w:t>
      </w:r>
      <w:proofErr w:type="spellEnd"/>
      <w:r w:rsidR="0090560B">
        <w:rPr>
          <w:rFonts w:ascii="Arial" w:hAnsi="Arial" w:cs="Arial"/>
          <w:b/>
        </w:rPr>
        <w:t xml:space="preserve"> </w:t>
      </w:r>
      <w:r w:rsidR="0032085D">
        <w:rPr>
          <w:rFonts w:ascii="Arial" w:hAnsi="Arial" w:cs="Arial"/>
          <w:b/>
        </w:rPr>
        <w:t>– “</w:t>
      </w:r>
      <w:r w:rsidR="0032085D">
        <w:rPr>
          <w:lang w:val="en"/>
        </w:rPr>
        <w:t xml:space="preserve">Moreover, even if plaintiff U.S. BANK’s counsel complied in a timely manner with my July 28, 2011 order and the order of the Chief Administrative Judge, plaintiff U.S. BANK would have to address its use, in the instant action, of conflicted </w:t>
      </w:r>
      <w:proofErr w:type="spellStart"/>
      <w:r w:rsidR="0032085D">
        <w:rPr>
          <w:lang w:val="en"/>
        </w:rPr>
        <w:t>robosigner</w:t>
      </w:r>
      <w:proofErr w:type="spellEnd"/>
      <w:r w:rsidR="0032085D">
        <w:rPr>
          <w:lang w:val="en"/>
        </w:rPr>
        <w:t xml:space="preserve"> </w:t>
      </w:r>
      <w:r w:rsidR="0032085D" w:rsidRPr="0032085D">
        <w:rPr>
          <w:b/>
          <w:u w:val="single"/>
          <w:lang w:val="en"/>
        </w:rPr>
        <w:t>Kim Stewart</w:t>
      </w:r>
      <w:r w:rsidR="0032085D">
        <w:rPr>
          <w:lang w:val="en"/>
        </w:rPr>
        <w:t xml:space="preserve">. The instant mortgage and note, were executed on October 11, 2007 and recorded on December 10, 2007, by MORTGAGE ELECTRONIC REGISTRATIONS SYSTEM, INC. (MERS), “acting solely as a nominee for Lender [U.S. BANK]” and “FOR PURPOSES OF RECORDING THIS MORTGAGE, MERS IS THE MORTGAGEE OF RECORD,” in the Office of the City Register of the City of New York, at City Register File Number (CRFN) 2007000605594. Then on May 23, 2008, MERS assigned the instant mortgage and note back to U.S. BANK. This was recorded on July 24, 2008. </w:t>
      </w:r>
      <w:proofErr w:type="gramStart"/>
      <w:r w:rsidR="0032085D">
        <w:rPr>
          <w:lang w:val="en"/>
        </w:rPr>
        <w:t>in</w:t>
      </w:r>
      <w:proofErr w:type="gramEnd"/>
      <w:r w:rsidR="0032085D">
        <w:rPr>
          <w:lang w:val="en"/>
        </w:rPr>
        <w:t xml:space="preserve"> the Office of the City Register of the City of New York, at CRFN 2008000294495.</w:t>
      </w:r>
    </w:p>
    <w:p w:rsidR="004E167B" w:rsidRDefault="0032085D" w:rsidP="0032085D">
      <w:pPr>
        <w:pStyle w:val="NormalWeb"/>
        <w:rPr>
          <w:rFonts w:ascii="Arial" w:hAnsi="Arial" w:cs="Arial"/>
          <w:b/>
        </w:rPr>
      </w:pPr>
      <w:r>
        <w:rPr>
          <w:lang w:val="en"/>
        </w:rPr>
        <w:t xml:space="preserve">The assignment was executed for MERS, in Owensboro, Kentucky, by Kim Stewart, Assistant Secretary of MERS, as assignor. The very same Kim Stewart, as Assistant Vice President of assignee U.S. BANK, on April 13, 2009, also in Owensboro, Kentucky, executed the affidavit of merit for an order of reference in the instant action. She signed the affidavit of merit as Assistant Vice President of plaintiff U.S. BANK. However, in ¶ 1 of her affidavit of merit, Ms. Stewart alleges to “a Vice President of U.S. BANK, N.A., </w:t>
      </w:r>
      <w:proofErr w:type="gramStart"/>
      <w:r>
        <w:rPr>
          <w:lang w:val="en"/>
        </w:rPr>
        <w:t>the</w:t>
      </w:r>
      <w:proofErr w:type="gramEnd"/>
      <w:r>
        <w:rPr>
          <w:lang w:val="en"/>
        </w:rPr>
        <w:t xml:space="preserve"> plaintiff.”  </w:t>
      </w:r>
      <w:hyperlink r:id="rId155" w:history="1">
        <w:r w:rsidR="004E167B" w:rsidRPr="00E05871">
          <w:rPr>
            <w:rStyle w:val="Hyperlink"/>
            <w:rFonts w:ascii="Arial" w:hAnsi="Arial" w:cs="Arial"/>
          </w:rPr>
          <w:t>http://stopforeclosurefraud.com/2011/12/13/nysc-judge-schack-slams-foreclosure-firm-rosicki-rosicki-associates-p-c-conflicted-robosigner-kim-stewart/</w:t>
        </w:r>
      </w:hyperlink>
      <w:r w:rsidR="004E167B" w:rsidRPr="00E05871">
        <w:rPr>
          <w:rFonts w:ascii="Arial" w:hAnsi="Arial" w:cs="Arial"/>
        </w:rPr>
        <w:t xml:space="preserve"> </w:t>
      </w:r>
      <w:r w:rsidR="00E05871" w:rsidRPr="00E05871">
        <w:rPr>
          <w:rFonts w:ascii="Arial" w:hAnsi="Arial" w:cs="Arial"/>
        </w:rPr>
        <w:t xml:space="preserve"> </w:t>
      </w:r>
      <w:hyperlink r:id="rId156" w:history="1">
        <w:r w:rsidR="00E05871" w:rsidRPr="00E05871">
          <w:rPr>
            <w:rStyle w:val="Hyperlink"/>
          </w:rPr>
          <w:t>http://www.sconet.state.oh.us/rod/docs/pdf/9/2010/2010-ohio-3981.pdf</w:t>
        </w:r>
      </w:hyperlink>
      <w:r w:rsidR="00E05871">
        <w:t xml:space="preserve"> </w:t>
      </w:r>
    </w:p>
    <w:p w:rsidR="00C96298" w:rsidRDefault="00C96298" w:rsidP="00070073">
      <w:pPr>
        <w:rPr>
          <w:rFonts w:ascii="Arial" w:hAnsi="Arial" w:cs="Arial"/>
          <w:b/>
          <w:sz w:val="24"/>
          <w:szCs w:val="24"/>
        </w:rPr>
      </w:pPr>
      <w:r>
        <w:rPr>
          <w:rFonts w:ascii="Arial" w:hAnsi="Arial" w:cs="Arial"/>
          <w:b/>
          <w:sz w:val="24"/>
          <w:szCs w:val="24"/>
        </w:rPr>
        <w:lastRenderedPageBreak/>
        <w:t xml:space="preserve">Kimberly Dawson- suspected </w:t>
      </w:r>
      <w:proofErr w:type="spellStart"/>
      <w:r>
        <w:rPr>
          <w:rFonts w:ascii="Arial" w:hAnsi="Arial" w:cs="Arial"/>
          <w:b/>
          <w:sz w:val="24"/>
          <w:szCs w:val="24"/>
        </w:rPr>
        <w:t>robo</w:t>
      </w:r>
      <w:proofErr w:type="spellEnd"/>
      <w:r>
        <w:rPr>
          <w:rFonts w:ascii="Arial" w:hAnsi="Arial" w:cs="Arial"/>
          <w:b/>
          <w:sz w:val="24"/>
          <w:szCs w:val="24"/>
        </w:rPr>
        <w:t xml:space="preserve"> signer for HSBC</w:t>
      </w:r>
    </w:p>
    <w:p w:rsidR="00070073" w:rsidRDefault="00070073" w:rsidP="00070073">
      <w:pPr>
        <w:rPr>
          <w:rStyle w:val="Hyperlink"/>
          <w:rFonts w:ascii="Arial" w:hAnsi="Arial" w:cs="Arial"/>
          <w:sz w:val="24"/>
          <w:szCs w:val="24"/>
        </w:rPr>
      </w:pPr>
      <w:r w:rsidRPr="00045346">
        <w:rPr>
          <w:rFonts w:ascii="Arial" w:hAnsi="Arial" w:cs="Arial"/>
          <w:b/>
          <w:sz w:val="24"/>
          <w:szCs w:val="24"/>
        </w:rPr>
        <w:t>Kimberly Porter</w:t>
      </w:r>
      <w:r>
        <w:rPr>
          <w:rFonts w:ascii="Arial" w:hAnsi="Arial" w:cs="Arial"/>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hyperlink r:id="rId157" w:history="1">
        <w:r w:rsidRPr="00E3676A">
          <w:rPr>
            <w:rStyle w:val="Hyperlink"/>
            <w:rFonts w:ascii="Arial" w:hAnsi="Arial" w:cs="Arial"/>
            <w:sz w:val="24"/>
            <w:szCs w:val="24"/>
          </w:rPr>
          <w:t>http://www.salemdeeds.com/robosite/RobosignerList.asp</w:t>
        </w:r>
      </w:hyperlink>
    </w:p>
    <w:p w:rsidR="00070073" w:rsidRPr="005E6E69" w:rsidRDefault="00070073" w:rsidP="00070073">
      <w:pPr>
        <w:rPr>
          <w:rStyle w:val="Hyperlink"/>
          <w:rFonts w:ascii="Arial" w:hAnsi="Arial" w:cs="Arial"/>
          <w:color w:val="auto"/>
          <w:sz w:val="24"/>
          <w:szCs w:val="24"/>
        </w:rPr>
      </w:pPr>
      <w:r w:rsidRPr="004E167B">
        <w:rPr>
          <w:rStyle w:val="Hyperlink"/>
          <w:rFonts w:ascii="Arial" w:hAnsi="Arial" w:cs="Arial"/>
          <w:b/>
          <w:color w:val="auto"/>
          <w:sz w:val="24"/>
          <w:szCs w:val="24"/>
        </w:rPr>
        <w:t xml:space="preserve">Krista </w:t>
      </w:r>
      <w:proofErr w:type="spellStart"/>
      <w:r w:rsidRPr="004E167B">
        <w:rPr>
          <w:rStyle w:val="Hyperlink"/>
          <w:rFonts w:ascii="Arial" w:hAnsi="Arial" w:cs="Arial"/>
          <w:b/>
          <w:color w:val="auto"/>
          <w:sz w:val="24"/>
          <w:szCs w:val="24"/>
        </w:rPr>
        <w:t>Tricarico</w:t>
      </w:r>
      <w:proofErr w:type="spellEnd"/>
      <w:r w:rsidRPr="005E6E69">
        <w:rPr>
          <w:rStyle w:val="Hyperlink"/>
          <w:rFonts w:ascii="Arial" w:hAnsi="Arial" w:cs="Arial"/>
          <w:color w:val="auto"/>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sidRPr="005E6E69">
        <w:rPr>
          <w:rStyle w:val="Hyperlink"/>
          <w:rFonts w:ascii="Arial" w:hAnsi="Arial" w:cs="Arial"/>
          <w:color w:val="auto"/>
          <w:sz w:val="24"/>
          <w:szCs w:val="24"/>
        </w:rPr>
        <w:t>alleged Assistant Secretary of MERS</w:t>
      </w:r>
    </w:p>
    <w:p w:rsidR="00070073" w:rsidRDefault="00070073" w:rsidP="00070073">
      <w:pPr>
        <w:rPr>
          <w:rFonts w:ascii="Arial" w:hAnsi="Arial" w:cs="Arial"/>
          <w:sz w:val="24"/>
          <w:szCs w:val="24"/>
        </w:rPr>
      </w:pPr>
      <w:r w:rsidRPr="00D21159">
        <w:rPr>
          <w:rFonts w:ascii="Arial" w:hAnsi="Arial" w:cs="Arial"/>
          <w:b/>
          <w:sz w:val="24"/>
          <w:szCs w:val="24"/>
        </w:rPr>
        <w:t>Kristen Kemp</w:t>
      </w:r>
      <w:r>
        <w:rPr>
          <w:rFonts w:ascii="Arial" w:hAnsi="Arial" w:cs="Arial"/>
          <w:sz w:val="24"/>
          <w:szCs w:val="24"/>
        </w:rPr>
        <w:t xml:space="preserve"> </w:t>
      </w:r>
      <w:r w:rsidR="002D3BE3">
        <w:rPr>
          <w:rFonts w:ascii="Arial" w:hAnsi="Arial" w:cs="Arial"/>
          <w:sz w:val="24"/>
          <w:szCs w:val="24"/>
        </w:rPr>
        <w:t>a.k.a. Kristin Kemp</w:t>
      </w:r>
      <w:r>
        <w:rPr>
          <w:rFonts w:ascii="Arial" w:hAnsi="Arial" w:cs="Arial"/>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w:t>
      </w:r>
    </w:p>
    <w:p w:rsidR="00070073" w:rsidRDefault="00070073" w:rsidP="00070073">
      <w:pPr>
        <w:rPr>
          <w:rFonts w:ascii="Arial" w:hAnsi="Arial" w:cs="Arial"/>
          <w:sz w:val="24"/>
          <w:szCs w:val="24"/>
        </w:rPr>
      </w:pPr>
      <w:r w:rsidRPr="00D21159">
        <w:rPr>
          <w:rFonts w:ascii="Arial" w:hAnsi="Arial" w:cs="Arial"/>
          <w:b/>
          <w:sz w:val="24"/>
          <w:szCs w:val="24"/>
        </w:rPr>
        <w:t>Kristina Davis</w:t>
      </w:r>
      <w:r>
        <w:rPr>
          <w:rFonts w:ascii="Arial" w:hAnsi="Arial" w:cs="Arial"/>
          <w:sz w:val="24"/>
          <w:szCs w:val="24"/>
        </w:rPr>
        <w:t xml:space="preserve"> – Notary in Texas (TX)</w:t>
      </w:r>
    </w:p>
    <w:p w:rsidR="00070073" w:rsidRDefault="00070073" w:rsidP="00070073">
      <w:pPr>
        <w:rPr>
          <w:rFonts w:ascii="Arial" w:hAnsi="Arial" w:cs="Arial"/>
          <w:sz w:val="24"/>
          <w:szCs w:val="24"/>
        </w:rPr>
      </w:pPr>
      <w:r w:rsidRPr="00D21159">
        <w:rPr>
          <w:rFonts w:ascii="Arial" w:hAnsi="Arial" w:cs="Arial"/>
          <w:b/>
          <w:sz w:val="24"/>
          <w:szCs w:val="24"/>
        </w:rPr>
        <w:t>Larry Ness</w:t>
      </w:r>
      <w:r>
        <w:rPr>
          <w:rFonts w:ascii="Arial" w:hAnsi="Arial" w:cs="Arial"/>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w:t>
      </w:r>
      <w:proofErr w:type="gramStart"/>
      <w:r w:rsidR="00F52C5F">
        <w:rPr>
          <w:rFonts w:ascii="Arial" w:hAnsi="Arial" w:cs="Arial"/>
          <w:sz w:val="24"/>
          <w:szCs w:val="24"/>
        </w:rPr>
        <w:t>signer  at</w:t>
      </w:r>
      <w:proofErr w:type="gramEnd"/>
      <w:r w:rsidR="00F52C5F">
        <w:rPr>
          <w:rFonts w:ascii="Arial" w:hAnsi="Arial" w:cs="Arial"/>
          <w:sz w:val="24"/>
          <w:szCs w:val="24"/>
        </w:rPr>
        <w:t xml:space="preserve"> </w:t>
      </w:r>
      <w:proofErr w:type="spellStart"/>
      <w:r>
        <w:rPr>
          <w:rFonts w:ascii="Arial" w:hAnsi="Arial" w:cs="Arial"/>
          <w:sz w:val="24"/>
          <w:szCs w:val="24"/>
        </w:rPr>
        <w:t>Amerifund</w:t>
      </w:r>
      <w:proofErr w:type="spellEnd"/>
    </w:p>
    <w:p w:rsidR="00C96298" w:rsidRDefault="00C96298" w:rsidP="00070073">
      <w:pPr>
        <w:rPr>
          <w:rFonts w:ascii="Arial" w:hAnsi="Arial" w:cs="Arial"/>
          <w:b/>
          <w:sz w:val="24"/>
          <w:szCs w:val="24"/>
        </w:rPr>
      </w:pPr>
      <w:r>
        <w:rPr>
          <w:rFonts w:ascii="Arial" w:hAnsi="Arial" w:cs="Arial"/>
          <w:b/>
          <w:sz w:val="24"/>
          <w:szCs w:val="24"/>
        </w:rPr>
        <w:t xml:space="preserve">Laura Lee Whitfield- suspected </w:t>
      </w:r>
      <w:proofErr w:type="spellStart"/>
      <w:r>
        <w:rPr>
          <w:rFonts w:ascii="Arial" w:hAnsi="Arial" w:cs="Arial"/>
          <w:b/>
          <w:sz w:val="24"/>
          <w:szCs w:val="24"/>
        </w:rPr>
        <w:t>robo</w:t>
      </w:r>
      <w:proofErr w:type="spellEnd"/>
      <w:r>
        <w:rPr>
          <w:rFonts w:ascii="Arial" w:hAnsi="Arial" w:cs="Arial"/>
          <w:b/>
          <w:sz w:val="24"/>
          <w:szCs w:val="24"/>
        </w:rPr>
        <w:t xml:space="preserve"> signer with Bank of America</w:t>
      </w:r>
    </w:p>
    <w:p w:rsidR="00070073" w:rsidRPr="00345E53" w:rsidRDefault="00070073" w:rsidP="00070073">
      <w:pPr>
        <w:rPr>
          <w:rFonts w:ascii="Arial" w:hAnsi="Arial" w:cs="Arial"/>
          <w:sz w:val="24"/>
          <w:szCs w:val="24"/>
        </w:rPr>
      </w:pPr>
      <w:r w:rsidRPr="00345E53">
        <w:rPr>
          <w:rFonts w:ascii="Arial" w:hAnsi="Arial" w:cs="Arial"/>
          <w:b/>
          <w:sz w:val="24"/>
          <w:szCs w:val="24"/>
        </w:rPr>
        <w:t xml:space="preserve">Laura </w:t>
      </w:r>
      <w:proofErr w:type="spellStart"/>
      <w:r w:rsidRPr="00345E53">
        <w:rPr>
          <w:rFonts w:ascii="Arial" w:hAnsi="Arial" w:cs="Arial"/>
          <w:b/>
          <w:sz w:val="24"/>
          <w:szCs w:val="24"/>
        </w:rPr>
        <w:t>Pirritano</w:t>
      </w:r>
      <w:proofErr w:type="spellEnd"/>
      <w:r w:rsidRPr="00345E53">
        <w:rPr>
          <w:rFonts w:ascii="Arial" w:hAnsi="Arial" w:cs="Arial"/>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hyperlink r:id="rId158" w:history="1">
        <w:r w:rsidRPr="00345E53">
          <w:rPr>
            <w:rStyle w:val="Hyperlink"/>
            <w:rFonts w:ascii="Arial" w:hAnsi="Arial" w:cs="Arial"/>
            <w:sz w:val="24"/>
            <w:szCs w:val="24"/>
          </w:rPr>
          <w:t>http://www.salemdeeds.com/robosite/RobosignerList.asp</w:t>
        </w:r>
      </w:hyperlink>
      <w:r w:rsidRPr="00345E53">
        <w:rPr>
          <w:rFonts w:ascii="Arial" w:hAnsi="Arial" w:cs="Arial"/>
          <w:sz w:val="24"/>
          <w:szCs w:val="24"/>
        </w:rPr>
        <w:t xml:space="preserve">  </w:t>
      </w:r>
    </w:p>
    <w:p w:rsidR="007C4A76" w:rsidRPr="007C4A76" w:rsidRDefault="007C4A76" w:rsidP="007C4A76">
      <w:pPr>
        <w:rPr>
          <w:rFonts w:ascii="Arial" w:hAnsi="Arial" w:cs="Arial"/>
          <w:b/>
          <w:sz w:val="24"/>
          <w:szCs w:val="24"/>
        </w:rPr>
      </w:pPr>
      <w:r>
        <w:rPr>
          <w:rFonts w:ascii="Arial" w:hAnsi="Arial" w:cs="Arial"/>
          <w:b/>
          <w:sz w:val="24"/>
          <w:szCs w:val="24"/>
        </w:rPr>
        <w:t xml:space="preserve">LENDERS PROCESSING SERVICES- </w:t>
      </w:r>
      <w:r w:rsidRPr="007C4A76">
        <w:rPr>
          <w:rFonts w:ascii="Arial" w:hAnsi="Arial" w:cs="Arial"/>
          <w:b/>
          <w:sz w:val="24"/>
          <w:szCs w:val="24"/>
        </w:rPr>
        <w:t>NEVADA ATTORNEY GENERAL SUES LENDER PROCESSING SERVICES FOR CONSUMER FRAUD</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Carson City, NV – Attorney General Catherine Cortez </w:t>
      </w:r>
      <w:proofErr w:type="spellStart"/>
      <w:r w:rsidRPr="007C4A76">
        <w:rPr>
          <w:rFonts w:ascii="Arial" w:hAnsi="Arial" w:cs="Arial"/>
          <w:sz w:val="24"/>
          <w:szCs w:val="24"/>
        </w:rPr>
        <w:t>Masto</w:t>
      </w:r>
      <w:proofErr w:type="spellEnd"/>
      <w:r w:rsidRPr="007C4A76">
        <w:rPr>
          <w:rFonts w:ascii="Arial" w:hAnsi="Arial" w:cs="Arial"/>
          <w:sz w:val="24"/>
          <w:szCs w:val="24"/>
        </w:rPr>
        <w:t xml:space="preserve"> announced today a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lawsuit</w:t>
      </w:r>
      <w:proofErr w:type="gramEnd"/>
      <w:r w:rsidRPr="007C4A76">
        <w:rPr>
          <w:rFonts w:ascii="Arial" w:hAnsi="Arial" w:cs="Arial"/>
          <w:sz w:val="24"/>
          <w:szCs w:val="24"/>
        </w:rPr>
        <w:t xml:space="preserve"> against Lender Processing Services, Inc., DOCX, LLC, LPS Default Solutions,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Inc. and other subsidiaries of LPS (collectively known “LPS”) for engaging in deceptive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practices</w:t>
      </w:r>
      <w:proofErr w:type="gramEnd"/>
      <w:r w:rsidRPr="007C4A76">
        <w:rPr>
          <w:rFonts w:ascii="Arial" w:hAnsi="Arial" w:cs="Arial"/>
          <w:sz w:val="24"/>
          <w:szCs w:val="24"/>
        </w:rPr>
        <w:t xml:space="preserve"> against Nevada consumers.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The lawsuit, filed on December 15, 2011, in the 8th Judicial District of Nevada, follows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an</w:t>
      </w:r>
      <w:proofErr w:type="gramEnd"/>
      <w:r w:rsidRPr="007C4A76">
        <w:rPr>
          <w:rFonts w:ascii="Arial" w:hAnsi="Arial" w:cs="Arial"/>
          <w:sz w:val="24"/>
          <w:szCs w:val="24"/>
        </w:rPr>
        <w:t xml:space="preserve"> extensive investigation into LPS’ default servicing of residential mortgages in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Nevada, specifically loans in foreclosure.  The lawsuit includes allegations of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widespread</w:t>
      </w:r>
      <w:proofErr w:type="gramEnd"/>
      <w:r w:rsidRPr="007C4A76">
        <w:rPr>
          <w:rFonts w:ascii="Arial" w:hAnsi="Arial" w:cs="Arial"/>
          <w:sz w:val="24"/>
          <w:szCs w:val="24"/>
        </w:rPr>
        <w:t xml:space="preserve"> document execution fraud, deceptive statements made by LPS about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efforts</w:t>
      </w:r>
      <w:proofErr w:type="gramEnd"/>
      <w:r w:rsidRPr="007C4A76">
        <w:rPr>
          <w:rFonts w:ascii="Arial" w:hAnsi="Arial" w:cs="Arial"/>
          <w:sz w:val="24"/>
          <w:szCs w:val="24"/>
        </w:rPr>
        <w:t xml:space="preserve"> to correct document fraud, improper control over foreclosure attorneys and the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foreclosure</w:t>
      </w:r>
      <w:proofErr w:type="gramEnd"/>
      <w:r w:rsidRPr="007C4A76">
        <w:rPr>
          <w:rFonts w:ascii="Arial" w:hAnsi="Arial" w:cs="Arial"/>
          <w:sz w:val="24"/>
          <w:szCs w:val="24"/>
        </w:rPr>
        <w:t xml:space="preserve"> process, misrepresentations about LPS’ fees and services, and evidence of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an</w:t>
      </w:r>
      <w:proofErr w:type="gramEnd"/>
      <w:r w:rsidRPr="007C4A76">
        <w:rPr>
          <w:rFonts w:ascii="Arial" w:hAnsi="Arial" w:cs="Arial"/>
          <w:sz w:val="24"/>
          <w:szCs w:val="24"/>
        </w:rPr>
        <w:t xml:space="preserve"> overall press for speed and volume that prevented the necessary and proper focus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on</w:t>
      </w:r>
      <w:proofErr w:type="gramEnd"/>
      <w:r w:rsidRPr="007C4A76">
        <w:rPr>
          <w:rFonts w:ascii="Arial" w:hAnsi="Arial" w:cs="Arial"/>
          <w:sz w:val="24"/>
          <w:szCs w:val="24"/>
        </w:rPr>
        <w:t xml:space="preserve"> accuracy and integrity in the foreclosure process.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 “The </w:t>
      </w:r>
      <w:proofErr w:type="spellStart"/>
      <w:r w:rsidRPr="007C4A76">
        <w:rPr>
          <w:rFonts w:ascii="Arial" w:hAnsi="Arial" w:cs="Arial"/>
          <w:sz w:val="24"/>
          <w:szCs w:val="24"/>
        </w:rPr>
        <w:t>robo</w:t>
      </w:r>
      <w:proofErr w:type="spellEnd"/>
      <w:r w:rsidRPr="007C4A76">
        <w:rPr>
          <w:rFonts w:ascii="Arial" w:hAnsi="Arial" w:cs="Arial"/>
          <w:sz w:val="24"/>
          <w:szCs w:val="24"/>
        </w:rPr>
        <w:t xml:space="preserve">-signing crisis in Nevada has been fueled by two main problems: chaos and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speed</w:t>
      </w:r>
      <w:proofErr w:type="gramEnd"/>
      <w:r w:rsidRPr="007C4A76">
        <w:rPr>
          <w:rFonts w:ascii="Arial" w:hAnsi="Arial" w:cs="Arial"/>
          <w:sz w:val="24"/>
          <w:szCs w:val="24"/>
        </w:rPr>
        <w:t xml:space="preserve">,” said Attorney General </w:t>
      </w:r>
      <w:proofErr w:type="spellStart"/>
      <w:r w:rsidRPr="007C4A76">
        <w:rPr>
          <w:rFonts w:ascii="Arial" w:hAnsi="Arial" w:cs="Arial"/>
          <w:sz w:val="24"/>
          <w:szCs w:val="24"/>
        </w:rPr>
        <w:t>Masto</w:t>
      </w:r>
      <w:proofErr w:type="spellEnd"/>
      <w:r w:rsidRPr="007C4A76">
        <w:rPr>
          <w:rFonts w:ascii="Arial" w:hAnsi="Arial" w:cs="Arial"/>
          <w:sz w:val="24"/>
          <w:szCs w:val="24"/>
        </w:rPr>
        <w:t xml:space="preserve">.  “We will protect the integrity of the foreclosure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process</w:t>
      </w:r>
      <w:proofErr w:type="gramEnd"/>
      <w:r w:rsidRPr="007C4A76">
        <w:rPr>
          <w:rFonts w:ascii="Arial" w:hAnsi="Arial" w:cs="Arial"/>
          <w:sz w:val="24"/>
          <w:szCs w:val="24"/>
        </w:rPr>
        <w:t xml:space="preserve">.  This lawsuit is the next, logical step in holding the key players in the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lastRenderedPageBreak/>
        <w:t>foreclosure</w:t>
      </w:r>
      <w:proofErr w:type="gramEnd"/>
      <w:r w:rsidRPr="007C4A76">
        <w:rPr>
          <w:rFonts w:ascii="Arial" w:hAnsi="Arial" w:cs="Arial"/>
          <w:sz w:val="24"/>
          <w:szCs w:val="24"/>
        </w:rPr>
        <w:t xml:space="preserve"> fraud crisis accountable.” </w:t>
      </w:r>
    </w:p>
    <w:p w:rsidR="007C4A76" w:rsidRDefault="007C4A76" w:rsidP="007C4A76">
      <w:pPr>
        <w:spacing w:line="240" w:lineRule="auto"/>
      </w:pPr>
      <w:r w:rsidRPr="007C4A76">
        <w:rPr>
          <w:rFonts w:ascii="Arial" w:hAnsi="Arial" w:cs="Arial"/>
          <w:sz w:val="24"/>
          <w:szCs w:val="24"/>
        </w:rPr>
        <w:t>The lawsuit alleges that LPS:</w:t>
      </w:r>
      <w:r w:rsidRPr="007C4A76">
        <w:t xml:space="preserve">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1) Engaged in a pattern and practice of falsifying, forging and/or fraudulently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executing</w:t>
      </w:r>
      <w:proofErr w:type="gramEnd"/>
      <w:r w:rsidRPr="007C4A76">
        <w:rPr>
          <w:rFonts w:ascii="Arial" w:hAnsi="Arial" w:cs="Arial"/>
          <w:sz w:val="24"/>
          <w:szCs w:val="24"/>
        </w:rPr>
        <w:t xml:space="preserve"> foreclosure related documents, resulting in countless foreclosures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that</w:t>
      </w:r>
      <w:proofErr w:type="gramEnd"/>
      <w:r w:rsidRPr="007C4A76">
        <w:rPr>
          <w:rFonts w:ascii="Arial" w:hAnsi="Arial" w:cs="Arial"/>
          <w:sz w:val="24"/>
          <w:szCs w:val="24"/>
        </w:rPr>
        <w:t xml:space="preserve"> were predicated upon deficient documentation;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2) Required employees to execute and/or notarize up to 4,000 </w:t>
      </w:r>
      <w:proofErr w:type="gramStart"/>
      <w:r w:rsidRPr="007C4A76">
        <w:rPr>
          <w:rFonts w:ascii="Arial" w:hAnsi="Arial" w:cs="Arial"/>
          <w:sz w:val="24"/>
          <w:szCs w:val="24"/>
        </w:rPr>
        <w:t>foreclosure</w:t>
      </w:r>
      <w:proofErr w:type="gramEnd"/>
      <w:r w:rsidRPr="007C4A76">
        <w:rPr>
          <w:rFonts w:ascii="Arial" w:hAnsi="Arial" w:cs="Arial"/>
          <w:sz w:val="24"/>
          <w:szCs w:val="24"/>
        </w:rPr>
        <w:t xml:space="preserve"> </w:t>
      </w:r>
    </w:p>
    <w:p w:rsid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related</w:t>
      </w:r>
      <w:proofErr w:type="gramEnd"/>
      <w:r w:rsidRPr="007C4A76">
        <w:rPr>
          <w:rFonts w:ascii="Arial" w:hAnsi="Arial" w:cs="Arial"/>
          <w:sz w:val="24"/>
          <w:szCs w:val="24"/>
        </w:rPr>
        <w:t xml:space="preserve"> documents every day;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3) Fraudulently notarized documents without ensuring that the notary did so in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the</w:t>
      </w:r>
      <w:proofErr w:type="gramEnd"/>
      <w:r w:rsidRPr="007C4A76">
        <w:rPr>
          <w:rFonts w:ascii="Arial" w:hAnsi="Arial" w:cs="Arial"/>
          <w:sz w:val="24"/>
          <w:szCs w:val="24"/>
        </w:rPr>
        <w:t xml:space="preserve"> presence of the person signing the document;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4) </w:t>
      </w:r>
      <w:proofErr w:type="gramStart"/>
      <w:r w:rsidRPr="007C4A76">
        <w:rPr>
          <w:rFonts w:ascii="Arial" w:hAnsi="Arial" w:cs="Arial"/>
          <w:sz w:val="24"/>
          <w:szCs w:val="24"/>
        </w:rPr>
        <w:t>Implemented</w:t>
      </w:r>
      <w:proofErr w:type="gramEnd"/>
      <w:r w:rsidRPr="007C4A76">
        <w:rPr>
          <w:rFonts w:ascii="Arial" w:hAnsi="Arial" w:cs="Arial"/>
          <w:sz w:val="24"/>
          <w:szCs w:val="24"/>
        </w:rPr>
        <w:t xml:space="preserve"> a widespread scheme to forge signatures on key documents, to </w:t>
      </w:r>
    </w:p>
    <w:p w:rsidR="007C4A76" w:rsidRDefault="007C4A76" w:rsidP="007C4A76">
      <w:pPr>
        <w:spacing w:line="240" w:lineRule="auto"/>
      </w:pPr>
      <w:proofErr w:type="gramStart"/>
      <w:r w:rsidRPr="007C4A76">
        <w:rPr>
          <w:rFonts w:ascii="Arial" w:hAnsi="Arial" w:cs="Arial"/>
          <w:sz w:val="24"/>
          <w:szCs w:val="24"/>
        </w:rPr>
        <w:t>ensure</w:t>
      </w:r>
      <w:proofErr w:type="gramEnd"/>
      <w:r w:rsidRPr="007C4A76">
        <w:rPr>
          <w:rFonts w:ascii="Arial" w:hAnsi="Arial" w:cs="Arial"/>
          <w:sz w:val="24"/>
          <w:szCs w:val="24"/>
        </w:rPr>
        <w:t xml:space="preserve"> that volume and speed quotas were met;</w:t>
      </w:r>
      <w:r w:rsidRPr="007C4A76">
        <w:t xml:space="preserve">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5) Concealed the scope and severity of the document execution fraud by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misrepresenting</w:t>
      </w:r>
      <w:proofErr w:type="gramEnd"/>
      <w:r w:rsidRPr="007C4A76">
        <w:rPr>
          <w:rFonts w:ascii="Arial" w:hAnsi="Arial" w:cs="Arial"/>
          <w:sz w:val="24"/>
          <w:szCs w:val="24"/>
        </w:rPr>
        <w:t xml:space="preserve"> that the problems were limited to clerical errors;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6) Improperly directed and/or controlled the work of foreclosure attorneys by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imposing</w:t>
      </w:r>
      <w:proofErr w:type="gramEnd"/>
      <w:r w:rsidRPr="007C4A76">
        <w:rPr>
          <w:rFonts w:ascii="Arial" w:hAnsi="Arial" w:cs="Arial"/>
          <w:sz w:val="24"/>
          <w:szCs w:val="24"/>
        </w:rPr>
        <w:t xml:space="preserve"> inappropriate and arbitrary deadlines that forced attorneys to churn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through</w:t>
      </w:r>
      <w:proofErr w:type="gramEnd"/>
      <w:r w:rsidRPr="007C4A76">
        <w:rPr>
          <w:rFonts w:ascii="Arial" w:hAnsi="Arial" w:cs="Arial"/>
          <w:sz w:val="24"/>
          <w:szCs w:val="24"/>
        </w:rPr>
        <w:t xml:space="preserve"> foreclosures at a rate that sacrificed accuracy for speed;</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7) Improperly obstructed communication between foreclosure attorneys and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their</w:t>
      </w:r>
      <w:proofErr w:type="gramEnd"/>
      <w:r w:rsidRPr="007C4A76">
        <w:rPr>
          <w:rFonts w:ascii="Arial" w:hAnsi="Arial" w:cs="Arial"/>
          <w:sz w:val="24"/>
          <w:szCs w:val="24"/>
        </w:rPr>
        <w:t xml:space="preserve"> clients; and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8) Demanded a kickback/referral fee from foreclosure firms for each case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referred</w:t>
      </w:r>
      <w:proofErr w:type="gramEnd"/>
      <w:r w:rsidRPr="007C4A76">
        <w:rPr>
          <w:rFonts w:ascii="Arial" w:hAnsi="Arial" w:cs="Arial"/>
          <w:sz w:val="24"/>
          <w:szCs w:val="24"/>
        </w:rPr>
        <w:t xml:space="preserve"> to the firm by LPS and allowed this fee to be misrepresented as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w:t>
      </w:r>
      <w:proofErr w:type="gramStart"/>
      <w:r w:rsidRPr="007C4A76">
        <w:rPr>
          <w:rFonts w:ascii="Arial" w:hAnsi="Arial" w:cs="Arial"/>
          <w:sz w:val="24"/>
          <w:szCs w:val="24"/>
        </w:rPr>
        <w:t>attorney’s</w:t>
      </w:r>
      <w:proofErr w:type="gramEnd"/>
      <w:r w:rsidRPr="007C4A76">
        <w:rPr>
          <w:rFonts w:ascii="Arial" w:hAnsi="Arial" w:cs="Arial"/>
          <w:sz w:val="24"/>
          <w:szCs w:val="24"/>
        </w:rPr>
        <w:t xml:space="preserve"> fees” on invoices passed on to Nevada consumers and/or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submitted</w:t>
      </w:r>
      <w:proofErr w:type="gramEnd"/>
      <w:r w:rsidRPr="007C4A76">
        <w:rPr>
          <w:rFonts w:ascii="Arial" w:hAnsi="Arial" w:cs="Arial"/>
          <w:sz w:val="24"/>
          <w:szCs w:val="24"/>
        </w:rPr>
        <w:t xml:space="preserve"> to Nevada courts.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t xml:space="preserve">LPS’ misconduct was confirmed through testimony of former employees, interviews of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servicers</w:t>
      </w:r>
      <w:proofErr w:type="gramEnd"/>
      <w:r w:rsidRPr="007C4A76">
        <w:rPr>
          <w:rFonts w:ascii="Arial" w:hAnsi="Arial" w:cs="Arial"/>
          <w:sz w:val="24"/>
          <w:szCs w:val="24"/>
        </w:rPr>
        <w:t xml:space="preserve"> and other industry players, and extensive review of more than 1 million pages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of</w:t>
      </w:r>
      <w:proofErr w:type="gramEnd"/>
      <w:r w:rsidRPr="007C4A76">
        <w:rPr>
          <w:rFonts w:ascii="Arial" w:hAnsi="Arial" w:cs="Arial"/>
          <w:sz w:val="24"/>
          <w:szCs w:val="24"/>
        </w:rPr>
        <w:t xml:space="preserve"> relevant documents.  Former employees and industry players describe LPS as an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assembly-line</w:t>
      </w:r>
      <w:proofErr w:type="gramEnd"/>
      <w:r w:rsidRPr="007C4A76">
        <w:rPr>
          <w:rFonts w:ascii="Arial" w:hAnsi="Arial" w:cs="Arial"/>
          <w:sz w:val="24"/>
          <w:szCs w:val="24"/>
        </w:rPr>
        <w:t xml:space="preserve"> sweatshop, churning out documents and foreclosures as fast as new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requests</w:t>
      </w:r>
      <w:proofErr w:type="gramEnd"/>
      <w:r w:rsidRPr="007C4A76">
        <w:rPr>
          <w:rFonts w:ascii="Arial" w:hAnsi="Arial" w:cs="Arial"/>
          <w:sz w:val="24"/>
          <w:szCs w:val="24"/>
        </w:rPr>
        <w:t xml:space="preserve"> came in and punishing network attorneys who failed to keep up the pace.   </w:t>
      </w:r>
    </w:p>
    <w:p w:rsidR="007C4A76" w:rsidRPr="007C4A76" w:rsidRDefault="007C4A76" w:rsidP="007C4A76">
      <w:pPr>
        <w:spacing w:line="240" w:lineRule="auto"/>
        <w:rPr>
          <w:rFonts w:ascii="Arial" w:hAnsi="Arial" w:cs="Arial"/>
          <w:sz w:val="24"/>
          <w:szCs w:val="24"/>
        </w:rPr>
      </w:pPr>
      <w:r w:rsidRPr="007C4A76">
        <w:rPr>
          <w:rFonts w:ascii="Arial" w:hAnsi="Arial" w:cs="Arial"/>
          <w:sz w:val="24"/>
          <w:szCs w:val="24"/>
        </w:rPr>
        <w:lastRenderedPageBreak/>
        <w:t xml:space="preserve">LPS is the nation’s largest provider of default mortgage services, processing more than </w:t>
      </w:r>
    </w:p>
    <w:p w:rsidR="007C4A76" w:rsidRPr="007C4A76" w:rsidRDefault="007C4A76" w:rsidP="007C4A76">
      <w:pPr>
        <w:spacing w:line="240" w:lineRule="auto"/>
        <w:rPr>
          <w:rFonts w:ascii="Arial" w:hAnsi="Arial" w:cs="Arial"/>
          <w:sz w:val="24"/>
          <w:szCs w:val="24"/>
        </w:rPr>
      </w:pPr>
      <w:proofErr w:type="gramStart"/>
      <w:r w:rsidRPr="007C4A76">
        <w:rPr>
          <w:rFonts w:ascii="Arial" w:hAnsi="Arial" w:cs="Arial"/>
          <w:sz w:val="24"/>
          <w:szCs w:val="24"/>
        </w:rPr>
        <w:t>fifty</w:t>
      </w:r>
      <w:proofErr w:type="gramEnd"/>
      <w:r w:rsidRPr="007C4A76">
        <w:rPr>
          <w:rFonts w:ascii="Arial" w:hAnsi="Arial" w:cs="Arial"/>
          <w:sz w:val="24"/>
          <w:szCs w:val="24"/>
        </w:rPr>
        <w:t xml:space="preserve"> percent of all foreclosures annually.</w:t>
      </w:r>
      <w:r w:rsidRPr="007C4A76">
        <w:t xml:space="preserve"> </w:t>
      </w:r>
      <w:r w:rsidRPr="007C4A76">
        <w:rPr>
          <w:rFonts w:ascii="Arial" w:hAnsi="Arial" w:cs="Arial"/>
          <w:sz w:val="24"/>
          <w:szCs w:val="24"/>
        </w:rPr>
        <w:t xml:space="preserve">Read the complaint by visiting: </w:t>
      </w:r>
      <w:hyperlink r:id="rId159" w:history="1">
        <w:r w:rsidRPr="000D0131">
          <w:rPr>
            <w:rStyle w:val="Hyperlink"/>
            <w:rFonts w:ascii="Arial" w:hAnsi="Arial" w:cs="Arial"/>
            <w:sz w:val="24"/>
            <w:szCs w:val="24"/>
          </w:rPr>
          <w:t>http://bit.ly/LPScomplaint</w:t>
        </w:r>
      </w:hyperlink>
      <w:r>
        <w:rPr>
          <w:rFonts w:ascii="Arial" w:hAnsi="Arial" w:cs="Arial"/>
          <w:sz w:val="24"/>
          <w:szCs w:val="24"/>
        </w:rPr>
        <w:t xml:space="preserve"> </w:t>
      </w:r>
    </w:p>
    <w:p w:rsidR="00070073" w:rsidRPr="00B35C85" w:rsidRDefault="00070073" w:rsidP="00070073">
      <w:pPr>
        <w:rPr>
          <w:rFonts w:ascii="Arial" w:hAnsi="Arial" w:cs="Arial"/>
          <w:b/>
          <w:sz w:val="24"/>
          <w:szCs w:val="24"/>
        </w:rPr>
      </w:pPr>
      <w:r w:rsidRPr="00B35C85">
        <w:rPr>
          <w:rFonts w:ascii="Arial" w:hAnsi="Arial" w:cs="Arial"/>
          <w:b/>
          <w:sz w:val="24"/>
          <w:szCs w:val="24"/>
        </w:rPr>
        <w:t>Leo Ortega</w:t>
      </w:r>
      <w:r w:rsidR="00F52C5F">
        <w:rPr>
          <w:rFonts w:ascii="Arial" w:hAnsi="Arial" w:cs="Arial"/>
          <w:b/>
          <w:sz w:val="24"/>
          <w:szCs w:val="24"/>
        </w:rPr>
        <w:t xml:space="preserve">-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w:t>
      </w:r>
    </w:p>
    <w:p w:rsidR="00070073" w:rsidRPr="00303C96" w:rsidRDefault="00070073" w:rsidP="00070073">
      <w:pPr>
        <w:rPr>
          <w:rFonts w:ascii="Arial" w:hAnsi="Arial" w:cs="Arial"/>
          <w:b/>
          <w:sz w:val="24"/>
          <w:szCs w:val="24"/>
        </w:rPr>
      </w:pPr>
      <w:r w:rsidRPr="00303C96">
        <w:rPr>
          <w:rFonts w:ascii="Arial" w:hAnsi="Arial" w:cs="Arial"/>
          <w:b/>
          <w:sz w:val="24"/>
          <w:szCs w:val="24"/>
        </w:rPr>
        <w:t xml:space="preserve">Leticia Arias- Notary for </w:t>
      </w:r>
      <w:proofErr w:type="spellStart"/>
      <w:r w:rsidRPr="00303C96">
        <w:rPr>
          <w:rFonts w:ascii="Arial" w:hAnsi="Arial" w:cs="Arial"/>
          <w:b/>
          <w:sz w:val="24"/>
          <w:szCs w:val="24"/>
        </w:rPr>
        <w:t>Ocwen</w:t>
      </w:r>
      <w:proofErr w:type="spellEnd"/>
      <w:r w:rsidRPr="00303C96">
        <w:rPr>
          <w:rFonts w:ascii="Arial" w:hAnsi="Arial" w:cs="Arial"/>
          <w:b/>
          <w:sz w:val="24"/>
          <w:szCs w:val="24"/>
        </w:rPr>
        <w:t xml:space="preserve">  </w:t>
      </w:r>
      <w:hyperlink r:id="rId160" w:history="1">
        <w:r w:rsidRPr="00487BA4">
          <w:rPr>
            <w:rStyle w:val="Hyperlink"/>
            <w:rFonts w:ascii="Arial" w:hAnsi="Arial" w:cs="Arial"/>
            <w:sz w:val="24"/>
            <w:szCs w:val="24"/>
          </w:rPr>
          <w:t>http://www.foreclosurehamlet.org/profiles/blogs/pigs-ass-a-sampler-of-ocwen</w:t>
        </w:r>
      </w:hyperlink>
      <w:r>
        <w:rPr>
          <w:rFonts w:ascii="Arial" w:hAnsi="Arial" w:cs="Arial"/>
          <w:b/>
          <w:sz w:val="24"/>
          <w:szCs w:val="24"/>
        </w:rPr>
        <w:t xml:space="preserve"> </w:t>
      </w:r>
      <w:hyperlink r:id="rId161" w:history="1">
        <w:r w:rsidRPr="00487BA4">
          <w:rPr>
            <w:rStyle w:val="Hyperlink"/>
            <w:rFonts w:ascii="Arial" w:hAnsi="Arial" w:cs="Arial"/>
            <w:sz w:val="24"/>
            <w:szCs w:val="24"/>
          </w:rPr>
          <w:t>http://briankkorteesq.wordpress.com/2010/06/29/fake-assignments-of-mortgagestever-kanescott-andersonjohn-codytamara-pricedory-or-dorey-coebelbernice-thell/</w:t>
        </w:r>
      </w:hyperlink>
      <w:r>
        <w:rPr>
          <w:rFonts w:ascii="Arial" w:hAnsi="Arial" w:cs="Arial"/>
          <w:b/>
          <w:sz w:val="24"/>
          <w:szCs w:val="24"/>
        </w:rPr>
        <w:t xml:space="preserve">   </w:t>
      </w:r>
      <w:r w:rsidRPr="00303C96">
        <w:rPr>
          <w:rFonts w:ascii="Arial" w:hAnsi="Arial" w:cs="Arial"/>
          <w:color w:val="339933"/>
          <w:sz w:val="24"/>
          <w:szCs w:val="24"/>
        </w:rPr>
        <w:t>www.msfraud.org/law/lounge/Ocwen_ResponsetoInterrogatories.pdf</w:t>
      </w:r>
      <w:r w:rsidRPr="00303C96">
        <w:rPr>
          <w:rFonts w:ascii="Arial" w:hAnsi="Arial" w:cs="Arial"/>
        </w:rPr>
        <w:t xml:space="preserve"> </w:t>
      </w:r>
      <w:hyperlink w:history="1">
        <w:r w:rsidRPr="00487BA4">
          <w:rPr>
            <w:rStyle w:val="Hyperlink"/>
            <w:rFonts w:ascii="Arial" w:hAnsi="Arial" w:cs="Arial"/>
            <w:vanish/>
          </w:rPr>
          <w:t>www.msfraud.org/law/lounge/Ocwen_ResponsetoInterrogatories.pdf</w:t>
        </w:r>
        <w:r w:rsidRPr="00487BA4">
          <w:rPr>
            <w:rStyle w:val="Hyperlink"/>
            <w:rFonts w:ascii="Arial" w:hAnsi="Arial" w:cs="Arial"/>
          </w:rPr>
          <w:t xml:space="preserve"> </w:t>
        </w:r>
        <w:r w:rsidRPr="00487BA4">
          <w:rPr>
            <w:rStyle w:val="Hyperlink"/>
            <w:rFonts w:ascii="Arial" w:hAnsi="Arial" w:cs="Arial"/>
            <w:sz w:val="24"/>
            <w:szCs w:val="24"/>
          </w:rPr>
          <w:t>whatsignature.com/files/Arias_Leticia.pdf</w:t>
        </w:r>
      </w:hyperlink>
      <w:r>
        <w:rPr>
          <w:rFonts w:ascii="Arial" w:hAnsi="Arial" w:cs="Arial"/>
          <w:color w:val="339933"/>
          <w:sz w:val="24"/>
          <w:szCs w:val="24"/>
        </w:rPr>
        <w:t xml:space="preserve">                 </w:t>
      </w:r>
      <w:hyperlink r:id="rId162" w:history="1">
        <w:r w:rsidRPr="00487BA4">
          <w:rPr>
            <w:rStyle w:val="Hyperlink"/>
            <w:rFonts w:ascii="Arial" w:hAnsi="Arial" w:cs="Arial"/>
            <w:sz w:val="24"/>
            <w:szCs w:val="24"/>
          </w:rPr>
          <w:t>http://4closurefraud.org/2010/05/24/take-a-look-at-these-two-assignments-not-only-scott-anderson-forgery-notary-fraudforgery-from-ocwen/</w:t>
        </w:r>
      </w:hyperlink>
      <w:r>
        <w:rPr>
          <w:rFonts w:ascii="Arial" w:hAnsi="Arial" w:cs="Arial"/>
          <w:color w:val="339933"/>
          <w:sz w:val="24"/>
          <w:szCs w:val="24"/>
        </w:rPr>
        <w:t xml:space="preserve"> </w:t>
      </w:r>
    </w:p>
    <w:p w:rsidR="00070073" w:rsidRPr="00EB1A11" w:rsidRDefault="00070073" w:rsidP="00070073">
      <w:pPr>
        <w:rPr>
          <w:rFonts w:ascii="Arial" w:hAnsi="Arial" w:cs="Arial"/>
          <w:b/>
          <w:sz w:val="24"/>
          <w:szCs w:val="24"/>
          <w:lang w:val="en"/>
        </w:rPr>
      </w:pPr>
      <w:r>
        <w:rPr>
          <w:rFonts w:ascii="Arial" w:hAnsi="Arial" w:cs="Arial"/>
          <w:b/>
          <w:sz w:val="24"/>
          <w:szCs w:val="24"/>
        </w:rPr>
        <w:t xml:space="preserve">Linda Collins-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sidRPr="00716F97">
        <w:rPr>
          <w:rFonts w:ascii="Arial" w:hAnsi="Arial" w:cs="Arial"/>
          <w:sz w:val="24"/>
          <w:szCs w:val="24"/>
        </w:rPr>
        <w:t>alleged Assistant Secretary at Chase</w:t>
      </w:r>
      <w:r w:rsidR="00F52C5F">
        <w:rPr>
          <w:rFonts w:ascii="Arial" w:hAnsi="Arial" w:cs="Arial"/>
          <w:sz w:val="24"/>
          <w:szCs w:val="24"/>
        </w:rPr>
        <w:t xml:space="preserve"> </w:t>
      </w:r>
      <w:r w:rsidRPr="00EB1A11">
        <w:rPr>
          <w:rFonts w:ascii="Arial" w:hAnsi="Arial" w:cs="Arial"/>
          <w:sz w:val="24"/>
          <w:szCs w:val="24"/>
        </w:rPr>
        <w:t xml:space="preserve">Linda </w:t>
      </w:r>
      <w:proofErr w:type="spellStart"/>
      <w:r w:rsidRPr="00EB1A11">
        <w:rPr>
          <w:rFonts w:ascii="Arial" w:hAnsi="Arial" w:cs="Arial"/>
          <w:sz w:val="24"/>
          <w:szCs w:val="24"/>
        </w:rPr>
        <w:t>Garloch</w:t>
      </w:r>
      <w:proofErr w:type="spellEnd"/>
      <w:r w:rsidRPr="00EB1A11">
        <w:rPr>
          <w:rFonts w:ascii="Arial" w:hAnsi="Arial" w:cs="Arial"/>
          <w:sz w:val="24"/>
          <w:szCs w:val="24"/>
        </w:rPr>
        <w:t xml:space="preserve"> - </w:t>
      </w:r>
      <w:r w:rsidRPr="00EB1A11">
        <w:rPr>
          <w:rStyle w:val="title1"/>
          <w:rFonts w:ascii="Arial" w:hAnsi="Arial" w:cs="Arial"/>
          <w:sz w:val="24"/>
          <w:szCs w:val="24"/>
          <w:lang w:val="en"/>
        </w:rPr>
        <w:t>Correspondent Operations Manager</w:t>
      </w:r>
      <w:r w:rsidRPr="00EB1A11">
        <w:rPr>
          <w:rFonts w:ascii="Arial" w:hAnsi="Arial" w:cs="Arial"/>
          <w:sz w:val="24"/>
          <w:szCs w:val="24"/>
          <w:lang w:val="en"/>
        </w:rPr>
        <w:t xml:space="preserve">  at </w:t>
      </w:r>
      <w:hyperlink r:id="rId163" w:history="1">
        <w:r w:rsidRPr="00EB1A11">
          <w:rPr>
            <w:rStyle w:val="org"/>
            <w:rFonts w:ascii="Arial" w:hAnsi="Arial" w:cs="Arial"/>
            <w:sz w:val="24"/>
            <w:szCs w:val="24"/>
            <w:lang w:val="en"/>
          </w:rPr>
          <w:t>MetLife Home Loans</w:t>
        </w:r>
      </w:hyperlink>
      <w:r w:rsidRPr="00EB1A11">
        <w:rPr>
          <w:rStyle w:val="Strong"/>
          <w:rFonts w:ascii="Arial" w:hAnsi="Arial" w:cs="Arial"/>
          <w:sz w:val="24"/>
          <w:szCs w:val="24"/>
          <w:lang w:val="en"/>
        </w:rPr>
        <w:t xml:space="preserve"> </w:t>
      </w:r>
      <w:r w:rsidRPr="00EB1A11">
        <w:rPr>
          <w:rFonts w:ascii="Arial" w:hAnsi="Arial" w:cs="Arial"/>
          <w:sz w:val="24"/>
          <w:szCs w:val="24"/>
          <w:lang w:val="en"/>
        </w:rPr>
        <w:t xml:space="preserve">April 2011 – Present </w:t>
      </w:r>
      <w:r w:rsidRPr="00EB1A11">
        <w:rPr>
          <w:rStyle w:val="duration"/>
          <w:rFonts w:ascii="Arial" w:hAnsi="Arial" w:cs="Arial"/>
          <w:sz w:val="24"/>
          <w:szCs w:val="24"/>
          <w:lang w:val="en"/>
        </w:rPr>
        <w:t>(8 months)</w:t>
      </w:r>
      <w:r w:rsidRPr="00EB1A11">
        <w:rPr>
          <w:rFonts w:ascii="Arial" w:hAnsi="Arial" w:cs="Arial"/>
          <w:sz w:val="24"/>
          <w:szCs w:val="24"/>
          <w:lang w:val="en"/>
        </w:rPr>
        <w:t xml:space="preserve"> </w:t>
      </w:r>
      <w:r w:rsidRPr="00EB1A11">
        <w:rPr>
          <w:rStyle w:val="location2"/>
          <w:rFonts w:ascii="Arial" w:hAnsi="Arial" w:cs="Arial"/>
          <w:sz w:val="24"/>
          <w:szCs w:val="24"/>
          <w:lang w:val="en"/>
        </w:rPr>
        <w:t>Irving, TX</w:t>
      </w:r>
      <w:r w:rsidRPr="00EB1A11">
        <w:rPr>
          <w:rFonts w:ascii="Arial" w:hAnsi="Arial" w:cs="Arial"/>
          <w:sz w:val="24"/>
          <w:szCs w:val="24"/>
          <w:lang w:val="en"/>
        </w:rPr>
        <w:t xml:space="preserve"> , </w:t>
      </w:r>
      <w:r w:rsidRPr="00EB1A11">
        <w:rPr>
          <w:rStyle w:val="title1"/>
          <w:rFonts w:ascii="Arial" w:hAnsi="Arial" w:cs="Arial"/>
          <w:sz w:val="24"/>
          <w:szCs w:val="24"/>
          <w:lang w:val="en"/>
        </w:rPr>
        <w:t>VP, Mortgage Production Team Manager</w:t>
      </w:r>
      <w:r w:rsidRPr="00EB1A11">
        <w:rPr>
          <w:rFonts w:ascii="Arial" w:hAnsi="Arial" w:cs="Arial"/>
          <w:sz w:val="24"/>
          <w:szCs w:val="24"/>
          <w:lang w:val="en"/>
        </w:rPr>
        <w:t xml:space="preserve"> </w:t>
      </w:r>
      <w:proofErr w:type="spellStart"/>
      <w:r w:rsidRPr="00EB1A11">
        <w:rPr>
          <w:rStyle w:val="org"/>
          <w:rFonts w:ascii="Arial" w:hAnsi="Arial" w:cs="Arial"/>
          <w:sz w:val="24"/>
          <w:szCs w:val="24"/>
          <w:lang w:val="en"/>
        </w:rPr>
        <w:t>Indymac</w:t>
      </w:r>
      <w:proofErr w:type="spellEnd"/>
      <w:r w:rsidRPr="00EB1A11">
        <w:rPr>
          <w:rStyle w:val="org"/>
          <w:rFonts w:ascii="Arial" w:hAnsi="Arial" w:cs="Arial"/>
          <w:sz w:val="24"/>
          <w:szCs w:val="24"/>
          <w:lang w:val="en"/>
        </w:rPr>
        <w:t xml:space="preserve"> Bank</w:t>
      </w:r>
      <w:r w:rsidRPr="00EB1A11">
        <w:rPr>
          <w:rStyle w:val="Strong"/>
          <w:rFonts w:ascii="Arial" w:hAnsi="Arial" w:cs="Arial"/>
          <w:sz w:val="24"/>
          <w:szCs w:val="24"/>
          <w:lang w:val="en"/>
        </w:rPr>
        <w:t xml:space="preserve"> </w:t>
      </w:r>
      <w:r w:rsidRPr="00EB1A11">
        <w:rPr>
          <w:rFonts w:ascii="Arial" w:hAnsi="Arial" w:cs="Arial"/>
          <w:sz w:val="24"/>
          <w:szCs w:val="24"/>
          <w:lang w:val="en"/>
        </w:rPr>
        <w:t xml:space="preserve">October 2004 – July 2008 </w:t>
      </w:r>
      <w:r w:rsidRPr="00EB1A11">
        <w:rPr>
          <w:rStyle w:val="duration"/>
          <w:rFonts w:ascii="Arial" w:hAnsi="Arial" w:cs="Arial"/>
          <w:sz w:val="24"/>
          <w:szCs w:val="24"/>
          <w:lang w:val="en"/>
        </w:rPr>
        <w:t>(3 years 10 months)</w:t>
      </w:r>
      <w:r w:rsidRPr="00EB1A11">
        <w:rPr>
          <w:rFonts w:ascii="Arial" w:hAnsi="Arial" w:cs="Arial"/>
          <w:sz w:val="24"/>
          <w:szCs w:val="24"/>
          <w:lang w:val="en"/>
        </w:rPr>
        <w:t xml:space="preserve"> VP, Mortgage Production Team Manager, Jan 2008 - Jul 2008</w:t>
      </w:r>
      <w:r>
        <w:rPr>
          <w:rFonts w:ascii="Arial" w:hAnsi="Arial" w:cs="Arial"/>
          <w:sz w:val="24"/>
          <w:szCs w:val="24"/>
          <w:lang w:val="en"/>
        </w:rPr>
        <w:t xml:space="preserve"> </w:t>
      </w:r>
      <w:r w:rsidRPr="00EB1A11">
        <w:rPr>
          <w:rFonts w:ascii="Arial" w:hAnsi="Arial" w:cs="Arial"/>
          <w:sz w:val="24"/>
          <w:szCs w:val="24"/>
          <w:lang w:val="en"/>
        </w:rPr>
        <w:t xml:space="preserve">Directed a Wholesale Mortgage team of six underwriters, four closers and two customer account managers. </w:t>
      </w:r>
      <w:proofErr w:type="gramStart"/>
      <w:r w:rsidRPr="00EB1A11">
        <w:rPr>
          <w:rFonts w:ascii="Arial" w:hAnsi="Arial" w:cs="Arial"/>
          <w:sz w:val="24"/>
          <w:szCs w:val="24"/>
          <w:lang w:val="en"/>
        </w:rPr>
        <w:t>Trained associates to meet deadlines, company standard loan quality and maximum production efficiencies.</w:t>
      </w:r>
      <w:proofErr w:type="gramEnd"/>
      <w:r w:rsidRPr="00EB1A11">
        <w:rPr>
          <w:rFonts w:ascii="Arial" w:hAnsi="Arial" w:cs="Arial"/>
          <w:sz w:val="24"/>
          <w:szCs w:val="24"/>
          <w:lang w:val="en"/>
        </w:rPr>
        <w:br/>
      </w:r>
      <w:proofErr w:type="gramStart"/>
      <w:r w:rsidRPr="00EB1A11">
        <w:rPr>
          <w:rFonts w:ascii="Arial" w:hAnsi="Arial" w:cs="Arial"/>
          <w:sz w:val="24"/>
          <w:szCs w:val="24"/>
          <w:lang w:val="en"/>
        </w:rPr>
        <w:t xml:space="preserve">Converted products to 90% Agency and FHA from 90% Alt A and </w:t>
      </w:r>
      <w:proofErr w:type="spellStart"/>
      <w:r w:rsidRPr="00EB1A11">
        <w:rPr>
          <w:rFonts w:ascii="Arial" w:hAnsi="Arial" w:cs="Arial"/>
          <w:sz w:val="24"/>
          <w:szCs w:val="24"/>
          <w:lang w:val="en"/>
        </w:rPr>
        <w:t>sub prime</w:t>
      </w:r>
      <w:proofErr w:type="spellEnd"/>
      <w:r w:rsidRPr="00EB1A11">
        <w:rPr>
          <w:rFonts w:ascii="Arial" w:hAnsi="Arial" w:cs="Arial"/>
          <w:sz w:val="24"/>
          <w:szCs w:val="24"/>
          <w:lang w:val="en"/>
        </w:rPr>
        <w:t xml:space="preserve"> business within one year.</w:t>
      </w:r>
      <w:proofErr w:type="gramEnd"/>
      <w:r w:rsidRPr="00EB1A11">
        <w:rPr>
          <w:rFonts w:ascii="Arial" w:hAnsi="Arial" w:cs="Arial"/>
          <w:sz w:val="24"/>
          <w:szCs w:val="24"/>
          <w:lang w:val="en"/>
        </w:rPr>
        <w:br/>
        <w:t>Completed Direct Endorsement Underwriting Certification authority and obtained CHUMS # for FHA loans in 2008.</w:t>
      </w:r>
      <w:r w:rsidRPr="00EB1A11">
        <w:rPr>
          <w:rFonts w:ascii="Arial" w:hAnsi="Arial" w:cs="Arial"/>
          <w:sz w:val="24"/>
          <w:szCs w:val="24"/>
          <w:lang w:val="en"/>
        </w:rPr>
        <w:br/>
        <w:t>VP, Regional Operations Manager, Dec 2005 - Dec 2007</w:t>
      </w:r>
      <w:r w:rsidRPr="00EB1A11">
        <w:rPr>
          <w:rFonts w:ascii="Arial" w:hAnsi="Arial" w:cs="Arial"/>
          <w:sz w:val="24"/>
          <w:szCs w:val="24"/>
          <w:lang w:val="en"/>
        </w:rPr>
        <w:br/>
        <w:t xml:space="preserve">Launched new Correspondent Mortgage operations team of five direct reporting managers and approximately 75 associates. Team handled imaging, intake, underwriting, quality control, funding, </w:t>
      </w:r>
      <w:proofErr w:type="spellStart"/>
      <w:r w:rsidRPr="00EB1A11">
        <w:rPr>
          <w:rFonts w:ascii="Arial" w:hAnsi="Arial" w:cs="Arial"/>
          <w:sz w:val="24"/>
          <w:szCs w:val="24"/>
          <w:lang w:val="en"/>
        </w:rPr>
        <w:t>post closing</w:t>
      </w:r>
      <w:proofErr w:type="spellEnd"/>
      <w:r w:rsidRPr="00EB1A11">
        <w:rPr>
          <w:rFonts w:ascii="Arial" w:hAnsi="Arial" w:cs="Arial"/>
          <w:sz w:val="24"/>
          <w:szCs w:val="24"/>
          <w:lang w:val="en"/>
        </w:rPr>
        <w:t xml:space="preserve"> and lender relations. </w:t>
      </w:r>
      <w:proofErr w:type="gramStart"/>
      <w:r w:rsidRPr="00EB1A11">
        <w:rPr>
          <w:rFonts w:ascii="Arial" w:hAnsi="Arial" w:cs="Arial"/>
          <w:sz w:val="24"/>
          <w:szCs w:val="24"/>
          <w:lang w:val="en"/>
        </w:rPr>
        <w:t>Underwriting limit: $1 million.</w:t>
      </w:r>
      <w:proofErr w:type="gramEnd"/>
      <w:r w:rsidRPr="00EB1A11">
        <w:rPr>
          <w:rFonts w:ascii="Arial" w:hAnsi="Arial" w:cs="Arial"/>
          <w:sz w:val="24"/>
          <w:szCs w:val="24"/>
          <w:lang w:val="en"/>
        </w:rPr>
        <w:br/>
      </w:r>
      <w:proofErr w:type="gramStart"/>
      <w:r w:rsidRPr="00EB1A11">
        <w:rPr>
          <w:rFonts w:ascii="Arial" w:hAnsi="Arial" w:cs="Arial"/>
          <w:sz w:val="24"/>
          <w:szCs w:val="24"/>
          <w:lang w:val="en"/>
        </w:rPr>
        <w:t>Attained highest monthly volume of $700 million within two years.</w:t>
      </w:r>
      <w:proofErr w:type="gramEnd"/>
      <w:r w:rsidRPr="00EB1A11">
        <w:rPr>
          <w:rFonts w:ascii="Arial" w:hAnsi="Arial" w:cs="Arial"/>
          <w:sz w:val="24"/>
          <w:szCs w:val="24"/>
          <w:lang w:val="en"/>
        </w:rPr>
        <w:br/>
        <w:t>Met Key Performance Index metrics average 90% each quarter. Areas measured: loan production, customer service, loan quality, efficiency and compliance.</w:t>
      </w:r>
      <w:r w:rsidRPr="00EB1A11">
        <w:rPr>
          <w:rFonts w:ascii="Arial" w:hAnsi="Arial" w:cs="Arial"/>
          <w:sz w:val="24"/>
          <w:szCs w:val="24"/>
          <w:lang w:val="en"/>
        </w:rPr>
        <w:br/>
        <w:t>Decreased fraud and misrepresentation significantly by utilizing the MERS to check for loans not listed on the application.</w:t>
      </w:r>
      <w:r w:rsidRPr="00EB1A11">
        <w:rPr>
          <w:rFonts w:ascii="Arial" w:hAnsi="Arial" w:cs="Arial"/>
          <w:sz w:val="24"/>
          <w:szCs w:val="24"/>
          <w:lang w:val="en"/>
        </w:rPr>
        <w:br/>
        <w:t>Recognized and received outstanding performance award at Sales Executive Council, 2006 and 2007.</w:t>
      </w:r>
      <w:r w:rsidRPr="00EB1A11">
        <w:rPr>
          <w:rFonts w:ascii="Arial" w:hAnsi="Arial" w:cs="Arial"/>
          <w:sz w:val="24"/>
          <w:szCs w:val="24"/>
          <w:lang w:val="en"/>
        </w:rPr>
        <w:br/>
        <w:t>Implemented bi-weekly sales training; topics included underwriting tips, foreign national borrowers, underwriting and purchasing red flags.</w:t>
      </w:r>
      <w:r w:rsidRPr="00EB1A11">
        <w:rPr>
          <w:rFonts w:ascii="Arial" w:hAnsi="Arial" w:cs="Arial"/>
          <w:sz w:val="24"/>
          <w:szCs w:val="24"/>
          <w:lang w:val="en"/>
        </w:rPr>
        <w:br/>
        <w:t xml:space="preserve">Reduced labor costs and increased productivity by transitioning all loan files to an online </w:t>
      </w:r>
      <w:r w:rsidRPr="00EB1A11">
        <w:rPr>
          <w:rFonts w:ascii="Arial" w:hAnsi="Arial" w:cs="Arial"/>
          <w:sz w:val="24"/>
          <w:szCs w:val="24"/>
          <w:lang w:val="en"/>
        </w:rPr>
        <w:lastRenderedPageBreak/>
        <w:t>tracking system.</w:t>
      </w:r>
      <w:r w:rsidRPr="00EB1A11">
        <w:rPr>
          <w:rFonts w:ascii="Arial" w:hAnsi="Arial" w:cs="Arial"/>
          <w:sz w:val="24"/>
          <w:szCs w:val="24"/>
          <w:lang w:val="en"/>
        </w:rPr>
        <w:br/>
        <w:t>Assistant VP, Operations Manager, Oct 2004 - Dec 2005</w:t>
      </w:r>
      <w:r w:rsidRPr="00EB1A11">
        <w:rPr>
          <w:rFonts w:ascii="Arial" w:hAnsi="Arial" w:cs="Arial"/>
          <w:sz w:val="24"/>
          <w:szCs w:val="24"/>
          <w:lang w:val="en"/>
        </w:rPr>
        <w:br/>
        <w:t xml:space="preserve">Collaborated and opened new branch office with First Vice President. </w:t>
      </w:r>
      <w:proofErr w:type="gramStart"/>
      <w:r w:rsidRPr="00EB1A11">
        <w:rPr>
          <w:rFonts w:ascii="Arial" w:hAnsi="Arial" w:cs="Arial"/>
          <w:sz w:val="24"/>
          <w:szCs w:val="24"/>
          <w:lang w:val="en"/>
        </w:rPr>
        <w:t>Built working relationships with key corporate departments: compliance, warehouse lending, secondary marketing, sales, IT systems, loan servicing, as well as other Wholesale and Correspondent production branch offices.</w:t>
      </w:r>
      <w:proofErr w:type="gramEnd"/>
      <w:r w:rsidRPr="00EB1A11">
        <w:rPr>
          <w:rFonts w:ascii="Arial" w:hAnsi="Arial" w:cs="Arial"/>
          <w:sz w:val="24"/>
          <w:szCs w:val="24"/>
          <w:lang w:val="en"/>
        </w:rPr>
        <w:br/>
        <w:t>Achieved #1 status in volume production within one year and retained status.</w:t>
      </w:r>
      <w:r w:rsidRPr="00EB1A11">
        <w:rPr>
          <w:rFonts w:ascii="Arial" w:hAnsi="Arial" w:cs="Arial"/>
          <w:sz w:val="24"/>
          <w:szCs w:val="24"/>
          <w:lang w:val="en"/>
        </w:rPr>
        <w:br/>
      </w:r>
      <w:proofErr w:type="gramStart"/>
      <w:r w:rsidRPr="00EB1A11">
        <w:rPr>
          <w:rFonts w:ascii="Arial" w:hAnsi="Arial" w:cs="Arial"/>
          <w:sz w:val="24"/>
          <w:szCs w:val="24"/>
          <w:lang w:val="en"/>
        </w:rPr>
        <w:t>Delivered quarterly operations presentations to five sales teams of five members each.</w:t>
      </w:r>
      <w:proofErr w:type="gramEnd"/>
      <w:r w:rsidRPr="00EB1A11">
        <w:rPr>
          <w:rFonts w:ascii="Arial" w:hAnsi="Arial" w:cs="Arial"/>
          <w:sz w:val="24"/>
          <w:szCs w:val="24"/>
          <w:lang w:val="en"/>
        </w:rPr>
        <w:t xml:space="preserve">  </w:t>
      </w:r>
      <w:proofErr w:type="gramStart"/>
      <w:r w:rsidRPr="00EB1A11">
        <w:rPr>
          <w:rStyle w:val="title1"/>
          <w:rFonts w:ascii="Arial" w:hAnsi="Arial" w:cs="Arial"/>
          <w:sz w:val="24"/>
          <w:szCs w:val="24"/>
          <w:lang w:val="en"/>
        </w:rPr>
        <w:t xml:space="preserve">Regional Operations Director- </w:t>
      </w:r>
      <w:r w:rsidRPr="00EB1A11">
        <w:rPr>
          <w:rStyle w:val="org"/>
          <w:rFonts w:ascii="Arial" w:hAnsi="Arial" w:cs="Arial"/>
          <w:sz w:val="24"/>
          <w:szCs w:val="24"/>
          <w:lang w:val="en"/>
        </w:rPr>
        <w:t>Principal Residential Mortgage Inc.</w:t>
      </w:r>
      <w:r w:rsidRPr="00EB1A11">
        <w:rPr>
          <w:rStyle w:val="Strong"/>
          <w:rFonts w:ascii="Arial" w:hAnsi="Arial" w:cs="Arial"/>
          <w:sz w:val="24"/>
          <w:szCs w:val="24"/>
          <w:lang w:val="en"/>
        </w:rPr>
        <w:t xml:space="preserve"> </w:t>
      </w:r>
      <w:r w:rsidRPr="00EB1A11">
        <w:rPr>
          <w:rFonts w:ascii="Arial" w:hAnsi="Arial" w:cs="Arial"/>
          <w:sz w:val="24"/>
          <w:szCs w:val="24"/>
          <w:lang w:val="en"/>
        </w:rPr>
        <w:t xml:space="preserve">August 1994 – August 2004 </w:t>
      </w:r>
      <w:r w:rsidRPr="00EB1A11">
        <w:rPr>
          <w:rStyle w:val="duration"/>
          <w:rFonts w:ascii="Arial" w:hAnsi="Arial" w:cs="Arial"/>
          <w:sz w:val="24"/>
          <w:szCs w:val="24"/>
          <w:lang w:val="en"/>
        </w:rPr>
        <w:t>(10 years 1 month)</w:t>
      </w:r>
      <w:r w:rsidRPr="00EB1A11">
        <w:rPr>
          <w:rFonts w:ascii="Arial" w:hAnsi="Arial" w:cs="Arial"/>
          <w:sz w:val="24"/>
          <w:szCs w:val="24"/>
          <w:lang w:val="en"/>
        </w:rPr>
        <w:t xml:space="preserve"> Citi Mortgage (Principal Residential Mortgage, Inc.)</w:t>
      </w:r>
      <w:proofErr w:type="gramEnd"/>
      <w:r w:rsidRPr="00EB1A11">
        <w:rPr>
          <w:rFonts w:ascii="Arial" w:hAnsi="Arial" w:cs="Arial"/>
          <w:sz w:val="24"/>
          <w:szCs w:val="24"/>
          <w:lang w:val="en"/>
        </w:rPr>
        <w:t xml:space="preserve"> Scottsdale, AZ</w:t>
      </w:r>
      <w:r w:rsidRPr="00EB1A11">
        <w:rPr>
          <w:rFonts w:ascii="Arial" w:hAnsi="Arial" w:cs="Arial"/>
          <w:sz w:val="24"/>
          <w:szCs w:val="24"/>
          <w:lang w:val="en"/>
        </w:rPr>
        <w:br/>
        <w:t>Regional Operations Director, 2002 - 2004</w:t>
      </w:r>
      <w:r w:rsidRPr="00EB1A11">
        <w:rPr>
          <w:rFonts w:ascii="Arial" w:hAnsi="Arial" w:cs="Arial"/>
          <w:sz w:val="24"/>
          <w:szCs w:val="24"/>
          <w:lang w:val="en"/>
        </w:rPr>
        <w:br/>
        <w:t xml:space="preserve">Oversaw Correspondent Mortgage operations which included: registration, funding, insuring (FHA /VA) and post closings for the West Region. </w:t>
      </w:r>
      <w:proofErr w:type="gramStart"/>
      <w:r w:rsidRPr="00EB1A11">
        <w:rPr>
          <w:rFonts w:ascii="Arial" w:hAnsi="Arial" w:cs="Arial"/>
          <w:sz w:val="24"/>
          <w:szCs w:val="24"/>
          <w:lang w:val="en"/>
        </w:rPr>
        <w:t>Trained employees in the latest products and processes.</w:t>
      </w:r>
      <w:proofErr w:type="gramEnd"/>
      <w:r w:rsidRPr="00EB1A11">
        <w:rPr>
          <w:rFonts w:ascii="Arial" w:hAnsi="Arial" w:cs="Arial"/>
          <w:sz w:val="24"/>
          <w:szCs w:val="24"/>
          <w:lang w:val="en"/>
        </w:rPr>
        <w:t xml:space="preserve"> Communicated daily with Regional Vice President, Marketing and </w:t>
      </w:r>
      <w:proofErr w:type="gramStart"/>
      <w:r w:rsidRPr="00EB1A11">
        <w:rPr>
          <w:rFonts w:ascii="Arial" w:hAnsi="Arial" w:cs="Arial"/>
          <w:sz w:val="24"/>
          <w:szCs w:val="24"/>
          <w:lang w:val="en"/>
        </w:rPr>
        <w:t>Underwriting</w:t>
      </w:r>
      <w:proofErr w:type="gramEnd"/>
      <w:r w:rsidRPr="00EB1A11">
        <w:rPr>
          <w:rFonts w:ascii="Arial" w:hAnsi="Arial" w:cs="Arial"/>
          <w:sz w:val="24"/>
          <w:szCs w:val="24"/>
          <w:lang w:val="en"/>
        </w:rPr>
        <w:t xml:space="preserve"> teams regarding repurchases, quality control issues, underwriting “pends” and FHA insuring.</w:t>
      </w:r>
      <w:r w:rsidRPr="00EB1A11">
        <w:rPr>
          <w:rFonts w:ascii="Arial" w:hAnsi="Arial" w:cs="Arial"/>
          <w:sz w:val="24"/>
          <w:szCs w:val="24"/>
          <w:lang w:val="en"/>
        </w:rPr>
        <w:br/>
      </w:r>
      <w:proofErr w:type="gramStart"/>
      <w:r w:rsidRPr="00EB1A11">
        <w:rPr>
          <w:rFonts w:ascii="Arial" w:hAnsi="Arial" w:cs="Arial"/>
          <w:sz w:val="24"/>
          <w:szCs w:val="24"/>
          <w:lang w:val="en"/>
        </w:rPr>
        <w:t>Managed staff of up to 80 associates to purchase as much as $2 billion per month.</w:t>
      </w:r>
      <w:proofErr w:type="gramEnd"/>
      <w:r w:rsidRPr="00EB1A11">
        <w:rPr>
          <w:rFonts w:ascii="Arial" w:hAnsi="Arial" w:cs="Arial"/>
          <w:sz w:val="24"/>
          <w:szCs w:val="24"/>
          <w:lang w:val="en"/>
        </w:rPr>
        <w:t xml:space="preserve"> </w:t>
      </w:r>
      <w:r w:rsidRPr="00EB1A11">
        <w:rPr>
          <w:rFonts w:ascii="Arial" w:hAnsi="Arial" w:cs="Arial"/>
          <w:sz w:val="24"/>
          <w:szCs w:val="24"/>
          <w:lang w:val="en"/>
        </w:rPr>
        <w:br/>
        <w:t>Decreased full time benefits and reduced layoffs by utilizing 60% temporary staffing</w:t>
      </w:r>
      <w:proofErr w:type="gramStart"/>
      <w:r w:rsidRPr="00EB1A11">
        <w:rPr>
          <w:rFonts w:ascii="Arial" w:hAnsi="Arial" w:cs="Arial"/>
          <w:sz w:val="24"/>
          <w:szCs w:val="24"/>
          <w:lang w:val="en"/>
        </w:rPr>
        <w:t>,</w:t>
      </w:r>
      <w:proofErr w:type="gramEnd"/>
      <w:r w:rsidRPr="00EB1A11">
        <w:rPr>
          <w:rFonts w:ascii="Arial" w:hAnsi="Arial" w:cs="Arial"/>
          <w:sz w:val="24"/>
          <w:szCs w:val="24"/>
          <w:lang w:val="en"/>
        </w:rPr>
        <w:br/>
        <w:t>Cut funding turn time from competition’s 5.0+ business days to 2.4 in 2003.</w:t>
      </w:r>
      <w:r w:rsidRPr="00EB1A11">
        <w:rPr>
          <w:rFonts w:ascii="Arial" w:hAnsi="Arial" w:cs="Arial"/>
          <w:sz w:val="24"/>
          <w:szCs w:val="24"/>
          <w:lang w:val="en"/>
        </w:rPr>
        <w:br/>
        <w:t>Reduced FHA uninsured loans from 27 to zero within three months and maintained a level of three or less.</w:t>
      </w:r>
      <w:r w:rsidRPr="00EB1A11">
        <w:rPr>
          <w:rFonts w:ascii="Arial" w:hAnsi="Arial" w:cs="Arial"/>
          <w:sz w:val="24"/>
          <w:szCs w:val="24"/>
          <w:lang w:val="en"/>
        </w:rPr>
        <w:br/>
      </w:r>
      <w:proofErr w:type="gramStart"/>
      <w:r w:rsidRPr="00EB1A11">
        <w:rPr>
          <w:rFonts w:ascii="Arial" w:hAnsi="Arial" w:cs="Arial"/>
          <w:sz w:val="24"/>
          <w:szCs w:val="24"/>
          <w:lang w:val="en"/>
        </w:rPr>
        <w:t>Increased business 10% by assisting with the design, development and deployment for live price trace registrations on website for Correspondents.</w:t>
      </w:r>
      <w:proofErr w:type="gramEnd"/>
      <w:r w:rsidRPr="00EB1A11">
        <w:rPr>
          <w:rFonts w:ascii="Arial" w:hAnsi="Arial" w:cs="Arial"/>
          <w:sz w:val="24"/>
          <w:szCs w:val="24"/>
          <w:lang w:val="en"/>
        </w:rPr>
        <w:br/>
      </w:r>
      <w:proofErr w:type="gramStart"/>
      <w:r w:rsidRPr="00EB1A11">
        <w:rPr>
          <w:rFonts w:ascii="Arial" w:hAnsi="Arial" w:cs="Arial"/>
          <w:sz w:val="24"/>
          <w:szCs w:val="24"/>
          <w:lang w:val="en"/>
        </w:rPr>
        <w:t>Decreased staff turnover to a low of 5% in 2004 through motivational programs, appreciation lunches and high performance awards.</w:t>
      </w:r>
      <w:proofErr w:type="gramEnd"/>
      <w:r w:rsidRPr="00EB1A11">
        <w:rPr>
          <w:rFonts w:ascii="Arial" w:hAnsi="Arial" w:cs="Arial"/>
          <w:sz w:val="24"/>
          <w:szCs w:val="24"/>
          <w:lang w:val="en"/>
        </w:rPr>
        <w:br/>
        <w:t>Operations Manager, 1997 - 2002</w:t>
      </w:r>
      <w:r w:rsidRPr="00EB1A11">
        <w:rPr>
          <w:rFonts w:ascii="Arial" w:hAnsi="Arial" w:cs="Arial"/>
          <w:sz w:val="24"/>
          <w:szCs w:val="24"/>
          <w:lang w:val="en"/>
        </w:rPr>
        <w:br/>
        <w:t>Managed staff of up to 50 associates to purchase as high as $1 billion per month.</w:t>
      </w:r>
      <w:r w:rsidRPr="00EB1A11">
        <w:rPr>
          <w:rFonts w:ascii="Arial" w:hAnsi="Arial" w:cs="Arial"/>
          <w:sz w:val="24"/>
          <w:szCs w:val="24"/>
          <w:lang w:val="en"/>
        </w:rPr>
        <w:br/>
        <w:t>Exceeded performance goals and recognized as Elite Top Producer, 2001 and Top Producer, 2002.</w:t>
      </w:r>
      <w:r w:rsidRPr="00EB1A11">
        <w:rPr>
          <w:rFonts w:ascii="Arial" w:hAnsi="Arial" w:cs="Arial"/>
          <w:sz w:val="24"/>
          <w:szCs w:val="24"/>
          <w:lang w:val="en"/>
        </w:rPr>
        <w:br/>
        <w:t xml:space="preserve">Assisted with team of 10 to design, develop and deploy website for Correspondents to view seller guide, lock loans, extend and modify locks, view pipeline reports. </w:t>
      </w:r>
      <w:proofErr w:type="gramStart"/>
      <w:r w:rsidRPr="00EB1A11">
        <w:rPr>
          <w:rFonts w:ascii="Arial" w:hAnsi="Arial" w:cs="Arial"/>
          <w:sz w:val="24"/>
          <w:szCs w:val="24"/>
          <w:lang w:val="en"/>
        </w:rPr>
        <w:t>Additionally, assisted with the design, creation and implementation of new Loan Registration System.</w:t>
      </w:r>
      <w:proofErr w:type="gramEnd"/>
      <w:r w:rsidRPr="00EB1A11">
        <w:rPr>
          <w:rFonts w:ascii="Arial" w:hAnsi="Arial" w:cs="Arial"/>
          <w:sz w:val="24"/>
          <w:szCs w:val="24"/>
          <w:lang w:val="en"/>
        </w:rPr>
        <w:br/>
        <w:t>Trained staff on DU/LP automated underwriting systems.</w:t>
      </w:r>
      <w:r w:rsidRPr="00EB1A11">
        <w:rPr>
          <w:rFonts w:ascii="Arial" w:hAnsi="Arial" w:cs="Arial"/>
          <w:sz w:val="24"/>
          <w:szCs w:val="24"/>
          <w:lang w:val="en"/>
        </w:rPr>
        <w:br/>
      </w:r>
      <w:proofErr w:type="gramStart"/>
      <w:r w:rsidRPr="00EB1A11">
        <w:rPr>
          <w:rFonts w:ascii="Arial" w:hAnsi="Arial" w:cs="Arial"/>
          <w:sz w:val="24"/>
          <w:szCs w:val="24"/>
          <w:lang w:val="en"/>
        </w:rPr>
        <w:t>Authorized to negotiate individual loan pricing modifications and extensions.</w:t>
      </w:r>
      <w:proofErr w:type="gramEnd"/>
      <w:r w:rsidRPr="00EB1A11">
        <w:rPr>
          <w:rFonts w:ascii="Arial" w:hAnsi="Arial" w:cs="Arial"/>
          <w:sz w:val="24"/>
          <w:szCs w:val="24"/>
          <w:lang w:val="en"/>
        </w:rPr>
        <w:br/>
      </w:r>
      <w:proofErr w:type="gramStart"/>
      <w:r w:rsidRPr="00EB1A11">
        <w:rPr>
          <w:rFonts w:ascii="Arial" w:hAnsi="Arial" w:cs="Arial"/>
          <w:sz w:val="24"/>
          <w:szCs w:val="24"/>
          <w:lang w:val="en"/>
        </w:rPr>
        <w:t>Assistant Manager, - 1994 - 1997</w:t>
      </w:r>
      <w:r w:rsidRPr="00EB1A11">
        <w:rPr>
          <w:rFonts w:ascii="Arial" w:hAnsi="Arial" w:cs="Arial"/>
          <w:sz w:val="24"/>
          <w:szCs w:val="24"/>
          <w:lang w:val="en"/>
        </w:rPr>
        <w:br/>
        <w:t>Assisted Regional Director opening a new branch office in Scottsdale, Arizona.</w:t>
      </w:r>
      <w:proofErr w:type="gramEnd"/>
      <w:r w:rsidRPr="00EB1A11">
        <w:rPr>
          <w:rFonts w:ascii="Arial" w:hAnsi="Arial" w:cs="Arial"/>
          <w:sz w:val="24"/>
          <w:szCs w:val="24"/>
          <w:lang w:val="en"/>
        </w:rPr>
        <w:t xml:space="preserve"> </w:t>
      </w:r>
      <w:proofErr w:type="gramStart"/>
      <w:r w:rsidRPr="00EB1A11">
        <w:rPr>
          <w:rFonts w:ascii="Arial" w:hAnsi="Arial" w:cs="Arial"/>
          <w:sz w:val="24"/>
          <w:szCs w:val="24"/>
          <w:lang w:val="en"/>
        </w:rPr>
        <w:t xml:space="preserve">Oversaw registration, funding and </w:t>
      </w:r>
      <w:proofErr w:type="spellStart"/>
      <w:r w:rsidRPr="00EB1A11">
        <w:rPr>
          <w:rFonts w:ascii="Arial" w:hAnsi="Arial" w:cs="Arial"/>
          <w:sz w:val="24"/>
          <w:szCs w:val="24"/>
          <w:lang w:val="en"/>
        </w:rPr>
        <w:t>post closing</w:t>
      </w:r>
      <w:proofErr w:type="spellEnd"/>
      <w:r w:rsidRPr="00EB1A11">
        <w:rPr>
          <w:rFonts w:ascii="Arial" w:hAnsi="Arial" w:cs="Arial"/>
          <w:sz w:val="24"/>
          <w:szCs w:val="24"/>
          <w:lang w:val="en"/>
        </w:rPr>
        <w:t xml:space="preserve"> processes for the West Region.</w:t>
      </w:r>
      <w:proofErr w:type="gramEnd"/>
      <w:r w:rsidRPr="00EB1A11">
        <w:rPr>
          <w:rFonts w:ascii="Arial" w:hAnsi="Arial" w:cs="Arial"/>
          <w:sz w:val="24"/>
          <w:szCs w:val="24"/>
          <w:lang w:val="en"/>
        </w:rPr>
        <w:t xml:space="preserve"> </w:t>
      </w:r>
      <w:proofErr w:type="gramStart"/>
      <w:r w:rsidRPr="00EB1A11">
        <w:rPr>
          <w:rFonts w:ascii="Arial" w:hAnsi="Arial" w:cs="Arial"/>
          <w:sz w:val="24"/>
          <w:szCs w:val="24"/>
          <w:lang w:val="en"/>
        </w:rPr>
        <w:t>Provided HR functions such as hiring, training and performance reviews for staff of 40.</w:t>
      </w:r>
      <w:proofErr w:type="gramEnd"/>
      <w:r w:rsidRPr="00EB1A11">
        <w:rPr>
          <w:rFonts w:ascii="Arial" w:hAnsi="Arial" w:cs="Arial"/>
          <w:sz w:val="24"/>
          <w:szCs w:val="24"/>
          <w:lang w:val="en"/>
        </w:rPr>
        <w:t xml:space="preserve"> </w:t>
      </w:r>
      <w:r w:rsidRPr="00EB1A11">
        <w:rPr>
          <w:rStyle w:val="title1"/>
          <w:rFonts w:ascii="Arial" w:hAnsi="Arial" w:cs="Arial"/>
          <w:sz w:val="24"/>
          <w:szCs w:val="24"/>
          <w:lang w:val="en"/>
        </w:rPr>
        <w:t>Supervisor</w:t>
      </w:r>
      <w:r w:rsidRPr="00EB1A11">
        <w:rPr>
          <w:rFonts w:ascii="Arial" w:hAnsi="Arial" w:cs="Arial"/>
          <w:sz w:val="24"/>
          <w:szCs w:val="24"/>
          <w:lang w:val="en"/>
        </w:rPr>
        <w:t xml:space="preserve">  </w:t>
      </w:r>
      <w:r w:rsidRPr="00EB1A11">
        <w:rPr>
          <w:rFonts w:ascii="Arial" w:hAnsi="Arial" w:cs="Arial"/>
          <w:sz w:val="24"/>
          <w:szCs w:val="24"/>
          <w:lang w:val="en"/>
        </w:rPr>
        <w:lastRenderedPageBreak/>
        <w:t xml:space="preserve">at </w:t>
      </w:r>
      <w:r w:rsidRPr="00EB1A11">
        <w:rPr>
          <w:rStyle w:val="org"/>
          <w:rFonts w:ascii="Arial" w:hAnsi="Arial" w:cs="Arial"/>
          <w:sz w:val="24"/>
          <w:szCs w:val="24"/>
          <w:lang w:val="en"/>
        </w:rPr>
        <w:t>Principal Residential Mortgage, Inc.</w:t>
      </w:r>
      <w:r w:rsidRPr="00EB1A11">
        <w:rPr>
          <w:rStyle w:val="Strong"/>
          <w:rFonts w:ascii="Arial" w:hAnsi="Arial" w:cs="Arial"/>
          <w:sz w:val="24"/>
          <w:szCs w:val="24"/>
          <w:lang w:val="en"/>
        </w:rPr>
        <w:t xml:space="preserve"> </w:t>
      </w:r>
      <w:r w:rsidRPr="00EB1A11">
        <w:rPr>
          <w:rFonts w:ascii="Arial" w:hAnsi="Arial" w:cs="Arial"/>
          <w:sz w:val="24"/>
          <w:szCs w:val="24"/>
          <w:lang w:val="en"/>
        </w:rPr>
        <w:t xml:space="preserve">November 1985 – August 1994 </w:t>
      </w:r>
      <w:r w:rsidRPr="00EB1A11">
        <w:rPr>
          <w:rStyle w:val="duration"/>
          <w:rFonts w:ascii="Arial" w:hAnsi="Arial" w:cs="Arial"/>
          <w:sz w:val="24"/>
          <w:szCs w:val="24"/>
          <w:lang w:val="en"/>
        </w:rPr>
        <w:t>(8 years 10 months)</w:t>
      </w:r>
      <w:r w:rsidRPr="00EB1A11">
        <w:rPr>
          <w:rFonts w:ascii="Arial" w:hAnsi="Arial" w:cs="Arial"/>
          <w:sz w:val="24"/>
          <w:szCs w:val="24"/>
          <w:lang w:val="en"/>
        </w:rPr>
        <w:t xml:space="preserve"> Started as a steno typist and promoted 5 times working in the Des Moines, IA office.</w:t>
      </w:r>
      <w:r w:rsidRPr="00EB1A11">
        <w:rPr>
          <w:rFonts w:ascii="Arial" w:hAnsi="Arial" w:cs="Arial"/>
          <w:sz w:val="24"/>
          <w:szCs w:val="24"/>
          <w:lang w:val="en"/>
        </w:rPr>
        <w:br/>
        <w:t>Positions held include: Supervisor, Coordinator, Administrative Assistant, Loan Specialist, Loan Technician, Steno Typist</w:t>
      </w:r>
      <w:r w:rsidRPr="00EB1A11">
        <w:rPr>
          <w:rFonts w:ascii="Arial" w:hAnsi="Arial" w:cs="Arial"/>
          <w:sz w:val="24"/>
          <w:szCs w:val="24"/>
          <w:lang w:val="en"/>
        </w:rPr>
        <w:br/>
        <w:t xml:space="preserve">Developed and implemented procedures to use an alternative quick fund process for a large correspondent, </w:t>
      </w:r>
      <w:r w:rsidR="00F52C5F" w:rsidRPr="00EB1A11">
        <w:rPr>
          <w:rFonts w:ascii="Arial" w:hAnsi="Arial" w:cs="Arial"/>
          <w:sz w:val="24"/>
          <w:szCs w:val="24"/>
          <w:lang w:val="en"/>
        </w:rPr>
        <w:t>procedures</w:t>
      </w:r>
      <w:r w:rsidRPr="00EB1A11">
        <w:rPr>
          <w:rFonts w:ascii="Arial" w:hAnsi="Arial" w:cs="Arial"/>
          <w:sz w:val="24"/>
          <w:szCs w:val="24"/>
          <w:lang w:val="en"/>
        </w:rPr>
        <w:t xml:space="preserve"> to purchase bulk commitments and process to purchase servicing only loans of $500 million.</w:t>
      </w:r>
      <w:r w:rsidRPr="00EB1A11">
        <w:rPr>
          <w:rFonts w:ascii="Arial" w:hAnsi="Arial" w:cs="Arial"/>
          <w:sz w:val="24"/>
          <w:szCs w:val="24"/>
          <w:lang w:val="en"/>
        </w:rPr>
        <w:br/>
        <w:t xml:space="preserve">Coordinated first Correspondent Lending Annual Meeting by arranging hotel, caters, travel entertainment, etc. </w:t>
      </w:r>
      <w:hyperlink r:id="rId164" w:history="1">
        <w:r w:rsidRPr="00700563">
          <w:rPr>
            <w:rStyle w:val="Hyperlink"/>
            <w:rFonts w:ascii="Arial" w:hAnsi="Arial" w:cs="Arial"/>
            <w:sz w:val="24"/>
            <w:szCs w:val="24"/>
            <w:lang w:val="en"/>
          </w:rPr>
          <w:t>http://www.linkedin.com/in/lindagarloch</w:t>
        </w:r>
      </w:hyperlink>
      <w:r>
        <w:rPr>
          <w:rFonts w:ascii="Arial" w:hAnsi="Arial" w:cs="Arial"/>
          <w:sz w:val="24"/>
          <w:szCs w:val="24"/>
          <w:lang w:val="en"/>
        </w:rPr>
        <w:t xml:space="preserve"> </w:t>
      </w:r>
    </w:p>
    <w:p w:rsidR="00070073" w:rsidRDefault="00070073" w:rsidP="00070073">
      <w:pPr>
        <w:rPr>
          <w:rFonts w:ascii="Arial" w:hAnsi="Arial" w:cs="Arial"/>
          <w:b/>
          <w:sz w:val="24"/>
          <w:szCs w:val="24"/>
        </w:rPr>
      </w:pPr>
      <w:r>
        <w:rPr>
          <w:rFonts w:ascii="Arial" w:hAnsi="Arial" w:cs="Arial"/>
          <w:b/>
          <w:sz w:val="24"/>
          <w:szCs w:val="24"/>
        </w:rPr>
        <w:t xml:space="preserve">Linda Wheeler- </w:t>
      </w:r>
      <w:r w:rsidR="00F52C5F">
        <w:rPr>
          <w:rFonts w:ascii="Arial" w:hAnsi="Arial" w:cs="Arial"/>
          <w:sz w:val="24"/>
          <w:szCs w:val="24"/>
        </w:rPr>
        <w:t xml:space="preserve">suspected </w:t>
      </w:r>
      <w:proofErr w:type="spellStart"/>
      <w:r w:rsidR="00F52C5F">
        <w:rPr>
          <w:rFonts w:ascii="Arial" w:hAnsi="Arial" w:cs="Arial"/>
          <w:sz w:val="24"/>
          <w:szCs w:val="24"/>
        </w:rPr>
        <w:t>robo</w:t>
      </w:r>
      <w:proofErr w:type="spellEnd"/>
      <w:r w:rsidR="00F52C5F">
        <w:rPr>
          <w:rFonts w:ascii="Arial" w:hAnsi="Arial" w:cs="Arial"/>
          <w:sz w:val="24"/>
          <w:szCs w:val="24"/>
        </w:rPr>
        <w:t xml:space="preserve"> signer </w:t>
      </w:r>
      <w:r>
        <w:rPr>
          <w:rFonts w:ascii="Arial" w:hAnsi="Arial" w:cs="Arial"/>
          <w:b/>
          <w:sz w:val="24"/>
          <w:szCs w:val="24"/>
        </w:rPr>
        <w:t>alleged Vice President of Wells Fargo</w:t>
      </w:r>
    </w:p>
    <w:p w:rsidR="004D5DDE" w:rsidRDefault="004D5DDE" w:rsidP="00070073">
      <w:pPr>
        <w:rPr>
          <w:rFonts w:ascii="Arial" w:hAnsi="Arial" w:cs="Arial"/>
          <w:b/>
          <w:sz w:val="24"/>
          <w:szCs w:val="24"/>
        </w:rPr>
      </w:pPr>
      <w:r w:rsidRPr="004D5DDE">
        <w:rPr>
          <w:rFonts w:ascii="Verdana" w:hAnsi="Verdana"/>
          <w:b/>
          <w:color w:val="333333"/>
        </w:rPr>
        <w:t xml:space="preserve">Lisa </w:t>
      </w:r>
      <w:proofErr w:type="spellStart"/>
      <w:r w:rsidRPr="004D5DDE">
        <w:rPr>
          <w:rFonts w:ascii="Verdana" w:hAnsi="Verdana"/>
          <w:b/>
          <w:color w:val="333333"/>
        </w:rPr>
        <w:t>Allinson</w:t>
      </w:r>
      <w:proofErr w:type="spellEnd"/>
      <w:r>
        <w:rPr>
          <w:rFonts w:ascii="Verdana" w:hAnsi="Verdana"/>
          <w:color w:val="333333"/>
        </w:rPr>
        <w:t xml:space="preserve">- is a </w:t>
      </w:r>
      <w:proofErr w:type="spellStart"/>
      <w:r>
        <w:rPr>
          <w:rFonts w:ascii="Verdana" w:hAnsi="Verdana"/>
          <w:color w:val="333333"/>
        </w:rPr>
        <w:t>Robo</w:t>
      </w:r>
      <w:proofErr w:type="spellEnd"/>
      <w:r>
        <w:rPr>
          <w:rFonts w:ascii="Verdana" w:hAnsi="Verdana"/>
          <w:color w:val="333333"/>
        </w:rPr>
        <w:t xml:space="preserve"> Signer for MERS, </w:t>
      </w:r>
      <w:proofErr w:type="spellStart"/>
      <w:r>
        <w:rPr>
          <w:rFonts w:ascii="Verdana" w:hAnsi="Verdana"/>
          <w:color w:val="333333"/>
        </w:rPr>
        <w:t>Inc</w:t>
      </w:r>
      <w:proofErr w:type="spellEnd"/>
      <w:r>
        <w:rPr>
          <w:rFonts w:ascii="Verdana" w:hAnsi="Verdana"/>
          <w:color w:val="333333"/>
        </w:rPr>
        <w:t xml:space="preserve"> as nominee for </w:t>
      </w:r>
      <w:proofErr w:type="spellStart"/>
      <w:r>
        <w:rPr>
          <w:rFonts w:ascii="Verdana" w:hAnsi="Verdana"/>
          <w:color w:val="333333"/>
        </w:rPr>
        <w:t>Amnet</w:t>
      </w:r>
      <w:proofErr w:type="spellEnd"/>
      <w:r>
        <w:rPr>
          <w:rFonts w:ascii="Verdana" w:hAnsi="Verdana"/>
          <w:color w:val="333333"/>
        </w:rPr>
        <w:t xml:space="preserve"> Mortgage, </w:t>
      </w:r>
      <w:proofErr w:type="spellStart"/>
      <w:r>
        <w:rPr>
          <w:rFonts w:ascii="Verdana" w:hAnsi="Verdana"/>
          <w:color w:val="333333"/>
        </w:rPr>
        <w:t>Inc</w:t>
      </w:r>
      <w:proofErr w:type="spellEnd"/>
      <w:r>
        <w:rPr>
          <w:rFonts w:ascii="Verdana" w:hAnsi="Verdana"/>
          <w:color w:val="333333"/>
        </w:rPr>
        <w:t xml:space="preserve"> </w:t>
      </w:r>
      <w:proofErr w:type="spellStart"/>
      <w:r>
        <w:rPr>
          <w:rFonts w:ascii="Verdana" w:hAnsi="Verdana"/>
          <w:color w:val="333333"/>
        </w:rPr>
        <w:t>dba</w:t>
      </w:r>
      <w:proofErr w:type="spellEnd"/>
      <w:r>
        <w:rPr>
          <w:rFonts w:ascii="Verdana" w:hAnsi="Verdana"/>
          <w:color w:val="333333"/>
        </w:rPr>
        <w:t xml:space="preserve"> American Mortgage Network of Florida. The assignment was signed in 2010, where </w:t>
      </w:r>
      <w:proofErr w:type="spellStart"/>
      <w:r>
        <w:rPr>
          <w:rFonts w:ascii="Verdana" w:hAnsi="Verdana"/>
          <w:color w:val="333333"/>
        </w:rPr>
        <w:t>Amnet</w:t>
      </w:r>
      <w:proofErr w:type="spellEnd"/>
      <w:r>
        <w:rPr>
          <w:rFonts w:ascii="Verdana" w:hAnsi="Verdana"/>
          <w:color w:val="333333"/>
        </w:rPr>
        <w:t xml:space="preserve"> was </w:t>
      </w:r>
      <w:proofErr w:type="spellStart"/>
      <w:r>
        <w:rPr>
          <w:rFonts w:ascii="Verdana" w:hAnsi="Verdana"/>
          <w:color w:val="333333"/>
        </w:rPr>
        <w:t>aquired</w:t>
      </w:r>
      <w:proofErr w:type="spellEnd"/>
      <w:r>
        <w:rPr>
          <w:rFonts w:ascii="Verdana" w:hAnsi="Verdana"/>
          <w:color w:val="333333"/>
        </w:rPr>
        <w:t xml:space="preserve"> by Wachovia in 2005 which was merged with Wells Fargo in 2009.</w:t>
      </w:r>
    </w:p>
    <w:p w:rsidR="00E12D3D" w:rsidRDefault="00E12D3D" w:rsidP="00070073">
      <w:pPr>
        <w:rPr>
          <w:rFonts w:ascii="Arial" w:hAnsi="Arial" w:cs="Arial"/>
          <w:b/>
          <w:sz w:val="24"/>
          <w:szCs w:val="24"/>
        </w:rPr>
      </w:pPr>
      <w:r>
        <w:rPr>
          <w:rFonts w:ascii="Arial" w:hAnsi="Arial" w:cs="Arial"/>
          <w:b/>
          <w:sz w:val="24"/>
          <w:szCs w:val="24"/>
        </w:rPr>
        <w:t xml:space="preserve">Lisa Riddle- suspected </w:t>
      </w:r>
      <w:proofErr w:type="spellStart"/>
      <w:r>
        <w:rPr>
          <w:rFonts w:ascii="Arial" w:hAnsi="Arial" w:cs="Arial"/>
          <w:b/>
          <w:sz w:val="24"/>
          <w:szCs w:val="24"/>
        </w:rPr>
        <w:t>robo</w:t>
      </w:r>
      <w:proofErr w:type="spellEnd"/>
      <w:r>
        <w:rPr>
          <w:rFonts w:ascii="Arial" w:hAnsi="Arial" w:cs="Arial"/>
          <w:b/>
          <w:sz w:val="24"/>
          <w:szCs w:val="24"/>
        </w:rPr>
        <w:t xml:space="preserve"> signer for JP Morgan/Chase</w:t>
      </w:r>
    </w:p>
    <w:p w:rsidR="00070073" w:rsidRPr="000A2B7B" w:rsidRDefault="00070073" w:rsidP="00070073">
      <w:pPr>
        <w:rPr>
          <w:rFonts w:ascii="Arial" w:hAnsi="Arial" w:cs="Arial"/>
          <w:sz w:val="24"/>
          <w:szCs w:val="24"/>
        </w:rPr>
      </w:pPr>
      <w:r w:rsidRPr="000A2B7B">
        <w:rPr>
          <w:rFonts w:ascii="Arial" w:hAnsi="Arial" w:cs="Arial"/>
          <w:b/>
          <w:sz w:val="24"/>
          <w:szCs w:val="24"/>
        </w:rPr>
        <w:t>Lori Bolduc</w:t>
      </w:r>
      <w:r w:rsidRPr="000A2B7B">
        <w:rPr>
          <w:rFonts w:ascii="Arial" w:hAnsi="Arial" w:cs="Arial"/>
          <w:sz w:val="24"/>
          <w:szCs w:val="24"/>
        </w:rPr>
        <w:t xml:space="preserve">- </w:t>
      </w:r>
      <w:r w:rsidRPr="000A2B7B">
        <w:rPr>
          <w:rFonts w:ascii="Arial" w:hAnsi="Arial" w:cs="Arial"/>
          <w:bCs/>
          <w:color w:val="000000"/>
          <w:sz w:val="24"/>
          <w:szCs w:val="24"/>
          <w:lang w:val="en"/>
        </w:rPr>
        <w:t xml:space="preserve">Attorney Manager </w:t>
      </w:r>
      <w:r w:rsidRPr="000A2B7B">
        <w:rPr>
          <w:rStyle w:val="at"/>
          <w:rFonts w:ascii="Arial" w:hAnsi="Arial" w:cs="Arial"/>
          <w:bCs/>
          <w:color w:val="000000"/>
          <w:sz w:val="24"/>
          <w:szCs w:val="24"/>
          <w:lang w:val="en"/>
        </w:rPr>
        <w:t xml:space="preserve">at </w:t>
      </w:r>
      <w:hyperlink r:id="rId165" w:history="1">
        <w:r w:rsidRPr="000A2B7B">
          <w:rPr>
            <w:rStyle w:val="org"/>
            <w:rFonts w:ascii="Arial" w:hAnsi="Arial" w:cs="Arial"/>
            <w:bCs/>
            <w:color w:val="000000"/>
            <w:sz w:val="24"/>
            <w:szCs w:val="24"/>
            <w:lang w:val="en"/>
          </w:rPr>
          <w:t>Harmon Law Offices, P.C.</w:t>
        </w:r>
      </w:hyperlink>
      <w:r>
        <w:t xml:space="preserve"> </w:t>
      </w:r>
      <w:hyperlink r:id="rId166" w:history="1">
        <w:r w:rsidRPr="000A2B7B">
          <w:rPr>
            <w:rStyle w:val="Hyperlink"/>
            <w:rFonts w:ascii="Arial" w:hAnsi="Arial" w:cs="Arial"/>
            <w:sz w:val="24"/>
            <w:szCs w:val="24"/>
          </w:rPr>
          <w:t>http://www.salemdeeds.com/robosite/RobosignerList.aspx</w:t>
        </w:r>
      </w:hyperlink>
      <w:r w:rsidRPr="000A2B7B">
        <w:rPr>
          <w:rFonts w:ascii="Arial" w:hAnsi="Arial" w:cs="Arial"/>
          <w:sz w:val="24"/>
          <w:szCs w:val="24"/>
        </w:rPr>
        <w:t xml:space="preserve"> </w:t>
      </w:r>
    </w:p>
    <w:p w:rsidR="00931023" w:rsidRPr="00931023" w:rsidRDefault="00931023" w:rsidP="00931023">
      <w:pPr>
        <w:pStyle w:val="Heading2"/>
        <w:rPr>
          <w:rFonts w:ascii="Arial" w:hAnsi="Arial" w:cs="Arial"/>
          <w:b w:val="0"/>
          <w:sz w:val="24"/>
          <w:szCs w:val="24"/>
          <w:lang w:val="en"/>
        </w:rPr>
      </w:pPr>
      <w:r w:rsidRPr="00931023">
        <w:rPr>
          <w:rFonts w:ascii="Arial" w:hAnsi="Arial" w:cs="Arial"/>
          <w:sz w:val="24"/>
          <w:szCs w:val="24"/>
          <w:lang w:val="en"/>
        </w:rPr>
        <w:t>Lorraine Best</w:t>
      </w:r>
      <w:r w:rsidRPr="00931023">
        <w:rPr>
          <w:rFonts w:ascii="Arial" w:hAnsi="Arial" w:cs="Arial"/>
          <w:b w:val="0"/>
          <w:sz w:val="24"/>
          <w:szCs w:val="24"/>
          <w:lang w:val="en"/>
        </w:rPr>
        <w:t xml:space="preserve">- </w:t>
      </w:r>
      <w:proofErr w:type="spellStart"/>
      <w:r w:rsidRPr="00931023">
        <w:rPr>
          <w:rFonts w:ascii="Arial" w:hAnsi="Arial" w:cs="Arial"/>
          <w:b w:val="0"/>
          <w:sz w:val="24"/>
          <w:szCs w:val="24"/>
          <w:lang w:val="en"/>
        </w:rPr>
        <w:t>robo</w:t>
      </w:r>
      <w:proofErr w:type="spellEnd"/>
      <w:r w:rsidRPr="00931023">
        <w:rPr>
          <w:rFonts w:ascii="Arial" w:hAnsi="Arial" w:cs="Arial"/>
          <w:b w:val="0"/>
          <w:sz w:val="24"/>
          <w:szCs w:val="24"/>
          <w:lang w:val="en"/>
        </w:rPr>
        <w:t xml:space="preserve"> signer, really is </w:t>
      </w:r>
      <w:r w:rsidRPr="00931023">
        <w:rPr>
          <w:rStyle w:val="title1"/>
          <w:rFonts w:ascii="Arial" w:hAnsi="Arial" w:cs="Arial"/>
          <w:b w:val="0"/>
          <w:sz w:val="24"/>
          <w:szCs w:val="24"/>
          <w:lang w:val="en"/>
        </w:rPr>
        <w:t>AVP, Home Loan Manager</w:t>
      </w:r>
      <w:r w:rsidRPr="00931023">
        <w:rPr>
          <w:rFonts w:ascii="Arial" w:hAnsi="Arial" w:cs="Arial"/>
          <w:b w:val="0"/>
          <w:sz w:val="24"/>
          <w:szCs w:val="24"/>
          <w:lang w:val="en"/>
        </w:rPr>
        <w:t xml:space="preserve"> at </w:t>
      </w:r>
      <w:hyperlink r:id="rId167" w:history="1">
        <w:r w:rsidRPr="00931023">
          <w:rPr>
            <w:rStyle w:val="org"/>
            <w:rFonts w:ascii="Arial" w:hAnsi="Arial" w:cs="Arial"/>
            <w:b w:val="0"/>
            <w:sz w:val="24"/>
            <w:szCs w:val="24"/>
            <w:lang w:val="en"/>
          </w:rPr>
          <w:t>Countrywide</w:t>
        </w:r>
      </w:hyperlink>
      <w:r w:rsidRPr="00931023">
        <w:rPr>
          <w:rStyle w:val="Strong"/>
          <w:rFonts w:ascii="Arial" w:hAnsi="Arial" w:cs="Arial"/>
          <w:b/>
          <w:bCs/>
          <w:sz w:val="24"/>
          <w:szCs w:val="24"/>
          <w:lang w:val="en"/>
        </w:rPr>
        <w:t xml:space="preserve"> from </w:t>
      </w:r>
      <w:r w:rsidRPr="00931023">
        <w:rPr>
          <w:rFonts w:ascii="Arial" w:hAnsi="Arial" w:cs="Arial"/>
          <w:b w:val="0"/>
          <w:sz w:val="24"/>
          <w:szCs w:val="24"/>
          <w:lang w:val="en"/>
        </w:rPr>
        <w:t xml:space="preserve">April 2003 – Present </w:t>
      </w:r>
      <w:r w:rsidRPr="00931023">
        <w:rPr>
          <w:rStyle w:val="duration"/>
          <w:rFonts w:ascii="Arial" w:hAnsi="Arial" w:cs="Arial"/>
          <w:b w:val="0"/>
          <w:sz w:val="24"/>
          <w:szCs w:val="24"/>
          <w:lang w:val="en"/>
        </w:rPr>
        <w:t>(8 years 9 months)</w:t>
      </w:r>
      <w:r w:rsidRPr="00931023">
        <w:rPr>
          <w:rFonts w:ascii="Arial" w:hAnsi="Arial" w:cs="Arial"/>
          <w:b w:val="0"/>
          <w:sz w:val="24"/>
          <w:szCs w:val="24"/>
          <w:lang w:val="en"/>
        </w:rPr>
        <w:t xml:space="preserve"> and prior to that was a </w:t>
      </w:r>
      <w:r w:rsidRPr="00931023">
        <w:rPr>
          <w:rStyle w:val="title1"/>
          <w:rFonts w:ascii="Arial" w:hAnsi="Arial" w:cs="Arial"/>
          <w:b w:val="0"/>
          <w:sz w:val="24"/>
          <w:szCs w:val="24"/>
          <w:lang w:val="en"/>
        </w:rPr>
        <w:t>Home Mortgage Consultant</w:t>
      </w:r>
      <w:r w:rsidRPr="00931023">
        <w:rPr>
          <w:rFonts w:ascii="Arial" w:hAnsi="Arial" w:cs="Arial"/>
          <w:b w:val="0"/>
          <w:sz w:val="24"/>
          <w:szCs w:val="24"/>
          <w:lang w:val="en"/>
        </w:rPr>
        <w:t xml:space="preserve"> at </w:t>
      </w:r>
      <w:hyperlink r:id="rId168" w:history="1">
        <w:r w:rsidRPr="00931023">
          <w:rPr>
            <w:rStyle w:val="org"/>
            <w:rFonts w:ascii="Arial" w:hAnsi="Arial" w:cs="Arial"/>
            <w:b w:val="0"/>
            <w:sz w:val="24"/>
            <w:szCs w:val="24"/>
            <w:lang w:val="en"/>
          </w:rPr>
          <w:t>Wells Fargo Home Mortgage</w:t>
        </w:r>
      </w:hyperlink>
      <w:r w:rsidRPr="00931023">
        <w:rPr>
          <w:rStyle w:val="Strong"/>
          <w:rFonts w:ascii="Arial" w:hAnsi="Arial" w:cs="Arial"/>
          <w:b/>
          <w:bCs/>
          <w:sz w:val="24"/>
          <w:szCs w:val="24"/>
          <w:lang w:val="en"/>
        </w:rPr>
        <w:t xml:space="preserve"> from S</w:t>
      </w:r>
      <w:r w:rsidRPr="00931023">
        <w:rPr>
          <w:rFonts w:ascii="Arial" w:hAnsi="Arial" w:cs="Arial"/>
          <w:b w:val="0"/>
          <w:sz w:val="24"/>
          <w:szCs w:val="24"/>
          <w:lang w:val="en"/>
        </w:rPr>
        <w:t xml:space="preserve">eptember 2000 – April 2003 </w:t>
      </w:r>
      <w:r w:rsidRPr="00931023">
        <w:rPr>
          <w:rStyle w:val="duration"/>
          <w:rFonts w:ascii="Arial" w:hAnsi="Arial" w:cs="Arial"/>
          <w:b w:val="0"/>
          <w:sz w:val="24"/>
          <w:szCs w:val="24"/>
          <w:lang w:val="en"/>
        </w:rPr>
        <w:t>(2 years 8 months</w:t>
      </w:r>
      <w:r>
        <w:rPr>
          <w:rStyle w:val="duration"/>
          <w:rFonts w:ascii="Arial" w:hAnsi="Arial" w:cs="Arial"/>
          <w:b w:val="0"/>
          <w:sz w:val="24"/>
          <w:szCs w:val="24"/>
          <w:lang w:val="en"/>
        </w:rPr>
        <w:t xml:space="preserve">)                                                                          </w:t>
      </w:r>
      <w:hyperlink r:id="rId169" w:history="1">
        <w:r w:rsidRPr="00341E30">
          <w:rPr>
            <w:rStyle w:val="Hyperlink"/>
            <w:rFonts w:ascii="Arial" w:hAnsi="Arial" w:cs="Arial"/>
            <w:b w:val="0"/>
            <w:sz w:val="24"/>
            <w:szCs w:val="24"/>
            <w:lang w:val="en"/>
          </w:rPr>
          <w:t>http://www.linkedin.com/pub/lorraine-best/3/905/a8a</w:t>
        </w:r>
      </w:hyperlink>
      <w:r>
        <w:rPr>
          <w:rStyle w:val="duration"/>
          <w:rFonts w:ascii="Arial" w:hAnsi="Arial" w:cs="Arial"/>
          <w:b w:val="0"/>
          <w:sz w:val="24"/>
          <w:szCs w:val="24"/>
          <w:lang w:val="en"/>
        </w:rPr>
        <w:t xml:space="preserve"> </w:t>
      </w:r>
    </w:p>
    <w:p w:rsidR="00070073" w:rsidRDefault="00070073" w:rsidP="00070073">
      <w:pPr>
        <w:rPr>
          <w:rFonts w:ascii="Arial" w:hAnsi="Arial" w:cs="Arial"/>
          <w:sz w:val="24"/>
          <w:szCs w:val="24"/>
        </w:rPr>
      </w:pPr>
      <w:r w:rsidRPr="00D21159">
        <w:rPr>
          <w:rFonts w:ascii="Arial" w:hAnsi="Arial" w:cs="Arial"/>
          <w:b/>
          <w:sz w:val="24"/>
          <w:szCs w:val="24"/>
        </w:rPr>
        <w:t>Lou Ann Howard</w:t>
      </w:r>
      <w:r>
        <w:rPr>
          <w:rFonts w:ascii="Arial" w:hAnsi="Arial" w:cs="Arial"/>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Pr>
          <w:rFonts w:ascii="Arial" w:hAnsi="Arial" w:cs="Arial"/>
          <w:sz w:val="24"/>
          <w:szCs w:val="24"/>
        </w:rPr>
        <w:t>alleged MERS Secretary</w:t>
      </w:r>
      <w:r w:rsidR="000157AA">
        <w:rPr>
          <w:rFonts w:ascii="Arial" w:hAnsi="Arial" w:cs="Arial"/>
          <w:sz w:val="24"/>
          <w:szCs w:val="24"/>
        </w:rPr>
        <w:t>/ Central Mortgage Company</w:t>
      </w:r>
    </w:p>
    <w:p w:rsidR="00070073" w:rsidRDefault="00070073" w:rsidP="00070073">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 xml:space="preserve">Luis </w:t>
      </w:r>
      <w:proofErr w:type="spellStart"/>
      <w:r w:rsidRPr="00125FD5">
        <w:rPr>
          <w:rFonts w:ascii="Arial" w:eastAsia="Times New Roman" w:hAnsi="Arial" w:cs="Arial"/>
          <w:b/>
          <w:color w:val="333333"/>
          <w:sz w:val="24"/>
          <w:szCs w:val="24"/>
        </w:rPr>
        <w:t>Rolden</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a.k.a</w:t>
      </w:r>
      <w:proofErr w:type="spellEnd"/>
      <w:r>
        <w:rPr>
          <w:rFonts w:ascii="Arial" w:eastAsia="Times New Roman" w:hAnsi="Arial" w:cs="Arial"/>
          <w:color w:val="333333"/>
          <w:sz w:val="24"/>
          <w:szCs w:val="24"/>
        </w:rPr>
        <w:t xml:space="preserve"> </w:t>
      </w:r>
      <w:r w:rsidRPr="00F57351">
        <w:rPr>
          <w:rFonts w:ascii="Arial" w:eastAsia="Times New Roman" w:hAnsi="Arial" w:cs="Arial"/>
          <w:b/>
          <w:color w:val="333333"/>
          <w:sz w:val="24"/>
          <w:szCs w:val="24"/>
        </w:rPr>
        <w:t xml:space="preserve">Luis </w:t>
      </w:r>
      <w:proofErr w:type="spellStart"/>
      <w:r w:rsidRPr="00F57351">
        <w:rPr>
          <w:rFonts w:ascii="Arial" w:eastAsia="Times New Roman" w:hAnsi="Arial" w:cs="Arial"/>
          <w:b/>
          <w:color w:val="333333"/>
          <w:sz w:val="24"/>
          <w:szCs w:val="24"/>
        </w:rPr>
        <w:t>Roldan</w:t>
      </w:r>
      <w:proofErr w:type="spellEnd"/>
      <w:r>
        <w:rPr>
          <w:rFonts w:ascii="Arial" w:eastAsia="Times New Roman" w:hAnsi="Arial" w:cs="Arial"/>
          <w:color w:val="333333"/>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Pr>
          <w:rFonts w:ascii="Arial" w:eastAsia="Times New Roman" w:hAnsi="Arial" w:cs="Arial"/>
          <w:color w:val="333333"/>
          <w:sz w:val="24"/>
          <w:szCs w:val="24"/>
        </w:rPr>
        <w:t xml:space="preserve">alleged Assistant Secretary for MERS- </w:t>
      </w:r>
      <w:hyperlink r:id="rId170" w:history="1">
        <w:r w:rsidRPr="00D73BA4">
          <w:rPr>
            <w:rStyle w:val="Hyperlink"/>
            <w:rFonts w:ascii="Arial" w:eastAsia="Times New Roman" w:hAnsi="Arial" w:cs="Arial"/>
            <w:sz w:val="24"/>
            <w:szCs w:val="24"/>
          </w:rPr>
          <w:t>http://199.241.8.115/oncoreweb/showdetails.aspx?id=8185463&amp;rn=0&amp;pi=0&amp;ref=search</w:t>
        </w:r>
      </w:hyperlink>
      <w:r>
        <w:rPr>
          <w:rFonts w:ascii="Arial" w:eastAsia="Times New Roman" w:hAnsi="Arial" w:cs="Arial"/>
          <w:color w:val="333333"/>
          <w:sz w:val="24"/>
          <w:szCs w:val="24"/>
        </w:rPr>
        <w:t xml:space="preserve"> </w:t>
      </w:r>
      <w:hyperlink r:id="rId171" w:history="1">
        <w:r w:rsidRPr="00D73BA4">
          <w:rPr>
            <w:rStyle w:val="Hyperlink"/>
            <w:rFonts w:ascii="Arial" w:eastAsia="Times New Roman" w:hAnsi="Arial" w:cs="Arial"/>
            <w:sz w:val="24"/>
            <w:szCs w:val="24"/>
          </w:rPr>
          <w:t>http://199.241.8.115/oncoreweb/showdetails.aspx?id=8185465&amp;rn=1&amp;pi=0&amp;ref=search</w:t>
        </w:r>
      </w:hyperlink>
      <w:r>
        <w:rPr>
          <w:rFonts w:ascii="Arial" w:eastAsia="Times New Roman" w:hAnsi="Arial" w:cs="Arial"/>
          <w:color w:val="333333"/>
          <w:sz w:val="24"/>
          <w:szCs w:val="24"/>
        </w:rPr>
        <w:t xml:space="preserve"> </w:t>
      </w:r>
    </w:p>
    <w:p w:rsidR="00070073" w:rsidRDefault="00070073" w:rsidP="00070073">
      <w:pPr>
        <w:rPr>
          <w:rFonts w:ascii="Arial" w:hAnsi="Arial" w:cs="Arial"/>
          <w:color w:val="333333"/>
          <w:sz w:val="24"/>
          <w:szCs w:val="24"/>
        </w:rPr>
      </w:pPr>
      <w:r w:rsidRPr="00D33EF5">
        <w:rPr>
          <w:rFonts w:ascii="Arial" w:hAnsi="Arial" w:cs="Arial"/>
          <w:b/>
          <w:color w:val="333333"/>
          <w:sz w:val="24"/>
          <w:szCs w:val="24"/>
        </w:rPr>
        <w:t xml:space="preserve">M. </w:t>
      </w:r>
      <w:proofErr w:type="spellStart"/>
      <w:r w:rsidRPr="00D33EF5">
        <w:rPr>
          <w:rFonts w:ascii="Arial" w:hAnsi="Arial" w:cs="Arial"/>
          <w:b/>
          <w:color w:val="333333"/>
          <w:sz w:val="24"/>
          <w:szCs w:val="24"/>
        </w:rPr>
        <w:t>Baggs</w:t>
      </w:r>
      <w:proofErr w:type="spellEnd"/>
      <w:r w:rsidRPr="00D33EF5">
        <w:rPr>
          <w:rFonts w:ascii="Arial" w:hAnsi="Arial" w:cs="Arial"/>
          <w:color w:val="333333"/>
          <w:sz w:val="24"/>
          <w:szCs w:val="24"/>
        </w:rPr>
        <w:t xml:space="preserve"> (Notary for M. </w:t>
      </w:r>
      <w:proofErr w:type="spellStart"/>
      <w:r w:rsidRPr="00D33EF5">
        <w:rPr>
          <w:rFonts w:ascii="Arial" w:hAnsi="Arial" w:cs="Arial"/>
          <w:color w:val="333333"/>
          <w:sz w:val="24"/>
          <w:szCs w:val="24"/>
        </w:rPr>
        <w:t>Baggs</w:t>
      </w:r>
      <w:proofErr w:type="spellEnd"/>
      <w:r w:rsidRPr="00D33EF5">
        <w:rPr>
          <w:rFonts w:ascii="Arial" w:hAnsi="Arial" w:cs="Arial"/>
          <w:color w:val="333333"/>
          <w:sz w:val="24"/>
          <w:szCs w:val="24"/>
        </w:rPr>
        <w:t xml:space="preserve"> in San Antonio, TX)</w:t>
      </w:r>
    </w:p>
    <w:p w:rsidR="00070073" w:rsidRDefault="00070073" w:rsidP="00070073">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 xml:space="preserve">Malik </w:t>
      </w:r>
      <w:proofErr w:type="spellStart"/>
      <w:r w:rsidRPr="00125FD5">
        <w:rPr>
          <w:rFonts w:ascii="Arial" w:eastAsia="Times New Roman" w:hAnsi="Arial" w:cs="Arial"/>
          <w:b/>
          <w:color w:val="333333"/>
          <w:sz w:val="24"/>
          <w:szCs w:val="24"/>
        </w:rPr>
        <w:t>Basurto</w:t>
      </w:r>
      <w:proofErr w:type="spellEnd"/>
      <w:r>
        <w:rPr>
          <w:rFonts w:ascii="Arial" w:eastAsia="Times New Roman" w:hAnsi="Arial" w:cs="Arial"/>
          <w:color w:val="333333"/>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Pr>
          <w:rFonts w:ascii="Arial" w:eastAsia="Times New Roman" w:hAnsi="Arial" w:cs="Arial"/>
          <w:color w:val="333333"/>
          <w:sz w:val="24"/>
          <w:szCs w:val="24"/>
        </w:rPr>
        <w:t xml:space="preserve">alleged MERS Assistant Secretary    </w:t>
      </w:r>
      <w:hyperlink r:id="rId172" w:history="1">
        <w:r w:rsidRPr="00D73BA4">
          <w:rPr>
            <w:rStyle w:val="Hyperlink"/>
            <w:rFonts w:ascii="Arial" w:eastAsia="Times New Roman" w:hAnsi="Arial" w:cs="Arial"/>
            <w:sz w:val="24"/>
            <w:szCs w:val="24"/>
          </w:rPr>
          <w:t>http://199.241.8.115/oncoreweb/showdetails.aspx?id=8185463&amp;rn=0&amp;pi=0&amp;ref=search</w:t>
        </w:r>
      </w:hyperlink>
      <w:r>
        <w:rPr>
          <w:rFonts w:ascii="Arial" w:eastAsia="Times New Roman" w:hAnsi="Arial" w:cs="Arial"/>
          <w:color w:val="333333"/>
          <w:sz w:val="24"/>
          <w:szCs w:val="24"/>
        </w:rPr>
        <w:t xml:space="preserve"> </w:t>
      </w:r>
      <w:hyperlink r:id="rId173" w:history="1">
        <w:r w:rsidRPr="00D73BA4">
          <w:rPr>
            <w:rStyle w:val="Hyperlink"/>
            <w:rFonts w:ascii="Arial" w:eastAsia="Times New Roman" w:hAnsi="Arial" w:cs="Arial"/>
            <w:sz w:val="24"/>
            <w:szCs w:val="24"/>
          </w:rPr>
          <w:t>http://199.241.8.115/oncoreweb/showdetails.aspx?id=8185465&amp;rn=1&amp;pi=0&amp;ref=search</w:t>
        </w:r>
      </w:hyperlink>
      <w:r>
        <w:rPr>
          <w:rFonts w:ascii="Arial" w:eastAsia="Times New Roman" w:hAnsi="Arial" w:cs="Arial"/>
          <w:color w:val="333333"/>
          <w:sz w:val="24"/>
          <w:szCs w:val="24"/>
        </w:rPr>
        <w:t xml:space="preserve"> </w:t>
      </w:r>
    </w:p>
    <w:p w:rsidR="00070073" w:rsidRPr="00267552" w:rsidRDefault="00070073" w:rsidP="00070073">
      <w:pPr>
        <w:rPr>
          <w:rFonts w:ascii="Arial" w:hAnsi="Arial" w:cs="Arial"/>
          <w:b/>
          <w:sz w:val="24"/>
          <w:szCs w:val="24"/>
        </w:rPr>
      </w:pPr>
      <w:proofErr w:type="spellStart"/>
      <w:r w:rsidRPr="00267552">
        <w:rPr>
          <w:rFonts w:ascii="Arial" w:hAnsi="Arial" w:cs="Arial"/>
          <w:b/>
          <w:sz w:val="24"/>
          <w:szCs w:val="24"/>
        </w:rPr>
        <w:lastRenderedPageBreak/>
        <w:t>Mandrell</w:t>
      </w:r>
      <w:proofErr w:type="spellEnd"/>
      <w:r w:rsidRPr="00267552">
        <w:rPr>
          <w:rFonts w:ascii="Arial" w:hAnsi="Arial" w:cs="Arial"/>
          <w:b/>
          <w:sz w:val="24"/>
          <w:szCs w:val="24"/>
        </w:rPr>
        <w:t xml:space="preserve"> Jones </w:t>
      </w:r>
      <w:proofErr w:type="gramStart"/>
      <w:r w:rsidRPr="00267552">
        <w:rPr>
          <w:rFonts w:ascii="Arial" w:hAnsi="Arial" w:cs="Arial"/>
          <w:b/>
          <w:sz w:val="24"/>
          <w:szCs w:val="24"/>
        </w:rPr>
        <w:t>-</w:t>
      </w:r>
      <w:r w:rsidR="0074387F">
        <w:rPr>
          <w:rFonts w:ascii="Arial" w:hAnsi="Arial" w:cs="Arial"/>
          <w:b/>
          <w:sz w:val="24"/>
          <w:szCs w:val="24"/>
        </w:rPr>
        <w:t xml:space="preserve">  </w:t>
      </w:r>
      <w:r w:rsidR="0074387F">
        <w:rPr>
          <w:rFonts w:ascii="Arial" w:hAnsi="Arial" w:cs="Arial"/>
          <w:sz w:val="24"/>
          <w:szCs w:val="24"/>
        </w:rPr>
        <w:t>suspected</w:t>
      </w:r>
      <w:proofErr w:type="gramEnd"/>
      <w:r w:rsidR="0074387F">
        <w:rPr>
          <w:rFonts w:ascii="Arial" w:hAnsi="Arial" w:cs="Arial"/>
          <w:sz w:val="24"/>
          <w:szCs w:val="24"/>
        </w:rPr>
        <w:t xml:space="preserve">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p>
    <w:p w:rsidR="005C51B4" w:rsidRDefault="005C51B4" w:rsidP="00070073">
      <w:pPr>
        <w:rPr>
          <w:rFonts w:ascii="Arial" w:hAnsi="Arial" w:cs="Arial"/>
          <w:b/>
          <w:sz w:val="24"/>
          <w:szCs w:val="24"/>
        </w:rPr>
      </w:pPr>
      <w:proofErr w:type="spellStart"/>
      <w:r>
        <w:rPr>
          <w:rFonts w:ascii="Arial" w:hAnsi="Arial" w:cs="Arial"/>
          <w:b/>
          <w:sz w:val="24"/>
          <w:szCs w:val="24"/>
        </w:rPr>
        <w:t>Marcell</w:t>
      </w:r>
      <w:proofErr w:type="spellEnd"/>
      <w:r>
        <w:rPr>
          <w:rFonts w:ascii="Arial" w:hAnsi="Arial" w:cs="Arial"/>
          <w:b/>
          <w:sz w:val="24"/>
          <w:szCs w:val="24"/>
        </w:rPr>
        <w:t xml:space="preserve"> G. Pace- alleged officer of MERS- </w:t>
      </w:r>
      <w:r w:rsidRPr="005C51B4">
        <w:rPr>
          <w:rFonts w:ascii="Arial" w:hAnsi="Arial" w:cs="Arial"/>
          <w:b/>
        </w:rPr>
        <w:t xml:space="preserve">lives at </w:t>
      </w:r>
      <w:r w:rsidRPr="005C51B4">
        <w:rPr>
          <w:rFonts w:ascii="Arial" w:hAnsi="Arial" w:cs="Arial"/>
          <w:b/>
          <w:bCs/>
          <w:lang w:val="en"/>
        </w:rPr>
        <w:t>6146 Argyle Street</w:t>
      </w:r>
      <w:proofErr w:type="gramStart"/>
      <w:r w:rsidRPr="005C51B4">
        <w:rPr>
          <w:rFonts w:ascii="Arial" w:hAnsi="Arial" w:cs="Arial"/>
          <w:b/>
          <w:bCs/>
          <w:lang w:val="en"/>
        </w:rPr>
        <w:t xml:space="preserve">, </w:t>
      </w:r>
      <w:r w:rsidRPr="005C51B4">
        <w:rPr>
          <w:rFonts w:ascii="Arial" w:hAnsi="Arial" w:cs="Arial"/>
          <w:lang w:val="en"/>
        </w:rPr>
        <w:t> </w:t>
      </w:r>
      <w:proofErr w:type="gramEnd"/>
      <w:r w:rsidR="00BD0C62">
        <w:fldChar w:fldCharType="begin"/>
      </w:r>
      <w:r w:rsidR="00BD0C62">
        <w:instrText xml:space="preserve"> HYPERLINK "http://www.city-data.com/city/Philadelphia-Pennsylvania.html" </w:instrText>
      </w:r>
      <w:r w:rsidR="00BD0C62">
        <w:fldChar w:fldCharType="separate"/>
      </w:r>
      <w:r w:rsidRPr="005C51B4">
        <w:rPr>
          <w:rStyle w:val="Hyperlink"/>
          <w:rFonts w:ascii="Arial" w:hAnsi="Arial" w:cs="Arial"/>
          <w:color w:val="auto"/>
          <w:lang w:val="en"/>
        </w:rPr>
        <w:t>Philadelphia</w:t>
      </w:r>
      <w:r w:rsidR="00BD0C62">
        <w:rPr>
          <w:rStyle w:val="Hyperlink"/>
          <w:rFonts w:ascii="Arial" w:hAnsi="Arial" w:cs="Arial"/>
          <w:color w:val="auto"/>
          <w:lang w:val="en"/>
        </w:rPr>
        <w:fldChar w:fldCharType="end"/>
      </w:r>
      <w:r w:rsidRPr="005C51B4">
        <w:rPr>
          <w:rFonts w:ascii="Arial" w:hAnsi="Arial" w:cs="Arial"/>
          <w:lang w:val="en"/>
        </w:rPr>
        <w:t xml:space="preserve">, PA </w:t>
      </w:r>
      <w:hyperlink r:id="rId174" w:history="1">
        <w:r w:rsidRPr="005C51B4">
          <w:rPr>
            <w:rStyle w:val="Hyperlink"/>
            <w:rFonts w:ascii="Arial" w:hAnsi="Arial" w:cs="Arial"/>
            <w:color w:val="auto"/>
            <w:lang w:val="en"/>
          </w:rPr>
          <w:t>19111</w:t>
        </w:r>
      </w:hyperlink>
    </w:p>
    <w:p w:rsidR="00F177FA" w:rsidRDefault="00F177FA" w:rsidP="00070073">
      <w:pPr>
        <w:rPr>
          <w:rFonts w:ascii="Arial" w:hAnsi="Arial" w:cs="Arial"/>
          <w:b/>
          <w:sz w:val="24"/>
          <w:szCs w:val="24"/>
        </w:rPr>
      </w:pPr>
      <w:r>
        <w:rPr>
          <w:rFonts w:ascii="Arial" w:hAnsi="Arial" w:cs="Arial"/>
          <w:b/>
          <w:sz w:val="24"/>
          <w:szCs w:val="24"/>
        </w:rPr>
        <w:t xml:space="preserve">Marcia Morgan- suspected </w:t>
      </w:r>
      <w:proofErr w:type="spellStart"/>
      <w:r>
        <w:rPr>
          <w:rFonts w:ascii="Arial" w:hAnsi="Arial" w:cs="Arial"/>
          <w:b/>
          <w:sz w:val="24"/>
          <w:szCs w:val="24"/>
        </w:rPr>
        <w:t>robo</w:t>
      </w:r>
      <w:proofErr w:type="spellEnd"/>
      <w:r>
        <w:rPr>
          <w:rFonts w:ascii="Arial" w:hAnsi="Arial" w:cs="Arial"/>
          <w:b/>
          <w:sz w:val="24"/>
          <w:szCs w:val="24"/>
        </w:rPr>
        <w:t xml:space="preserve"> signer of Argent Mortgage</w:t>
      </w:r>
    </w:p>
    <w:p w:rsidR="00070073" w:rsidRDefault="00070073" w:rsidP="00070073">
      <w:pPr>
        <w:rPr>
          <w:rFonts w:ascii="Arial" w:hAnsi="Arial" w:cs="Arial"/>
          <w:b/>
          <w:sz w:val="24"/>
          <w:szCs w:val="24"/>
        </w:rPr>
      </w:pPr>
      <w:r>
        <w:rPr>
          <w:rFonts w:ascii="Arial" w:hAnsi="Arial" w:cs="Arial"/>
          <w:b/>
          <w:sz w:val="24"/>
          <w:szCs w:val="24"/>
        </w:rPr>
        <w:t xml:space="preserve">Marcia Williams-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p>
    <w:p w:rsidR="00070073" w:rsidRPr="00267552" w:rsidRDefault="00070073" w:rsidP="00070073">
      <w:pPr>
        <w:rPr>
          <w:rFonts w:ascii="Arial" w:hAnsi="Arial" w:cs="Arial"/>
          <w:sz w:val="24"/>
          <w:szCs w:val="24"/>
        </w:rPr>
      </w:pPr>
      <w:r w:rsidRPr="00267552">
        <w:rPr>
          <w:rFonts w:ascii="Arial" w:hAnsi="Arial" w:cs="Arial"/>
          <w:b/>
          <w:sz w:val="24"/>
          <w:szCs w:val="24"/>
        </w:rPr>
        <w:t>Marco Marquez</w:t>
      </w:r>
      <w:r w:rsidRPr="00267552">
        <w:rPr>
          <w:rFonts w:ascii="Arial" w:hAnsi="Arial" w:cs="Arial"/>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p>
    <w:p w:rsidR="00070073" w:rsidRPr="00D04644" w:rsidRDefault="00070073" w:rsidP="00070073">
      <w:pPr>
        <w:pStyle w:val="Heading2"/>
        <w:rPr>
          <w:rFonts w:ascii="Arial" w:hAnsi="Arial" w:cs="Arial"/>
          <w:sz w:val="24"/>
          <w:szCs w:val="24"/>
        </w:rPr>
      </w:pPr>
      <w:r w:rsidRPr="004E5C71">
        <w:rPr>
          <w:rFonts w:ascii="Arial" w:hAnsi="Arial" w:cs="Arial"/>
          <w:sz w:val="24"/>
          <w:szCs w:val="24"/>
        </w:rPr>
        <w:t xml:space="preserve">Maria Camarillo-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 but really is an </w:t>
      </w:r>
      <w:hyperlink r:id="rId175" w:tooltip="Find users with this title" w:history="1">
        <w:r w:rsidRPr="00A80F5B">
          <w:rPr>
            <w:rStyle w:val="Hyperlink"/>
            <w:rFonts w:ascii="Arial" w:eastAsiaTheme="majorEastAsia" w:hAnsi="Arial" w:cs="Arial"/>
            <w:color w:val="auto"/>
            <w:sz w:val="24"/>
            <w:szCs w:val="24"/>
            <w:lang w:val="en"/>
          </w:rPr>
          <w:t>Analyst III</w:t>
        </w:r>
      </w:hyperlink>
      <w:r w:rsidRPr="00A80F5B">
        <w:rPr>
          <w:rStyle w:val="Strong"/>
          <w:rFonts w:ascii="Arial" w:hAnsi="Arial" w:cs="Arial"/>
          <w:sz w:val="24"/>
          <w:szCs w:val="24"/>
          <w:lang w:val="en"/>
        </w:rPr>
        <w:t xml:space="preserve"> at </w:t>
      </w:r>
      <w:hyperlink r:id="rId176" w:tooltip="Find users who have worked at this company" w:history="1">
        <w:r w:rsidRPr="00A80F5B">
          <w:rPr>
            <w:rStyle w:val="Hyperlink"/>
            <w:rFonts w:ascii="Arial" w:eastAsiaTheme="majorEastAsia" w:hAnsi="Arial" w:cs="Arial"/>
            <w:color w:val="auto"/>
            <w:sz w:val="24"/>
            <w:szCs w:val="24"/>
            <w:lang w:val="en"/>
          </w:rPr>
          <w:t>OneWest Bank, FSB</w:t>
        </w:r>
      </w:hyperlink>
      <w:r w:rsidRPr="00A80F5B">
        <w:rPr>
          <w:rStyle w:val="Strong"/>
          <w:rFonts w:ascii="Arial" w:hAnsi="Arial" w:cs="Arial"/>
          <w:sz w:val="24"/>
          <w:szCs w:val="24"/>
          <w:lang w:val="en"/>
        </w:rPr>
        <w:t xml:space="preserve"> </w:t>
      </w:r>
      <w:r w:rsidRPr="00A80F5B">
        <w:rPr>
          <w:rFonts w:ascii="Arial" w:hAnsi="Arial" w:cs="Arial"/>
          <w:b w:val="0"/>
          <w:sz w:val="24"/>
          <w:szCs w:val="24"/>
          <w:lang w:val="en"/>
        </w:rPr>
        <w:t xml:space="preserve">March 2009 – Present </w:t>
      </w:r>
      <w:r w:rsidRPr="00A80F5B">
        <w:rPr>
          <w:rStyle w:val="duration"/>
          <w:rFonts w:ascii="Arial" w:hAnsi="Arial" w:cs="Arial"/>
          <w:b w:val="0"/>
          <w:sz w:val="24"/>
          <w:szCs w:val="24"/>
          <w:lang w:val="en"/>
        </w:rPr>
        <w:t>(2 years 9 months)</w:t>
      </w:r>
      <w:r w:rsidRPr="00A80F5B">
        <w:rPr>
          <w:rFonts w:ascii="Arial" w:hAnsi="Arial" w:cs="Arial"/>
          <w:b w:val="0"/>
          <w:sz w:val="24"/>
          <w:szCs w:val="24"/>
          <w:lang w:val="en"/>
        </w:rPr>
        <w:t xml:space="preserve"> </w:t>
      </w:r>
      <w:hyperlink r:id="rId177" w:tooltip="Find users with this title" w:history="1">
        <w:r w:rsidRPr="00A80F5B">
          <w:rPr>
            <w:rStyle w:val="Hyperlink"/>
            <w:rFonts w:ascii="Arial" w:eastAsiaTheme="majorEastAsia" w:hAnsi="Arial" w:cs="Arial"/>
            <w:color w:val="auto"/>
            <w:sz w:val="24"/>
            <w:szCs w:val="24"/>
            <w:lang w:val="en"/>
          </w:rPr>
          <w:t>Manager-Operations</w:t>
        </w:r>
      </w:hyperlink>
      <w:r w:rsidRPr="00A80F5B">
        <w:rPr>
          <w:rFonts w:ascii="Arial" w:hAnsi="Arial" w:cs="Arial"/>
          <w:b w:val="0"/>
          <w:sz w:val="24"/>
          <w:szCs w:val="24"/>
          <w:lang w:val="en"/>
        </w:rPr>
        <w:t xml:space="preserve">  </w:t>
      </w:r>
      <w:hyperlink r:id="rId178" w:history="1">
        <w:r w:rsidRPr="00A80F5B">
          <w:rPr>
            <w:rStyle w:val="org"/>
            <w:rFonts w:ascii="Arial" w:hAnsi="Arial" w:cs="Arial"/>
            <w:b w:val="0"/>
            <w:sz w:val="24"/>
            <w:szCs w:val="24"/>
            <w:u w:val="single"/>
            <w:lang w:val="en"/>
          </w:rPr>
          <w:t>Indymac Bank</w:t>
        </w:r>
      </w:hyperlink>
      <w:r w:rsidRPr="00A80F5B">
        <w:rPr>
          <w:rStyle w:val="Strong"/>
          <w:rFonts w:ascii="Arial" w:hAnsi="Arial" w:cs="Arial"/>
          <w:sz w:val="24"/>
          <w:szCs w:val="24"/>
          <w:lang w:val="en"/>
        </w:rPr>
        <w:t xml:space="preserve">- </w:t>
      </w:r>
      <w:r w:rsidRPr="00A80F5B">
        <w:rPr>
          <w:rFonts w:ascii="Arial" w:hAnsi="Arial" w:cs="Arial"/>
          <w:b w:val="0"/>
          <w:sz w:val="24"/>
          <w:szCs w:val="24"/>
          <w:lang w:val="en"/>
        </w:rPr>
        <w:t xml:space="preserve">October 1993 – March 2009 </w:t>
      </w:r>
      <w:r w:rsidRPr="00A80F5B">
        <w:rPr>
          <w:rStyle w:val="duration"/>
          <w:rFonts w:ascii="Arial" w:hAnsi="Arial" w:cs="Arial"/>
          <w:b w:val="0"/>
          <w:sz w:val="24"/>
          <w:szCs w:val="24"/>
          <w:lang w:val="en"/>
        </w:rPr>
        <w:t>(15 years 6 months)</w:t>
      </w:r>
      <w:r w:rsidRPr="00A80F5B">
        <w:rPr>
          <w:rFonts w:ascii="Arial" w:hAnsi="Arial" w:cs="Arial"/>
          <w:b w:val="0"/>
          <w:sz w:val="24"/>
          <w:szCs w:val="24"/>
          <w:lang w:val="en"/>
        </w:rPr>
        <w:t xml:space="preserve"> Managed File Delivery for the Due Diligence on site-</w:t>
      </w:r>
      <w:proofErr w:type="spellStart"/>
      <w:r w:rsidRPr="00A80F5B">
        <w:rPr>
          <w:rFonts w:ascii="Arial" w:hAnsi="Arial" w:cs="Arial"/>
          <w:b w:val="0"/>
          <w:sz w:val="24"/>
          <w:szCs w:val="24"/>
          <w:lang w:val="en"/>
        </w:rPr>
        <w:t>reivews</w:t>
      </w:r>
      <w:proofErr w:type="spellEnd"/>
      <w:r w:rsidRPr="00A80F5B">
        <w:rPr>
          <w:rFonts w:ascii="Arial" w:hAnsi="Arial" w:cs="Arial"/>
          <w:b w:val="0"/>
          <w:sz w:val="24"/>
          <w:szCs w:val="24"/>
          <w:lang w:val="en"/>
        </w:rPr>
        <w:t xml:space="preserve"> for Secondary Marketing. Managed File Delivery for Fannie Mae &amp; Freddie Mac audit files delivery &amp; managed all collateral exceptions for Transaction Sales in Secondary Marketing. </w:t>
      </w:r>
      <w:hyperlink r:id="rId179" w:tooltip="Find users with this title" w:history="1">
        <w:r w:rsidRPr="00A80F5B">
          <w:rPr>
            <w:rStyle w:val="Hyperlink"/>
            <w:rFonts w:ascii="Arial" w:eastAsiaTheme="majorEastAsia" w:hAnsi="Arial" w:cs="Arial"/>
            <w:color w:val="auto"/>
            <w:sz w:val="24"/>
            <w:szCs w:val="24"/>
            <w:lang w:val="en"/>
          </w:rPr>
          <w:t>Supervisor</w:t>
        </w:r>
      </w:hyperlink>
      <w:r w:rsidRPr="00A80F5B">
        <w:rPr>
          <w:rFonts w:ascii="Arial" w:hAnsi="Arial" w:cs="Arial"/>
          <w:b w:val="0"/>
          <w:sz w:val="24"/>
          <w:szCs w:val="24"/>
          <w:lang w:val="en"/>
        </w:rPr>
        <w:t xml:space="preserve"> - </w:t>
      </w:r>
      <w:hyperlink r:id="rId180" w:history="1">
        <w:r w:rsidRPr="00A80F5B">
          <w:rPr>
            <w:rStyle w:val="org"/>
            <w:rFonts w:ascii="Arial" w:hAnsi="Arial" w:cs="Arial"/>
            <w:b w:val="0"/>
            <w:sz w:val="24"/>
            <w:szCs w:val="24"/>
            <w:u w:val="single"/>
            <w:lang w:val="en"/>
          </w:rPr>
          <w:t>Countrywide Home Loans</w:t>
        </w:r>
      </w:hyperlink>
      <w:r w:rsidRPr="00A80F5B">
        <w:rPr>
          <w:rStyle w:val="Strong"/>
          <w:rFonts w:ascii="Arial" w:hAnsi="Arial" w:cs="Arial"/>
          <w:sz w:val="24"/>
          <w:szCs w:val="24"/>
          <w:lang w:val="en"/>
        </w:rPr>
        <w:t xml:space="preserve">- </w:t>
      </w:r>
      <w:r w:rsidRPr="00A80F5B">
        <w:rPr>
          <w:rFonts w:ascii="Arial" w:hAnsi="Arial" w:cs="Arial"/>
          <w:b w:val="0"/>
          <w:sz w:val="24"/>
          <w:szCs w:val="24"/>
          <w:lang w:val="en"/>
        </w:rPr>
        <w:t xml:space="preserve">December 1990 – October 1993 </w:t>
      </w:r>
      <w:r w:rsidRPr="00A80F5B">
        <w:rPr>
          <w:rStyle w:val="duration"/>
          <w:rFonts w:ascii="Arial" w:hAnsi="Arial" w:cs="Arial"/>
          <w:b w:val="0"/>
          <w:sz w:val="24"/>
          <w:szCs w:val="24"/>
          <w:lang w:val="en"/>
        </w:rPr>
        <w:t>(2 years 11 months)</w:t>
      </w:r>
      <w:r w:rsidRPr="00A80F5B">
        <w:rPr>
          <w:rFonts w:ascii="Arial" w:hAnsi="Arial" w:cs="Arial"/>
          <w:b w:val="0"/>
          <w:sz w:val="24"/>
          <w:szCs w:val="24"/>
          <w:lang w:val="en"/>
        </w:rPr>
        <w:t xml:space="preserve"> Liaison for all Business Units to clear all collateral exceptions.  </w:t>
      </w:r>
      <w:hyperlink r:id="rId181" w:history="1">
        <w:r w:rsidRPr="00D04644">
          <w:rPr>
            <w:rStyle w:val="Hyperlink"/>
            <w:rFonts w:ascii="Arial" w:eastAsiaTheme="majorEastAsia" w:hAnsi="Arial" w:cs="Arial"/>
            <w:sz w:val="24"/>
            <w:szCs w:val="24"/>
          </w:rPr>
          <w:t>http://www.linkedin.com/pub/maria-camarillo/9/2a8/429</w:t>
        </w:r>
      </w:hyperlink>
      <w:r w:rsidRPr="00D04644">
        <w:rPr>
          <w:b w:val="0"/>
          <w:sz w:val="24"/>
          <w:szCs w:val="24"/>
        </w:rPr>
        <w:t xml:space="preserve"> </w:t>
      </w:r>
    </w:p>
    <w:p w:rsidR="0052757C" w:rsidRPr="00EE6146" w:rsidRDefault="0052757C" w:rsidP="00070073">
      <w:pPr>
        <w:rPr>
          <w:rFonts w:ascii="Arial" w:hAnsi="Arial" w:cs="Arial"/>
          <w:b/>
          <w:sz w:val="24"/>
          <w:szCs w:val="24"/>
        </w:rPr>
      </w:pPr>
      <w:r w:rsidRPr="00EE6146">
        <w:rPr>
          <w:rFonts w:ascii="Arial" w:hAnsi="Arial" w:cs="Arial"/>
          <w:b/>
          <w:sz w:val="24"/>
          <w:szCs w:val="24"/>
        </w:rPr>
        <w:t xml:space="preserve">Maria Medina Rodriguez- suspected MERS </w:t>
      </w:r>
      <w:proofErr w:type="spellStart"/>
      <w:r w:rsidRPr="00EE6146">
        <w:rPr>
          <w:rFonts w:ascii="Arial" w:hAnsi="Arial" w:cs="Arial"/>
          <w:b/>
          <w:sz w:val="24"/>
          <w:szCs w:val="24"/>
        </w:rPr>
        <w:t>robo</w:t>
      </w:r>
      <w:proofErr w:type="spellEnd"/>
      <w:r w:rsidRPr="00EE6146">
        <w:rPr>
          <w:rFonts w:ascii="Arial" w:hAnsi="Arial" w:cs="Arial"/>
          <w:b/>
          <w:sz w:val="24"/>
          <w:szCs w:val="24"/>
        </w:rPr>
        <w:t xml:space="preserve"> signer in Ventura County, CA</w:t>
      </w:r>
    </w:p>
    <w:p w:rsidR="00070073" w:rsidRPr="00D04644" w:rsidRDefault="00070073" w:rsidP="00070073">
      <w:pPr>
        <w:rPr>
          <w:rFonts w:ascii="Arial" w:hAnsi="Arial" w:cs="Arial"/>
          <w:b/>
          <w:sz w:val="24"/>
          <w:szCs w:val="24"/>
        </w:rPr>
      </w:pPr>
      <w:r w:rsidRPr="00D04644">
        <w:rPr>
          <w:rFonts w:ascii="Arial" w:hAnsi="Arial" w:cs="Arial"/>
          <w:b/>
          <w:sz w:val="24"/>
          <w:szCs w:val="24"/>
        </w:rPr>
        <w:t xml:space="preserve">Marissa </w:t>
      </w:r>
      <w:proofErr w:type="spellStart"/>
      <w:r w:rsidRPr="00D04644">
        <w:rPr>
          <w:rFonts w:ascii="Arial" w:hAnsi="Arial" w:cs="Arial"/>
          <w:b/>
          <w:sz w:val="24"/>
          <w:szCs w:val="24"/>
        </w:rPr>
        <w:t>Menza</w:t>
      </w:r>
      <w:proofErr w:type="spellEnd"/>
      <w:r w:rsidRPr="00D04644">
        <w:rPr>
          <w:rFonts w:ascii="Arial" w:hAnsi="Arial" w:cs="Arial"/>
          <w:b/>
          <w:sz w:val="24"/>
          <w:szCs w:val="24"/>
        </w:rPr>
        <w:t xml:space="preserve"> - </w:t>
      </w:r>
      <w:r w:rsidR="0074387F" w:rsidRPr="00D04644">
        <w:rPr>
          <w:rFonts w:ascii="Arial" w:hAnsi="Arial" w:cs="Arial"/>
          <w:sz w:val="24"/>
          <w:szCs w:val="24"/>
        </w:rPr>
        <w:t xml:space="preserve">suspected </w:t>
      </w:r>
      <w:proofErr w:type="spellStart"/>
      <w:r w:rsidR="0074387F" w:rsidRPr="00D04644">
        <w:rPr>
          <w:rFonts w:ascii="Arial" w:hAnsi="Arial" w:cs="Arial"/>
          <w:sz w:val="24"/>
          <w:szCs w:val="24"/>
        </w:rPr>
        <w:t>robo</w:t>
      </w:r>
      <w:proofErr w:type="spellEnd"/>
      <w:r w:rsidR="0074387F" w:rsidRPr="00D04644">
        <w:rPr>
          <w:rFonts w:ascii="Arial" w:hAnsi="Arial" w:cs="Arial"/>
          <w:sz w:val="24"/>
          <w:szCs w:val="24"/>
        </w:rPr>
        <w:t xml:space="preserve"> signer </w:t>
      </w:r>
      <w:hyperlink r:id="rId182" w:history="1">
        <w:r w:rsidRPr="00D04644">
          <w:rPr>
            <w:rStyle w:val="Hyperlink"/>
            <w:rFonts w:ascii="Arial" w:hAnsi="Arial" w:cs="Arial"/>
            <w:sz w:val="24"/>
            <w:szCs w:val="24"/>
          </w:rPr>
          <w:t>http://livinglies.wordpress.com/2011/01/28/foreclosure-hamlet-you-know-its-robo-signed-if-their-name-is/</w:t>
        </w:r>
      </w:hyperlink>
      <w:r w:rsidRPr="00D04644">
        <w:rPr>
          <w:rFonts w:ascii="Arial" w:hAnsi="Arial" w:cs="Arial"/>
          <w:b/>
          <w:sz w:val="24"/>
          <w:szCs w:val="24"/>
        </w:rPr>
        <w:t xml:space="preserve"> </w:t>
      </w:r>
    </w:p>
    <w:p w:rsidR="005B2709" w:rsidRDefault="005B2709" w:rsidP="00070073">
      <w:pPr>
        <w:shd w:val="clear" w:color="auto" w:fill="DDF0F8"/>
        <w:spacing w:before="100" w:beforeAutospacing="1" w:after="100" w:afterAutospacing="1"/>
        <w:rPr>
          <w:rFonts w:ascii="Arial" w:hAnsi="Arial" w:cs="Arial"/>
          <w:b/>
          <w:sz w:val="24"/>
          <w:szCs w:val="24"/>
        </w:rPr>
      </w:pPr>
      <w:r>
        <w:rPr>
          <w:rFonts w:ascii="Arial" w:hAnsi="Arial" w:cs="Arial"/>
          <w:b/>
          <w:sz w:val="24"/>
          <w:szCs w:val="24"/>
        </w:rPr>
        <w:t xml:space="preserve">Mark Lee – suspected </w:t>
      </w:r>
      <w:proofErr w:type="spellStart"/>
      <w:r>
        <w:rPr>
          <w:rFonts w:ascii="Arial" w:hAnsi="Arial" w:cs="Arial"/>
          <w:b/>
          <w:sz w:val="24"/>
          <w:szCs w:val="24"/>
        </w:rPr>
        <w:t>robo</w:t>
      </w:r>
      <w:proofErr w:type="spellEnd"/>
      <w:r>
        <w:rPr>
          <w:rFonts w:ascii="Arial" w:hAnsi="Arial" w:cs="Arial"/>
          <w:b/>
          <w:sz w:val="24"/>
          <w:szCs w:val="24"/>
        </w:rPr>
        <w:t xml:space="preserve"> signer</w:t>
      </w:r>
    </w:p>
    <w:p w:rsidR="00E12D3D" w:rsidRDefault="00E12D3D" w:rsidP="00070073">
      <w:pPr>
        <w:shd w:val="clear" w:color="auto" w:fill="DDF0F8"/>
        <w:spacing w:before="100" w:beforeAutospacing="1" w:after="100" w:afterAutospacing="1"/>
        <w:rPr>
          <w:rFonts w:ascii="Arial" w:hAnsi="Arial" w:cs="Arial"/>
          <w:b/>
          <w:sz w:val="24"/>
          <w:szCs w:val="24"/>
        </w:rPr>
      </w:pPr>
      <w:r>
        <w:rPr>
          <w:rFonts w:ascii="Arial" w:hAnsi="Arial" w:cs="Arial"/>
          <w:b/>
          <w:sz w:val="24"/>
          <w:szCs w:val="24"/>
        </w:rPr>
        <w:t>Mark T. Young- suspected rob signer at American Federal Mortgage</w:t>
      </w:r>
    </w:p>
    <w:p w:rsidR="00070073" w:rsidRDefault="00070073" w:rsidP="00070073">
      <w:pPr>
        <w:shd w:val="clear" w:color="auto" w:fill="DDF0F8"/>
        <w:spacing w:before="100" w:beforeAutospacing="1" w:after="100" w:afterAutospacing="1"/>
        <w:rPr>
          <w:rFonts w:ascii="Arial" w:hAnsi="Arial" w:cs="Arial"/>
          <w:sz w:val="24"/>
          <w:szCs w:val="24"/>
        </w:rPr>
      </w:pPr>
      <w:r w:rsidRPr="002F6D68">
        <w:rPr>
          <w:rFonts w:ascii="Arial" w:hAnsi="Arial" w:cs="Arial"/>
          <w:b/>
          <w:sz w:val="24"/>
          <w:szCs w:val="24"/>
        </w:rPr>
        <w:t xml:space="preserve">Mark </w:t>
      </w:r>
      <w:proofErr w:type="spellStart"/>
      <w:r w:rsidRPr="002F6D68">
        <w:rPr>
          <w:rFonts w:ascii="Arial" w:hAnsi="Arial" w:cs="Arial"/>
          <w:b/>
          <w:sz w:val="24"/>
          <w:szCs w:val="24"/>
        </w:rPr>
        <w:t>Zwicker</w:t>
      </w:r>
      <w:proofErr w:type="spellEnd"/>
      <w:r>
        <w:rPr>
          <w:rFonts w:ascii="Arial" w:hAnsi="Arial" w:cs="Arial"/>
          <w:sz w:val="24"/>
          <w:szCs w:val="24"/>
        </w:rPr>
        <w:t xml:space="preserve"> – possibly </w:t>
      </w:r>
      <w:r w:rsidRPr="00D44836">
        <w:rPr>
          <w:rFonts w:ascii="Arial" w:hAnsi="Arial" w:cs="Arial"/>
          <w:color w:val="000000"/>
          <w:sz w:val="24"/>
          <w:szCs w:val="24"/>
          <w:lang w:val="en"/>
        </w:rPr>
        <w:t xml:space="preserve">Attorney at Mark L. </w:t>
      </w:r>
      <w:proofErr w:type="spellStart"/>
      <w:r w:rsidRPr="00D44836">
        <w:rPr>
          <w:rFonts w:ascii="Arial" w:hAnsi="Arial" w:cs="Arial"/>
          <w:color w:val="000000"/>
          <w:sz w:val="24"/>
          <w:szCs w:val="24"/>
          <w:lang w:val="en"/>
        </w:rPr>
        <w:t>Zwicker</w:t>
      </w:r>
      <w:proofErr w:type="spellEnd"/>
      <w:r w:rsidRPr="00D44836">
        <w:rPr>
          <w:rFonts w:ascii="Arial" w:hAnsi="Arial" w:cs="Arial"/>
          <w:color w:val="000000"/>
          <w:sz w:val="24"/>
          <w:szCs w:val="24"/>
          <w:lang w:val="en"/>
        </w:rPr>
        <w:t xml:space="preserve">, P.C., </w:t>
      </w:r>
      <w:r w:rsidRPr="00A80F5B">
        <w:rPr>
          <w:rStyle w:val="locality"/>
          <w:rFonts w:ascii="Arial" w:hAnsi="Arial" w:cs="Arial"/>
          <w:sz w:val="24"/>
          <w:szCs w:val="24"/>
          <w:lang w:val="en"/>
        </w:rPr>
        <w:t>Springfield, Massachusetts</w:t>
      </w:r>
      <w:r w:rsidRPr="00A80F5B">
        <w:rPr>
          <w:rStyle w:val="locality"/>
          <w:rFonts w:ascii="Arial" w:hAnsi="Arial" w:cs="Arial"/>
          <w:sz w:val="20"/>
          <w:szCs w:val="20"/>
          <w:lang w:val="en"/>
        </w:rPr>
        <w:t xml:space="preserve"> </w:t>
      </w:r>
      <w:r>
        <w:rPr>
          <w:rStyle w:val="locality"/>
          <w:rFonts w:ascii="Arial" w:hAnsi="Arial" w:cs="Arial"/>
          <w:color w:val="666666"/>
          <w:sz w:val="20"/>
          <w:szCs w:val="20"/>
          <w:lang w:val="en"/>
        </w:rPr>
        <w:t>&amp;</w:t>
      </w:r>
      <w:r>
        <w:rPr>
          <w:rFonts w:ascii="Arial" w:hAnsi="Arial" w:cs="Arial"/>
          <w:sz w:val="24"/>
          <w:szCs w:val="24"/>
        </w:rPr>
        <w:t xml:space="preserve"> ASC Loan Servicing</w:t>
      </w:r>
    </w:p>
    <w:p w:rsidR="00070073" w:rsidRDefault="00070073" w:rsidP="00070073">
      <w:pPr>
        <w:rPr>
          <w:rFonts w:ascii="Arial" w:hAnsi="Arial" w:cs="Arial"/>
          <w:b/>
          <w:sz w:val="24"/>
          <w:szCs w:val="24"/>
        </w:rPr>
      </w:pPr>
      <w:r>
        <w:rPr>
          <w:rFonts w:ascii="Arial" w:hAnsi="Arial" w:cs="Arial"/>
          <w:b/>
          <w:sz w:val="24"/>
          <w:szCs w:val="24"/>
        </w:rPr>
        <w:t xml:space="preserve">Marsha Graham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Pr>
          <w:rFonts w:ascii="Arial" w:hAnsi="Arial" w:cs="Arial"/>
          <w:b/>
          <w:sz w:val="24"/>
          <w:szCs w:val="24"/>
        </w:rPr>
        <w:t>alleged Vice President of Wells Fargo</w:t>
      </w:r>
    </w:p>
    <w:p w:rsidR="0074387F" w:rsidRDefault="00070073" w:rsidP="0074387F">
      <w:pPr>
        <w:rPr>
          <w:rStyle w:val="Hyperlink"/>
          <w:rFonts w:ascii="Arial" w:hAnsi="Arial" w:cs="Arial"/>
        </w:rPr>
      </w:pPr>
      <w:r w:rsidRPr="002F0620">
        <w:rPr>
          <w:rFonts w:ascii="Arial" w:hAnsi="Arial" w:cs="Arial"/>
          <w:b/>
          <w:sz w:val="24"/>
          <w:szCs w:val="24"/>
        </w:rPr>
        <w:t>Martha Munoz</w:t>
      </w:r>
      <w:r w:rsidRPr="00A54BF2">
        <w:rPr>
          <w:rFonts w:ascii="Arial" w:hAnsi="Arial" w:cs="Arial"/>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sidRPr="00A54BF2">
        <w:rPr>
          <w:rFonts w:ascii="Arial" w:hAnsi="Arial" w:cs="Arial"/>
          <w:sz w:val="24"/>
          <w:szCs w:val="24"/>
        </w:rPr>
        <w:t xml:space="preserve">signs as </w:t>
      </w:r>
      <w:r>
        <w:rPr>
          <w:rFonts w:ascii="Arial" w:hAnsi="Arial" w:cs="Arial"/>
          <w:sz w:val="24"/>
          <w:szCs w:val="24"/>
        </w:rPr>
        <w:t xml:space="preserve">alleged </w:t>
      </w:r>
      <w:r w:rsidRPr="00A54BF2">
        <w:rPr>
          <w:rFonts w:ascii="Arial" w:hAnsi="Arial" w:cs="Arial"/>
          <w:sz w:val="24"/>
          <w:szCs w:val="24"/>
        </w:rPr>
        <w:t xml:space="preserve">MERS Assistant Secretary </w:t>
      </w:r>
      <w:hyperlink r:id="rId183" w:history="1">
        <w:r w:rsidRPr="00A54BF2">
          <w:rPr>
            <w:rStyle w:val="Hyperlink"/>
            <w:rFonts w:ascii="Arial" w:hAnsi="Arial" w:cs="Arial"/>
            <w:sz w:val="24"/>
            <w:szCs w:val="24"/>
          </w:rPr>
          <w:t>http://205.166.161.12/oncoreV2/showdetails.aspx?id=50492574&amp;rn=0&amp;pi=0&amp;ref=search</w:t>
        </w:r>
      </w:hyperlink>
      <w:r w:rsidRPr="00A54BF2">
        <w:rPr>
          <w:rFonts w:ascii="Arial" w:hAnsi="Arial" w:cs="Arial"/>
          <w:sz w:val="24"/>
          <w:szCs w:val="24"/>
        </w:rPr>
        <w:t xml:space="preserve"> </w:t>
      </w:r>
      <w:r>
        <w:rPr>
          <w:rFonts w:ascii="Arial" w:hAnsi="Arial" w:cs="Arial"/>
          <w:sz w:val="24"/>
          <w:szCs w:val="24"/>
        </w:rPr>
        <w:t xml:space="preserve"> </w:t>
      </w:r>
      <w:hyperlink r:id="rId184" w:history="1">
        <w:r w:rsidRPr="00D66C1A">
          <w:rPr>
            <w:rStyle w:val="Hyperlink"/>
            <w:rFonts w:ascii="Arial" w:hAnsi="Arial" w:cs="Arial"/>
            <w:sz w:val="24"/>
            <w:szCs w:val="24"/>
          </w:rPr>
          <w:t>http://205.166.161.12/oncoreV2/showdetails.aspx?id=50492576&amp;rn=1&amp;pi=0&amp;ref=search</w:t>
        </w:r>
      </w:hyperlink>
      <w:r>
        <w:rPr>
          <w:rFonts w:ascii="Arial" w:hAnsi="Arial" w:cs="Arial"/>
          <w:sz w:val="24"/>
          <w:szCs w:val="24"/>
        </w:rPr>
        <w:t xml:space="preserve"> </w:t>
      </w:r>
      <w:hyperlink r:id="rId185"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rPr>
        <w:t xml:space="preserve">   </w:t>
      </w:r>
      <w:hyperlink r:id="rId186" w:history="1">
        <w:r w:rsidRPr="00D66C1A">
          <w:rPr>
            <w:rStyle w:val="Hyperlink"/>
            <w:rFonts w:ascii="Arial" w:hAnsi="Arial" w:cs="Arial"/>
            <w:sz w:val="24"/>
            <w:szCs w:val="24"/>
          </w:rPr>
          <w:t>http://205.166.161.12/oncoreV2/showdetails.aspx?id=50492580&amp;rn=3&amp;pi=0&amp;ref=search</w:t>
        </w:r>
      </w:hyperlink>
      <w:r>
        <w:rPr>
          <w:rFonts w:ascii="Arial" w:hAnsi="Arial" w:cs="Arial"/>
          <w:sz w:val="24"/>
          <w:szCs w:val="24"/>
        </w:rPr>
        <w:t xml:space="preserve">  </w:t>
      </w:r>
      <w:hyperlink r:id="rId187"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188" w:history="1">
        <w:r w:rsidRPr="00D66C1A">
          <w:rPr>
            <w:rStyle w:val="Hyperlink"/>
            <w:rFonts w:ascii="Arial" w:hAnsi="Arial" w:cs="Arial"/>
            <w:sz w:val="24"/>
            <w:szCs w:val="24"/>
          </w:rPr>
          <w:t>http://205.166.161.12/oncoreV2/showdetails.aspx?id=50492584&amp;rn=5&amp;pi=0&amp;ref=search</w:t>
        </w:r>
      </w:hyperlink>
      <w:r>
        <w:rPr>
          <w:rStyle w:val="Hyperlink"/>
          <w:rFonts w:ascii="Arial" w:hAnsi="Arial" w:cs="Arial"/>
          <w:sz w:val="24"/>
          <w:szCs w:val="24"/>
        </w:rPr>
        <w:t xml:space="preserve"> </w:t>
      </w:r>
      <w:hyperlink r:id="rId189" w:history="1">
        <w:r w:rsidRPr="00600B8F">
          <w:rPr>
            <w:rStyle w:val="Hyperlink"/>
            <w:rFonts w:ascii="Arial" w:hAnsi="Arial" w:cs="Arial"/>
            <w:sz w:val="24"/>
            <w:szCs w:val="24"/>
          </w:rPr>
          <w:t>http://205.166.161.12/oncoreV2/showdetails.aspx?id=50646665&amp;rn=0&amp;pi=0&amp;ref=search</w:t>
        </w:r>
      </w:hyperlink>
      <w:r>
        <w:rPr>
          <w:rStyle w:val="Hyperlink"/>
          <w:rFonts w:ascii="Arial" w:hAnsi="Arial" w:cs="Arial"/>
          <w:sz w:val="24"/>
          <w:szCs w:val="24"/>
        </w:rPr>
        <w:t xml:space="preserve"> </w:t>
      </w:r>
      <w:hyperlink r:id="rId190" w:history="1">
        <w:r w:rsidRPr="00B533E6">
          <w:rPr>
            <w:rStyle w:val="Hyperlink"/>
            <w:rFonts w:ascii="Arial" w:hAnsi="Arial" w:cs="Arial"/>
            <w:sz w:val="24"/>
            <w:szCs w:val="24"/>
          </w:rPr>
          <w:t>http://205.166.161.12/oncoreV2/showdetails.aspx?id=51125326&amp;rn=9&amp;pi=0&amp;ref=search</w:t>
        </w:r>
      </w:hyperlink>
      <w:r>
        <w:rPr>
          <w:rStyle w:val="Hyperlink"/>
          <w:rFonts w:ascii="Arial" w:hAnsi="Arial" w:cs="Arial"/>
          <w:sz w:val="24"/>
          <w:szCs w:val="24"/>
        </w:rPr>
        <w:t xml:space="preserve"> </w:t>
      </w:r>
      <w:hyperlink r:id="rId191" w:history="1">
        <w:r w:rsidR="0074387F" w:rsidRPr="00F53943">
          <w:rPr>
            <w:rStyle w:val="Hyperlink"/>
            <w:rFonts w:ascii="Arial" w:hAnsi="Arial" w:cs="Arial"/>
          </w:rPr>
          <w:t>http://205.166.161.12/oncoreV2/showdetails.aspx?id=51125328&amp;rn=10&amp;pi=1&amp;ref=search</w:t>
        </w:r>
      </w:hyperlink>
      <w:r w:rsidR="0074387F">
        <w:rPr>
          <w:rStyle w:val="Hyperlink"/>
          <w:rFonts w:ascii="Arial" w:hAnsi="Arial" w:cs="Arial"/>
        </w:rPr>
        <w:t xml:space="preserve"> </w:t>
      </w:r>
    </w:p>
    <w:p w:rsidR="00070073" w:rsidRPr="006F1B06" w:rsidRDefault="00070073" w:rsidP="0074387F">
      <w:pPr>
        <w:rPr>
          <w:rFonts w:ascii="Arial" w:hAnsi="Arial" w:cs="Arial"/>
          <w:color w:val="000000"/>
          <w:sz w:val="15"/>
          <w:szCs w:val="15"/>
          <w:lang w:val="en"/>
        </w:rPr>
      </w:pPr>
      <w:r w:rsidRPr="006F1B06">
        <w:rPr>
          <w:rFonts w:ascii="Trebuchet MS" w:eastAsia="Times New Roman" w:hAnsi="Trebuchet MS" w:cs="Times New Roman"/>
          <w:sz w:val="24"/>
          <w:szCs w:val="24"/>
        </w:rPr>
        <w:t>Marti Noriega</w:t>
      </w:r>
      <w:r w:rsidRPr="006F1B06">
        <w:rPr>
          <w:rFonts w:ascii="Trebuchet MS" w:eastAsia="Times New Roman" w:hAnsi="Trebuchet MS" w:cs="Times New Roman"/>
          <w:b/>
          <w:sz w:val="24"/>
          <w:szCs w:val="24"/>
        </w:rPr>
        <w:t xml:space="preserve">, </w:t>
      </w:r>
      <w:proofErr w:type="spellStart"/>
      <w:r w:rsidRPr="006F1B06">
        <w:rPr>
          <w:rFonts w:ascii="Trebuchet MS" w:eastAsia="Times New Roman" w:hAnsi="Trebuchet MS" w:cs="Times New Roman"/>
          <w:b/>
          <w:sz w:val="24"/>
          <w:szCs w:val="24"/>
        </w:rPr>
        <w:t>robo</w:t>
      </w:r>
      <w:proofErr w:type="spellEnd"/>
      <w:r w:rsidRPr="006F1B06">
        <w:rPr>
          <w:rFonts w:ascii="Trebuchet MS" w:eastAsia="Times New Roman" w:hAnsi="Trebuchet MS" w:cs="Times New Roman"/>
          <w:b/>
          <w:sz w:val="24"/>
          <w:szCs w:val="24"/>
        </w:rPr>
        <w:t xml:space="preserve"> signer for LPS.  </w:t>
      </w:r>
      <w:r w:rsidRPr="006F1B06">
        <w:rPr>
          <w:rFonts w:ascii="Trebuchet MS" w:eastAsia="Times New Roman" w:hAnsi="Trebuchet MS" w:cs="Times New Roman"/>
          <w:b/>
          <w:bCs/>
          <w:sz w:val="24"/>
          <w:szCs w:val="24"/>
        </w:rPr>
        <w:t xml:space="preserve">Is really a </w:t>
      </w:r>
      <w:r w:rsidRPr="006F1B06">
        <w:rPr>
          <w:rStyle w:val="title1"/>
          <w:rFonts w:ascii="Arial" w:hAnsi="Arial" w:cs="Arial"/>
          <w:b/>
          <w:sz w:val="24"/>
          <w:szCs w:val="24"/>
          <w:lang w:val="en"/>
        </w:rPr>
        <w:t>AVP Foreclosure Department</w:t>
      </w:r>
      <w:r w:rsidRPr="006F1B06">
        <w:rPr>
          <w:rFonts w:ascii="Arial" w:hAnsi="Arial" w:cs="Arial"/>
          <w:b/>
          <w:sz w:val="24"/>
          <w:szCs w:val="24"/>
          <w:lang w:val="en"/>
        </w:rPr>
        <w:t xml:space="preserve"> at </w:t>
      </w:r>
      <w:hyperlink r:id="rId192" w:history="1">
        <w:r w:rsidRPr="006F1B06">
          <w:rPr>
            <w:rStyle w:val="org"/>
            <w:rFonts w:ascii="Arial" w:hAnsi="Arial" w:cs="Arial"/>
            <w:b/>
            <w:sz w:val="24"/>
            <w:szCs w:val="24"/>
            <w:lang w:val="en"/>
          </w:rPr>
          <w:t>Litton</w:t>
        </w:r>
      </w:hyperlink>
      <w:r w:rsidRPr="006F1B06">
        <w:rPr>
          <w:rStyle w:val="Strong"/>
          <w:rFonts w:ascii="Arial" w:hAnsi="Arial" w:cs="Arial"/>
          <w:b w:val="0"/>
          <w:bCs w:val="0"/>
          <w:sz w:val="24"/>
          <w:szCs w:val="24"/>
          <w:lang w:val="en"/>
        </w:rPr>
        <w:t xml:space="preserve"> </w:t>
      </w:r>
      <w:r w:rsidRPr="006F1B06">
        <w:rPr>
          <w:rStyle w:val="Strong"/>
          <w:rFonts w:ascii="Arial" w:hAnsi="Arial" w:cs="Arial"/>
          <w:bCs w:val="0"/>
          <w:sz w:val="24"/>
          <w:szCs w:val="24"/>
          <w:lang w:val="en"/>
        </w:rPr>
        <w:t>Loan Services from</w:t>
      </w:r>
      <w:r w:rsidRPr="006F1B06">
        <w:rPr>
          <w:rStyle w:val="Strong"/>
          <w:rFonts w:ascii="Arial" w:hAnsi="Arial" w:cs="Arial"/>
          <w:b w:val="0"/>
          <w:bCs w:val="0"/>
          <w:sz w:val="24"/>
          <w:szCs w:val="24"/>
          <w:lang w:val="en"/>
        </w:rPr>
        <w:t xml:space="preserve"> </w:t>
      </w:r>
      <w:r w:rsidRPr="006F1B06">
        <w:rPr>
          <w:rFonts w:ascii="Arial" w:hAnsi="Arial" w:cs="Arial"/>
          <w:b/>
          <w:sz w:val="24"/>
          <w:szCs w:val="24"/>
          <w:lang w:val="en"/>
        </w:rPr>
        <w:t xml:space="preserve">June 1998 – Present </w:t>
      </w:r>
      <w:r w:rsidRPr="006F1B06">
        <w:rPr>
          <w:rStyle w:val="duration"/>
          <w:rFonts w:ascii="Arial" w:hAnsi="Arial" w:cs="Arial"/>
          <w:b/>
          <w:sz w:val="24"/>
          <w:szCs w:val="24"/>
          <w:lang w:val="en"/>
        </w:rPr>
        <w:t>(13 years 7 months)</w:t>
      </w:r>
      <w:r w:rsidRPr="006F1B06">
        <w:rPr>
          <w:rFonts w:ascii="Arial" w:hAnsi="Arial" w:cs="Arial"/>
          <w:b/>
          <w:sz w:val="24"/>
          <w:szCs w:val="24"/>
          <w:lang w:val="en"/>
        </w:rPr>
        <w:t xml:space="preserve"> </w:t>
      </w:r>
      <w:r w:rsidRPr="006F1B06">
        <w:rPr>
          <w:rStyle w:val="location2"/>
          <w:rFonts w:ascii="Arial" w:hAnsi="Arial" w:cs="Arial"/>
          <w:b/>
          <w:sz w:val="24"/>
          <w:szCs w:val="24"/>
          <w:lang w:val="en"/>
        </w:rPr>
        <w:t>Houston, Texas Area</w:t>
      </w:r>
      <w:r w:rsidRPr="006F1B06">
        <w:rPr>
          <w:rFonts w:ascii="Arial" w:hAnsi="Arial" w:cs="Arial"/>
          <w:sz w:val="15"/>
          <w:szCs w:val="15"/>
          <w:lang w:val="en"/>
        </w:rPr>
        <w:t xml:space="preserve">   </w:t>
      </w:r>
      <w:hyperlink r:id="rId193" w:history="1">
        <w:r w:rsidRPr="006F1B06">
          <w:rPr>
            <w:rStyle w:val="Hyperlink"/>
            <w:rFonts w:ascii="Arial" w:hAnsi="Arial" w:cs="Arial"/>
            <w:sz w:val="24"/>
            <w:szCs w:val="24"/>
            <w:lang w:val="en"/>
          </w:rPr>
          <w:t>http://www.linkedin.com/pub/marti-noriega/19/368/900</w:t>
        </w:r>
      </w:hyperlink>
      <w:r>
        <w:rPr>
          <w:rFonts w:ascii="Arial" w:hAnsi="Arial" w:cs="Arial"/>
          <w:color w:val="000000"/>
          <w:sz w:val="15"/>
          <w:szCs w:val="15"/>
          <w:lang w:val="en"/>
        </w:rPr>
        <w:t xml:space="preserve"> </w:t>
      </w:r>
      <w:r w:rsidRPr="006F1B06">
        <w:rPr>
          <w:rFonts w:ascii="Trebuchet MS" w:eastAsia="Times New Roman" w:hAnsi="Trebuchet MS" w:cs="Times New Roman"/>
        </w:rPr>
        <w:t xml:space="preserve">  </w:t>
      </w:r>
      <w:hyperlink r:id="rId194" w:history="1">
        <w:r w:rsidRPr="006F1B06">
          <w:rPr>
            <w:rStyle w:val="Hyperlink"/>
            <w:rFonts w:ascii="Trebuchet MS" w:eastAsia="Times New Roman" w:hAnsi="Trebuchet MS" w:cs="Times New Roman"/>
            <w:bCs/>
          </w:rPr>
          <w:t>http://members.beforeitsnews.com/story/520/933/Robo_Signers_h-z_Updated_April_1,_2011.html</w:t>
        </w:r>
      </w:hyperlink>
      <w:r w:rsidRPr="006F1B06">
        <w:rPr>
          <w:rFonts w:ascii="Trebuchet MS" w:eastAsia="Times New Roman" w:hAnsi="Trebuchet MS" w:cs="Times New Roman"/>
        </w:rPr>
        <w:t xml:space="preserve">                                      </w:t>
      </w:r>
      <w:hyperlink r:id="rId195" w:history="1">
        <w:r w:rsidRPr="006F1B06">
          <w:rPr>
            <w:rStyle w:val="Hyperlink"/>
            <w:rFonts w:ascii="Trebuchet MS" w:eastAsia="Times New Roman" w:hAnsi="Trebuchet MS" w:cs="Times New Roman"/>
            <w:bCs/>
          </w:rPr>
          <w:t>http://4closurefraud.org/2011/03/30/full-deposition-of-tywanna-thomas-mother-cheryl-denise-thomas-of-docx-lps/</w:t>
        </w:r>
      </w:hyperlink>
      <w:r w:rsidRPr="006F1B06">
        <w:rPr>
          <w:rFonts w:ascii="Trebuchet MS" w:eastAsia="Times New Roman" w:hAnsi="Trebuchet MS" w:cs="Times New Roman"/>
        </w:rPr>
        <w:t xml:space="preserve">                </w:t>
      </w:r>
      <w:hyperlink r:id="rId196" w:history="1">
        <w:r w:rsidRPr="006F1B06">
          <w:rPr>
            <w:rStyle w:val="Hyperlink"/>
            <w:rFonts w:ascii="Trebuchet MS" w:eastAsia="Times New Roman" w:hAnsi="Trebuchet MS" w:cs="Times New Roman"/>
            <w:bCs/>
          </w:rPr>
          <w:t>http://stopforeclosurefraud.com/2011/04/11/foreclosure-diaries-litton-loan-mod-attempt-2-steven-j-baum-foreclosure-mill/</w:t>
        </w:r>
      </w:hyperlink>
      <w:r w:rsidRPr="006F1B06">
        <w:rPr>
          <w:rFonts w:ascii="Trebuchet MS" w:eastAsia="Times New Roman" w:hAnsi="Trebuchet MS" w:cs="Times New Roman"/>
        </w:rPr>
        <w:t xml:space="preserve">               </w:t>
      </w:r>
      <w:hyperlink r:id="rId197" w:history="1">
        <w:r w:rsidRPr="006F1B06">
          <w:rPr>
            <w:rStyle w:val="Hyperlink"/>
            <w:rFonts w:ascii="Trebuchet MS" w:eastAsia="Times New Roman" w:hAnsi="Trebuchet MS" w:cs="Times New Roman"/>
            <w:bCs/>
          </w:rPr>
          <w:t>http://stopforeclosurefraud.com/2010/10/10/false-statements-bank-of-america-florida-default-law-group-law-offices-of-david-stern-lender-processing-services-litton-loan-servicing-cheryl-samons-security-connections-inc/</w:t>
        </w:r>
      </w:hyperlink>
      <w:r w:rsidRPr="006F1B06">
        <w:rPr>
          <w:rFonts w:ascii="Trebuchet MS" w:eastAsia="Times New Roman" w:hAnsi="Trebuchet MS" w:cs="Times New Roman"/>
        </w:rPr>
        <w:t xml:space="preserve">                         </w:t>
      </w:r>
      <w:hyperlink r:id="rId198" w:history="1">
        <w:r w:rsidRPr="006F1B06">
          <w:rPr>
            <w:rStyle w:val="Hyperlink"/>
            <w:rFonts w:ascii="Trebuchet MS" w:eastAsia="Times New Roman" w:hAnsi="Trebuchet MS" w:cs="Times New Roman"/>
            <w:bCs/>
          </w:rPr>
          <w:t>http://www.deanmostofi.com/?p=924</w:t>
        </w:r>
      </w:hyperlink>
      <w:r w:rsidRPr="006F1B06">
        <w:rPr>
          <w:rFonts w:ascii="Trebuchet MS" w:eastAsia="Times New Roman" w:hAnsi="Trebuchet MS" w:cs="Times New Roman"/>
        </w:rPr>
        <w:t xml:space="preserve">              </w:t>
      </w:r>
      <w:hyperlink r:id="rId199" w:history="1">
        <w:r w:rsidRPr="006F1B06">
          <w:rPr>
            <w:rStyle w:val="Hyperlink"/>
            <w:rFonts w:ascii="Trebuchet MS" w:eastAsia="Times New Roman" w:hAnsi="Trebuchet MS" w:cs="Times New Roman"/>
            <w:bCs/>
          </w:rPr>
          <w:t>http://livinglies.wordpress.com/2010/02/25/hers-info-invalid-notarization/</w:t>
        </w:r>
      </w:hyperlink>
      <w:r w:rsidRPr="006F1B06">
        <w:rPr>
          <w:rFonts w:ascii="Trebuchet MS" w:eastAsia="Times New Roman" w:hAnsi="Trebuchet MS" w:cs="Times New Roman"/>
        </w:rPr>
        <w:t xml:space="preserve">  </w:t>
      </w:r>
      <w:hyperlink r:id="rId200" w:history="1">
        <w:r w:rsidRPr="006F1B06">
          <w:rPr>
            <w:rStyle w:val="Hyperlink"/>
            <w:rFonts w:ascii="Trebuchet MS" w:eastAsia="Times New Roman" w:hAnsi="Trebuchet MS" w:cs="Times New Roman"/>
            <w:bCs/>
          </w:rPr>
          <w:t>http://www.massrealestatelawblog.com/2010/10/02/major-lenders-halt-foreclosures-over-concerns-with-faulty-documents/</w:t>
        </w:r>
      </w:hyperlink>
      <w:r w:rsidRPr="006F1B06">
        <w:rPr>
          <w:rFonts w:ascii="Trebuchet MS" w:eastAsia="Times New Roman" w:hAnsi="Trebuchet MS" w:cs="Times New Roman"/>
        </w:rPr>
        <w:t xml:space="preserve">                         </w:t>
      </w:r>
      <w:hyperlink r:id="rId201" w:history="1">
        <w:r w:rsidRPr="006F1B06">
          <w:rPr>
            <w:rStyle w:val="Hyperlink"/>
            <w:rFonts w:ascii="Trebuchet MS" w:eastAsia="Times New Roman" w:hAnsi="Trebuchet MS" w:cs="Times New Roman"/>
            <w:bCs/>
          </w:rPr>
          <w:t>http://www.scribd.com/doc/61146555/ROBO-GALORE-LYNN-S-LIST-OF-TOP-MORTGAGE-SIGNERS-FOR-FIRST-HALF-OF-2011</w:t>
        </w:r>
      </w:hyperlink>
    </w:p>
    <w:p w:rsidR="00070073" w:rsidRDefault="00070073" w:rsidP="00070073">
      <w:pPr>
        <w:rPr>
          <w:rFonts w:ascii="Arial" w:hAnsi="Arial" w:cs="Arial"/>
          <w:b/>
          <w:color w:val="333333"/>
          <w:sz w:val="24"/>
          <w:szCs w:val="24"/>
        </w:rPr>
      </w:pPr>
      <w:r w:rsidRPr="00B76581">
        <w:rPr>
          <w:rFonts w:ascii="Arial" w:hAnsi="Arial" w:cs="Arial"/>
          <w:b/>
          <w:color w:val="333333"/>
          <w:sz w:val="24"/>
          <w:szCs w:val="24"/>
        </w:rPr>
        <w:t xml:space="preserve">Marvell L. </w:t>
      </w:r>
      <w:proofErr w:type="spellStart"/>
      <w:r w:rsidRPr="00B76581">
        <w:rPr>
          <w:rFonts w:ascii="Arial" w:hAnsi="Arial" w:cs="Arial"/>
          <w:b/>
          <w:color w:val="333333"/>
          <w:sz w:val="24"/>
          <w:szCs w:val="24"/>
        </w:rPr>
        <w:t>Carmouche</w:t>
      </w:r>
      <w:proofErr w:type="spellEnd"/>
      <w:r>
        <w:rPr>
          <w:rFonts w:ascii="Arial" w:hAnsi="Arial" w:cs="Arial"/>
          <w:b/>
          <w:color w:val="333333"/>
          <w:sz w:val="24"/>
          <w:szCs w:val="24"/>
        </w:rPr>
        <w:t xml:space="preserve"> - </w:t>
      </w:r>
      <w:r w:rsidRPr="002C7439">
        <w:rPr>
          <w:rFonts w:ascii="Arial" w:hAnsi="Arial" w:cs="Arial"/>
          <w:color w:val="333333"/>
          <w:sz w:val="24"/>
          <w:szCs w:val="24"/>
        </w:rPr>
        <w:t xml:space="preserve">Executive Trustee Services (ETS) </w:t>
      </w:r>
      <w:proofErr w:type="spellStart"/>
      <w:r w:rsidRPr="002C7439">
        <w:rPr>
          <w:rFonts w:ascii="Arial" w:hAnsi="Arial" w:cs="Arial"/>
          <w:color w:val="333333"/>
          <w:sz w:val="24"/>
          <w:szCs w:val="24"/>
        </w:rPr>
        <w:t>robo</w:t>
      </w:r>
      <w:proofErr w:type="spellEnd"/>
      <w:r w:rsidRPr="002C7439">
        <w:rPr>
          <w:rFonts w:ascii="Arial" w:hAnsi="Arial" w:cs="Arial"/>
          <w:color w:val="333333"/>
          <w:sz w:val="24"/>
          <w:szCs w:val="24"/>
        </w:rPr>
        <w:t xml:space="preserve"> signers</w:t>
      </w:r>
      <w:r w:rsidRPr="00B76581">
        <w:rPr>
          <w:rFonts w:ascii="Arial" w:hAnsi="Arial" w:cs="Arial"/>
          <w:b/>
          <w:color w:val="333333"/>
          <w:sz w:val="24"/>
          <w:szCs w:val="24"/>
        </w:rPr>
        <w:t xml:space="preserve"> </w:t>
      </w:r>
      <w:r>
        <w:rPr>
          <w:rFonts w:ascii="Arial" w:hAnsi="Arial" w:cs="Arial"/>
          <w:b/>
          <w:color w:val="333333"/>
          <w:sz w:val="24"/>
          <w:szCs w:val="24"/>
        </w:rPr>
        <w:t xml:space="preserve">– </w:t>
      </w:r>
      <w:hyperlink r:id="rId202" w:history="1">
        <w:r w:rsidRPr="002C7439">
          <w:rPr>
            <w:rStyle w:val="Hyperlink"/>
            <w:rFonts w:ascii="Arial" w:hAnsi="Arial" w:cs="Arial"/>
            <w:sz w:val="24"/>
            <w:szCs w:val="24"/>
          </w:rPr>
          <w:t>http://dockets.justia.com/docket/texas/txsdce/1:2011cv00096/887206/</w:t>
        </w:r>
      </w:hyperlink>
      <w:r w:rsidRPr="002C7439">
        <w:rPr>
          <w:rFonts w:ascii="Arial" w:hAnsi="Arial" w:cs="Arial"/>
          <w:color w:val="333333"/>
          <w:sz w:val="24"/>
          <w:szCs w:val="24"/>
        </w:rPr>
        <w:t xml:space="preserve">   </w:t>
      </w:r>
      <w:hyperlink r:id="rId203" w:history="1">
        <w:r w:rsidRPr="002C7439">
          <w:rPr>
            <w:rStyle w:val="Hyperlink"/>
            <w:rFonts w:ascii="Arial" w:hAnsi="Arial" w:cs="Arial"/>
            <w:sz w:val="24"/>
            <w:szCs w:val="24"/>
          </w:rPr>
          <w:t>http://www.corporationwiki.com/California/Mission-Hills/executive-trustee-services-llc-2663366.aspx</w:t>
        </w:r>
      </w:hyperlink>
      <w:r>
        <w:rPr>
          <w:rFonts w:ascii="Arial" w:hAnsi="Arial" w:cs="Arial"/>
          <w:b/>
          <w:color w:val="333333"/>
          <w:sz w:val="24"/>
          <w:szCs w:val="24"/>
        </w:rPr>
        <w:t xml:space="preserve"> </w:t>
      </w:r>
    </w:p>
    <w:p w:rsidR="00070073" w:rsidRDefault="00070073" w:rsidP="00070073">
      <w:pPr>
        <w:rPr>
          <w:rFonts w:ascii="Arial" w:hAnsi="Arial" w:cs="Arial"/>
          <w:sz w:val="24"/>
          <w:szCs w:val="24"/>
        </w:rPr>
      </w:pPr>
      <w:r w:rsidRPr="009A0FC5">
        <w:rPr>
          <w:rFonts w:ascii="Arial" w:hAnsi="Arial" w:cs="Arial"/>
          <w:b/>
          <w:sz w:val="24"/>
          <w:szCs w:val="24"/>
        </w:rPr>
        <w:t xml:space="preserve">Mary </w:t>
      </w:r>
      <w:proofErr w:type="spellStart"/>
      <w:r w:rsidRPr="009A0FC5">
        <w:rPr>
          <w:rFonts w:ascii="Arial" w:hAnsi="Arial" w:cs="Arial"/>
          <w:b/>
          <w:sz w:val="24"/>
          <w:szCs w:val="24"/>
        </w:rPr>
        <w:t>Chavarria</w:t>
      </w:r>
      <w:proofErr w:type="spellEnd"/>
      <w:r>
        <w:rPr>
          <w:rFonts w:ascii="Arial" w:hAnsi="Arial" w:cs="Arial"/>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at </w:t>
      </w:r>
      <w:r>
        <w:rPr>
          <w:rFonts w:ascii="Arial" w:hAnsi="Arial" w:cs="Arial"/>
          <w:sz w:val="24"/>
          <w:szCs w:val="24"/>
        </w:rPr>
        <w:t>Bank of America</w:t>
      </w:r>
    </w:p>
    <w:p w:rsidR="003E4913" w:rsidRDefault="003E4913" w:rsidP="00070073">
      <w:pPr>
        <w:rPr>
          <w:rFonts w:ascii="Arial" w:hAnsi="Arial" w:cs="Arial"/>
          <w:b/>
          <w:sz w:val="24"/>
          <w:szCs w:val="24"/>
        </w:rPr>
      </w:pPr>
      <w:r>
        <w:rPr>
          <w:rFonts w:ascii="Arial" w:hAnsi="Arial" w:cs="Arial"/>
          <w:b/>
          <w:sz w:val="24"/>
          <w:szCs w:val="24"/>
        </w:rPr>
        <w:t xml:space="preserve">Mary </w:t>
      </w:r>
      <w:proofErr w:type="spellStart"/>
      <w:r>
        <w:rPr>
          <w:rFonts w:ascii="Arial" w:hAnsi="Arial" w:cs="Arial"/>
          <w:b/>
          <w:sz w:val="24"/>
          <w:szCs w:val="24"/>
        </w:rPr>
        <w:t>Enos</w:t>
      </w:r>
      <w:proofErr w:type="spellEnd"/>
      <w:r>
        <w:rPr>
          <w:rFonts w:ascii="Arial" w:hAnsi="Arial" w:cs="Arial"/>
          <w:b/>
          <w:sz w:val="24"/>
          <w:szCs w:val="24"/>
        </w:rPr>
        <w:t xml:space="preserve">- suspected </w:t>
      </w:r>
      <w:proofErr w:type="spellStart"/>
      <w:r>
        <w:rPr>
          <w:rFonts w:ascii="Arial" w:hAnsi="Arial" w:cs="Arial"/>
          <w:b/>
          <w:sz w:val="24"/>
          <w:szCs w:val="24"/>
        </w:rPr>
        <w:t>robo</w:t>
      </w:r>
      <w:proofErr w:type="spellEnd"/>
      <w:r>
        <w:rPr>
          <w:rFonts w:ascii="Arial" w:hAnsi="Arial" w:cs="Arial"/>
          <w:b/>
          <w:sz w:val="24"/>
          <w:szCs w:val="24"/>
        </w:rPr>
        <w:t xml:space="preserve"> signer</w:t>
      </w:r>
    </w:p>
    <w:p w:rsidR="001E3B1E" w:rsidRDefault="001E3B1E" w:rsidP="00070073">
      <w:pPr>
        <w:rPr>
          <w:rFonts w:ascii="Arial" w:hAnsi="Arial" w:cs="Arial"/>
          <w:b/>
          <w:sz w:val="24"/>
          <w:szCs w:val="24"/>
        </w:rPr>
      </w:pPr>
      <w:r>
        <w:rPr>
          <w:rFonts w:ascii="Arial" w:hAnsi="Arial" w:cs="Arial"/>
          <w:b/>
          <w:sz w:val="24"/>
          <w:szCs w:val="24"/>
        </w:rPr>
        <w:t xml:space="preserve">Mary Lynch- </w:t>
      </w:r>
      <w:r w:rsidRPr="005B10CE">
        <w:rPr>
          <w:rFonts w:ascii="Arial" w:hAnsi="Arial" w:cs="Arial"/>
          <w:sz w:val="24"/>
          <w:szCs w:val="24"/>
        </w:rPr>
        <w:t xml:space="preserve">PA notary for known MERS </w:t>
      </w:r>
      <w:proofErr w:type="spellStart"/>
      <w:r w:rsidRPr="005B10CE">
        <w:rPr>
          <w:rFonts w:ascii="Arial" w:hAnsi="Arial" w:cs="Arial"/>
          <w:sz w:val="24"/>
          <w:szCs w:val="24"/>
        </w:rPr>
        <w:t>robo</w:t>
      </w:r>
      <w:proofErr w:type="spellEnd"/>
      <w:r w:rsidRPr="005B10CE">
        <w:rPr>
          <w:rFonts w:ascii="Arial" w:hAnsi="Arial" w:cs="Arial"/>
          <w:sz w:val="24"/>
          <w:szCs w:val="24"/>
        </w:rPr>
        <w:t xml:space="preserve"> signers, Jeffrey Stephan &amp; John Kerr</w:t>
      </w:r>
      <w:r w:rsidR="005B10CE" w:rsidRPr="005B10CE">
        <w:rPr>
          <w:rFonts w:ascii="Arial" w:hAnsi="Arial" w:cs="Arial"/>
          <w:sz w:val="24"/>
          <w:szCs w:val="24"/>
        </w:rPr>
        <w:t xml:space="preserve"> </w:t>
      </w:r>
      <w:hyperlink r:id="rId204" w:history="1">
        <w:r w:rsidR="005B10CE" w:rsidRPr="005B10CE">
          <w:rPr>
            <w:rStyle w:val="Hyperlink"/>
            <w:rFonts w:ascii="Arial" w:hAnsi="Arial" w:cs="Arial"/>
            <w:sz w:val="24"/>
            <w:szCs w:val="24"/>
          </w:rPr>
          <w:t>http://whatsignature.com/Lsignatures.html</w:t>
        </w:r>
      </w:hyperlink>
      <w:r w:rsidR="005B10CE">
        <w:rPr>
          <w:rFonts w:ascii="Arial" w:hAnsi="Arial" w:cs="Arial"/>
          <w:b/>
          <w:sz w:val="24"/>
          <w:szCs w:val="24"/>
        </w:rPr>
        <w:t xml:space="preserve"> </w:t>
      </w:r>
    </w:p>
    <w:p w:rsidR="00070073" w:rsidRDefault="00070073" w:rsidP="00070073">
      <w:pPr>
        <w:rPr>
          <w:rFonts w:ascii="Arial" w:hAnsi="Arial" w:cs="Arial"/>
          <w:sz w:val="24"/>
          <w:szCs w:val="24"/>
        </w:rPr>
      </w:pPr>
      <w:r w:rsidRPr="009A0FC5">
        <w:rPr>
          <w:rFonts w:ascii="Arial" w:hAnsi="Arial" w:cs="Arial"/>
          <w:b/>
          <w:sz w:val="24"/>
          <w:szCs w:val="24"/>
        </w:rPr>
        <w:t>Mattie Miller</w:t>
      </w:r>
      <w:r>
        <w:rPr>
          <w:rFonts w:ascii="Arial" w:hAnsi="Arial" w:cs="Arial"/>
          <w:sz w:val="24"/>
          <w:szCs w:val="24"/>
        </w:rPr>
        <w:t xml:space="preserve"> – Notary</w:t>
      </w:r>
    </w:p>
    <w:p w:rsidR="00070073" w:rsidRDefault="00070073" w:rsidP="00070073">
      <w:pPr>
        <w:rPr>
          <w:rFonts w:ascii="Arial" w:hAnsi="Arial" w:cs="Arial"/>
          <w:b/>
          <w:sz w:val="24"/>
          <w:szCs w:val="24"/>
        </w:rPr>
      </w:pPr>
      <w:r>
        <w:rPr>
          <w:rFonts w:ascii="Arial" w:hAnsi="Arial" w:cs="Arial"/>
          <w:b/>
          <w:sz w:val="24"/>
          <w:szCs w:val="24"/>
        </w:rPr>
        <w:t>Melissa Katz- notary in Montgomery County</w:t>
      </w:r>
    </w:p>
    <w:p w:rsidR="00070073" w:rsidRDefault="00070073" w:rsidP="00070073">
      <w:pPr>
        <w:rPr>
          <w:rFonts w:ascii="Arial" w:hAnsi="Arial" w:cs="Arial"/>
          <w:b/>
          <w:sz w:val="24"/>
          <w:szCs w:val="24"/>
        </w:rPr>
      </w:pPr>
      <w:r>
        <w:rPr>
          <w:rFonts w:ascii="Arial" w:hAnsi="Arial" w:cs="Arial"/>
          <w:b/>
          <w:sz w:val="24"/>
          <w:szCs w:val="24"/>
        </w:rPr>
        <w:t xml:space="preserve">Melissa Taylor-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at </w:t>
      </w:r>
      <w:r w:rsidRPr="00BD0FAC">
        <w:rPr>
          <w:rFonts w:ascii="Arial" w:hAnsi="Arial" w:cs="Arial"/>
          <w:sz w:val="24"/>
          <w:szCs w:val="24"/>
        </w:rPr>
        <w:t xml:space="preserve">Lenders Processing- assignments between April and June 2010 with her signing for AIG, </w:t>
      </w:r>
      <w:proofErr w:type="spellStart"/>
      <w:r w:rsidRPr="00BD0FAC">
        <w:rPr>
          <w:rFonts w:ascii="Arial" w:hAnsi="Arial" w:cs="Arial"/>
          <w:sz w:val="24"/>
          <w:szCs w:val="24"/>
        </w:rPr>
        <w:t>WaMu</w:t>
      </w:r>
      <w:proofErr w:type="spellEnd"/>
      <w:r w:rsidRPr="00BD0FAC">
        <w:rPr>
          <w:rFonts w:ascii="Arial" w:hAnsi="Arial" w:cs="Arial"/>
          <w:sz w:val="24"/>
          <w:szCs w:val="24"/>
        </w:rPr>
        <w:t>, SCME Mortgage, Countrywide and BAC</w:t>
      </w:r>
    </w:p>
    <w:p w:rsidR="00070073" w:rsidRDefault="00070073" w:rsidP="00070073">
      <w:pPr>
        <w:rPr>
          <w:rFonts w:ascii="Arial" w:hAnsi="Arial" w:cs="Arial"/>
          <w:sz w:val="24"/>
          <w:szCs w:val="24"/>
        </w:rPr>
      </w:pPr>
      <w:r w:rsidRPr="00D21159">
        <w:rPr>
          <w:rFonts w:ascii="Arial" w:hAnsi="Arial" w:cs="Arial"/>
          <w:b/>
          <w:sz w:val="24"/>
          <w:szCs w:val="24"/>
        </w:rPr>
        <w:t>Mellissa Saucedo</w:t>
      </w:r>
      <w:r>
        <w:rPr>
          <w:rFonts w:ascii="Arial" w:hAnsi="Arial" w:cs="Arial"/>
          <w:sz w:val="24"/>
          <w:szCs w:val="24"/>
        </w:rPr>
        <w:t xml:space="preserve"> – Notary in Tarrant County TX</w:t>
      </w:r>
    </w:p>
    <w:p w:rsidR="00070073" w:rsidRPr="009E7E41" w:rsidRDefault="00070073" w:rsidP="00070073">
      <w:pPr>
        <w:spacing w:before="100" w:beforeAutospacing="1" w:after="100" w:afterAutospacing="1" w:line="312" w:lineRule="atLeast"/>
        <w:rPr>
          <w:rFonts w:ascii="Arial" w:eastAsia="Times New Roman" w:hAnsi="Arial" w:cs="Arial"/>
          <w:b/>
          <w:sz w:val="24"/>
          <w:szCs w:val="24"/>
        </w:rPr>
      </w:pPr>
      <w:r w:rsidRPr="009E7E41">
        <w:rPr>
          <w:rFonts w:ascii="Arial" w:eastAsia="Times New Roman" w:hAnsi="Arial" w:cs="Arial"/>
          <w:b/>
          <w:sz w:val="24"/>
          <w:szCs w:val="24"/>
        </w:rPr>
        <w:lastRenderedPageBreak/>
        <w:t>MENDY F MUNDEY,</w:t>
      </w:r>
      <w:r>
        <w:rPr>
          <w:rFonts w:ascii="Arial" w:eastAsia="Times New Roman" w:hAnsi="Arial" w:cs="Arial"/>
          <w:b/>
          <w:sz w:val="24"/>
          <w:szCs w:val="24"/>
        </w:rPr>
        <w:t xml:space="preserve"> </w:t>
      </w:r>
      <w:r w:rsidRPr="009E7E41">
        <w:rPr>
          <w:rFonts w:ascii="Arial" w:eastAsia="Times New Roman" w:hAnsi="Arial" w:cs="Arial"/>
          <w:b/>
          <w:sz w:val="24"/>
          <w:szCs w:val="24"/>
        </w:rPr>
        <w:t xml:space="preserve">aka </w:t>
      </w:r>
      <w:r>
        <w:rPr>
          <w:rFonts w:ascii="Arial" w:eastAsia="Times New Roman" w:hAnsi="Arial" w:cs="Arial"/>
          <w:b/>
          <w:sz w:val="24"/>
          <w:szCs w:val="24"/>
        </w:rPr>
        <w:t xml:space="preserve"> </w:t>
      </w:r>
      <w:r w:rsidRPr="009E7E41">
        <w:rPr>
          <w:rFonts w:ascii="Arial" w:eastAsia="Times New Roman" w:hAnsi="Arial" w:cs="Arial"/>
          <w:b/>
          <w:sz w:val="24"/>
          <w:szCs w:val="24"/>
        </w:rPr>
        <w:t>MENDY S MUNDEY,</w:t>
      </w:r>
      <w:r>
        <w:rPr>
          <w:rFonts w:ascii="Arial" w:eastAsia="Times New Roman" w:hAnsi="Arial" w:cs="Arial"/>
          <w:b/>
          <w:sz w:val="24"/>
          <w:szCs w:val="24"/>
        </w:rPr>
        <w:t xml:space="preserve"> </w:t>
      </w:r>
      <w:r w:rsidRPr="009E7E41">
        <w:rPr>
          <w:rFonts w:ascii="Arial" w:eastAsia="Times New Roman" w:hAnsi="Arial" w:cs="Arial"/>
          <w:b/>
          <w:sz w:val="24"/>
          <w:szCs w:val="24"/>
        </w:rPr>
        <w:t xml:space="preserve">aka  MINDY MUNDEY, aka WENDY S MUNDT, aka WENDY S MUNDY- </w:t>
      </w:r>
      <w:r w:rsidRPr="009E7E41">
        <w:rPr>
          <w:rFonts w:ascii="Arial" w:eastAsia="Times New Roman" w:hAnsi="Arial" w:cs="Arial"/>
          <w:sz w:val="24"/>
          <w:szCs w:val="24"/>
        </w:rPr>
        <w:t>All names have the same Social Security Number</w:t>
      </w:r>
      <w:r>
        <w:rPr>
          <w:rFonts w:ascii="Arial" w:eastAsia="Times New Roman" w:hAnsi="Arial" w:cs="Arial"/>
          <w:sz w:val="24"/>
          <w:szCs w:val="24"/>
        </w:rPr>
        <w:t xml:space="preserve"> </w:t>
      </w:r>
      <w:r w:rsidRPr="00A13547">
        <w:rPr>
          <w:rFonts w:ascii="Arial" w:hAnsi="Arial" w:cs="Arial"/>
          <w:sz w:val="24"/>
          <w:szCs w:val="24"/>
        </w:rPr>
        <w:t xml:space="preserve">LIVES AT: </w:t>
      </w:r>
      <w:r w:rsidRPr="00A13547">
        <w:rPr>
          <w:rFonts w:ascii="Arial" w:hAnsi="Arial" w:cs="Arial"/>
          <w:sz w:val="24"/>
          <w:szCs w:val="24"/>
          <w:lang w:val="en"/>
        </w:rPr>
        <w:t xml:space="preserve">4390 </w:t>
      </w:r>
      <w:proofErr w:type="spellStart"/>
      <w:r w:rsidRPr="00A13547">
        <w:rPr>
          <w:rFonts w:ascii="Arial" w:hAnsi="Arial" w:cs="Arial"/>
          <w:sz w:val="24"/>
          <w:szCs w:val="24"/>
          <w:lang w:val="en"/>
        </w:rPr>
        <w:t>Pinecastle</w:t>
      </w:r>
      <w:proofErr w:type="spellEnd"/>
      <w:r w:rsidRPr="00A13547">
        <w:rPr>
          <w:rFonts w:ascii="Arial" w:hAnsi="Arial" w:cs="Arial"/>
          <w:sz w:val="24"/>
          <w:szCs w:val="24"/>
          <w:lang w:val="en"/>
        </w:rPr>
        <w:t xml:space="preserve"> Ct Huber Heights, OH 45424-4752 (937) 237-9047</w:t>
      </w:r>
    </w:p>
    <w:p w:rsidR="00070073" w:rsidRDefault="00070073" w:rsidP="00070073">
      <w:pPr>
        <w:rPr>
          <w:rFonts w:ascii="Arial" w:hAnsi="Arial" w:cs="Arial"/>
          <w:sz w:val="24"/>
          <w:szCs w:val="24"/>
        </w:rPr>
      </w:pPr>
      <w:r w:rsidRPr="009A0FC5">
        <w:rPr>
          <w:rFonts w:ascii="Arial" w:hAnsi="Arial" w:cs="Arial"/>
          <w:b/>
          <w:sz w:val="24"/>
          <w:szCs w:val="24"/>
        </w:rPr>
        <w:t>Michael G. Dalton</w:t>
      </w:r>
      <w:r>
        <w:rPr>
          <w:rFonts w:ascii="Arial" w:hAnsi="Arial" w:cs="Arial"/>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w:t>
      </w:r>
      <w:proofErr w:type="gramStart"/>
      <w:r w:rsidR="0074387F">
        <w:rPr>
          <w:rFonts w:ascii="Arial" w:hAnsi="Arial" w:cs="Arial"/>
          <w:sz w:val="24"/>
          <w:szCs w:val="24"/>
        </w:rPr>
        <w:t>signer  at</w:t>
      </w:r>
      <w:proofErr w:type="gramEnd"/>
      <w:r w:rsidR="0074387F">
        <w:rPr>
          <w:rFonts w:ascii="Arial" w:hAnsi="Arial" w:cs="Arial"/>
          <w:sz w:val="24"/>
          <w:szCs w:val="24"/>
        </w:rPr>
        <w:t xml:space="preserve"> </w:t>
      </w:r>
      <w:r>
        <w:rPr>
          <w:rFonts w:ascii="Arial" w:hAnsi="Arial" w:cs="Arial"/>
          <w:sz w:val="24"/>
          <w:szCs w:val="24"/>
        </w:rPr>
        <w:t>Bank of America</w:t>
      </w:r>
    </w:p>
    <w:p w:rsidR="00070073" w:rsidRDefault="00070073" w:rsidP="00070073">
      <w:pPr>
        <w:rPr>
          <w:rFonts w:ascii="Arial" w:hAnsi="Arial" w:cs="Arial"/>
          <w:sz w:val="24"/>
          <w:szCs w:val="24"/>
        </w:rPr>
      </w:pPr>
      <w:r w:rsidRPr="003A508C">
        <w:rPr>
          <w:rFonts w:ascii="Arial" w:hAnsi="Arial" w:cs="Arial"/>
          <w:b/>
          <w:sz w:val="24"/>
          <w:szCs w:val="24"/>
        </w:rPr>
        <w:t xml:space="preserve">Michael </w:t>
      </w:r>
      <w:proofErr w:type="spellStart"/>
      <w:r w:rsidRPr="003A508C">
        <w:rPr>
          <w:rFonts w:ascii="Arial" w:hAnsi="Arial" w:cs="Arial"/>
          <w:b/>
          <w:sz w:val="24"/>
          <w:szCs w:val="24"/>
        </w:rPr>
        <w:t>Gekht</w:t>
      </w:r>
      <w:proofErr w:type="spellEnd"/>
      <w:r w:rsidRPr="003A508C">
        <w:rPr>
          <w:rFonts w:ascii="Arial" w:hAnsi="Arial" w:cs="Arial"/>
          <w:sz w:val="24"/>
          <w:szCs w:val="24"/>
        </w:rPr>
        <w:t>,</w:t>
      </w:r>
      <w:r>
        <w:rPr>
          <w:rFonts w:ascii="Arial" w:hAnsi="Arial" w:cs="Arial"/>
          <w:sz w:val="24"/>
          <w:szCs w:val="24"/>
        </w:rPr>
        <w:t xml:space="preserve">- California Notary for BAC Home Loans, </w:t>
      </w:r>
      <w:proofErr w:type="spellStart"/>
      <w:r>
        <w:rPr>
          <w:rFonts w:ascii="Arial" w:hAnsi="Arial" w:cs="Arial"/>
          <w:sz w:val="24"/>
          <w:szCs w:val="24"/>
        </w:rPr>
        <w:t>fka</w:t>
      </w:r>
      <w:proofErr w:type="spellEnd"/>
      <w:r>
        <w:rPr>
          <w:rFonts w:ascii="Arial" w:hAnsi="Arial" w:cs="Arial"/>
          <w:sz w:val="24"/>
          <w:szCs w:val="24"/>
        </w:rPr>
        <w:t xml:space="preserve"> Countrywide,  lives at </w:t>
      </w:r>
      <w:r w:rsidRPr="003A508C">
        <w:rPr>
          <w:rFonts w:ascii="Arial" w:hAnsi="Arial" w:cs="Arial"/>
          <w:sz w:val="24"/>
          <w:szCs w:val="24"/>
        </w:rPr>
        <w:t xml:space="preserve">4405 </w:t>
      </w:r>
      <w:proofErr w:type="spellStart"/>
      <w:r w:rsidRPr="003A508C">
        <w:rPr>
          <w:rFonts w:ascii="Arial" w:hAnsi="Arial" w:cs="Arial"/>
          <w:sz w:val="24"/>
          <w:szCs w:val="24"/>
        </w:rPr>
        <w:t>Matilija</w:t>
      </w:r>
      <w:proofErr w:type="spellEnd"/>
      <w:r w:rsidRPr="003A508C">
        <w:rPr>
          <w:rFonts w:ascii="Arial" w:hAnsi="Arial" w:cs="Arial"/>
          <w:sz w:val="24"/>
          <w:szCs w:val="24"/>
        </w:rPr>
        <w:t xml:space="preserve"> </w:t>
      </w:r>
      <w:r>
        <w:rPr>
          <w:rFonts w:ascii="Arial" w:hAnsi="Arial" w:cs="Arial"/>
          <w:sz w:val="24"/>
          <w:szCs w:val="24"/>
        </w:rPr>
        <w:t xml:space="preserve"> </w:t>
      </w:r>
      <w:r w:rsidRPr="003A508C">
        <w:rPr>
          <w:rFonts w:ascii="Arial" w:hAnsi="Arial" w:cs="Arial"/>
          <w:sz w:val="24"/>
          <w:szCs w:val="24"/>
        </w:rPr>
        <w:t xml:space="preserve">Ave  </w:t>
      </w:r>
      <w:r>
        <w:rPr>
          <w:rFonts w:ascii="Arial" w:hAnsi="Arial" w:cs="Arial"/>
          <w:sz w:val="24"/>
          <w:szCs w:val="24"/>
        </w:rPr>
        <w:t>Apt</w:t>
      </w:r>
      <w:r w:rsidRPr="003A508C">
        <w:rPr>
          <w:rFonts w:ascii="Arial" w:hAnsi="Arial" w:cs="Arial"/>
          <w:sz w:val="24"/>
          <w:szCs w:val="24"/>
        </w:rPr>
        <w:t xml:space="preserve"> 7</w:t>
      </w:r>
      <w:r>
        <w:rPr>
          <w:rFonts w:ascii="Arial" w:hAnsi="Arial" w:cs="Arial"/>
          <w:sz w:val="24"/>
          <w:szCs w:val="24"/>
        </w:rPr>
        <w:t xml:space="preserve">, </w:t>
      </w:r>
      <w:r w:rsidRPr="003A508C">
        <w:rPr>
          <w:rFonts w:ascii="Arial" w:hAnsi="Arial" w:cs="Arial"/>
          <w:sz w:val="24"/>
          <w:szCs w:val="24"/>
        </w:rPr>
        <w:t>Sherman Oaks</w:t>
      </w:r>
      <w:r>
        <w:rPr>
          <w:rFonts w:ascii="Arial" w:hAnsi="Arial" w:cs="Arial"/>
          <w:sz w:val="24"/>
          <w:szCs w:val="24"/>
        </w:rPr>
        <w:t xml:space="preserve">, </w:t>
      </w:r>
      <w:r w:rsidRPr="003A508C">
        <w:rPr>
          <w:rFonts w:ascii="Arial" w:hAnsi="Arial" w:cs="Arial"/>
          <w:sz w:val="24"/>
          <w:szCs w:val="24"/>
        </w:rPr>
        <w:t>CA</w:t>
      </w:r>
      <w:r>
        <w:rPr>
          <w:rFonts w:ascii="Arial" w:hAnsi="Arial" w:cs="Arial"/>
          <w:sz w:val="24"/>
          <w:szCs w:val="24"/>
        </w:rPr>
        <w:t>,</w:t>
      </w:r>
      <w:r w:rsidRPr="003A508C">
        <w:rPr>
          <w:rFonts w:ascii="Arial" w:hAnsi="Arial" w:cs="Arial"/>
          <w:sz w:val="24"/>
          <w:szCs w:val="24"/>
        </w:rPr>
        <w:t xml:space="preserve">91423 </w:t>
      </w:r>
      <w:hyperlink r:id="rId205" w:history="1">
        <w:r w:rsidRPr="000B2286">
          <w:rPr>
            <w:rStyle w:val="Hyperlink"/>
            <w:rFonts w:ascii="Arial" w:hAnsi="Arial" w:cs="Arial"/>
            <w:sz w:val="24"/>
            <w:szCs w:val="24"/>
          </w:rPr>
          <w:t>http://www.scribd.com/doc/74684353/MERS-Assignment-of-1st-Mortgage</w:t>
        </w:r>
      </w:hyperlink>
      <w:r>
        <w:rPr>
          <w:rFonts w:ascii="Arial" w:hAnsi="Arial" w:cs="Arial"/>
          <w:sz w:val="24"/>
          <w:szCs w:val="24"/>
        </w:rPr>
        <w:t xml:space="preserve"> </w:t>
      </w:r>
    </w:p>
    <w:p w:rsidR="00070073" w:rsidRPr="003A508C" w:rsidRDefault="00070073" w:rsidP="00070073">
      <w:pPr>
        <w:rPr>
          <w:rFonts w:ascii="Arial" w:hAnsi="Arial" w:cs="Arial"/>
          <w:b/>
          <w:sz w:val="24"/>
          <w:szCs w:val="24"/>
        </w:rPr>
      </w:pPr>
      <w:r w:rsidRPr="003A508C">
        <w:rPr>
          <w:rFonts w:ascii="Arial" w:hAnsi="Arial" w:cs="Arial"/>
          <w:b/>
          <w:sz w:val="24"/>
          <w:szCs w:val="24"/>
        </w:rPr>
        <w:t xml:space="preserve">Michael Hanna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at </w:t>
      </w:r>
      <w:proofErr w:type="spellStart"/>
      <w:r w:rsidRPr="003A508C">
        <w:rPr>
          <w:rFonts w:ascii="Arial" w:hAnsi="Arial" w:cs="Arial"/>
          <w:b/>
          <w:sz w:val="24"/>
          <w:szCs w:val="24"/>
        </w:rPr>
        <w:t>Ocwen</w:t>
      </w:r>
      <w:proofErr w:type="spellEnd"/>
    </w:p>
    <w:p w:rsidR="00070073" w:rsidRPr="00D44836" w:rsidRDefault="00070073" w:rsidP="00070073">
      <w:pPr>
        <w:shd w:val="clear" w:color="auto" w:fill="DDF0F8"/>
        <w:spacing w:before="100" w:beforeAutospacing="1" w:after="100" w:afterAutospacing="1"/>
        <w:rPr>
          <w:rFonts w:ascii="Arial" w:hAnsi="Arial" w:cs="Arial"/>
          <w:sz w:val="24"/>
          <w:szCs w:val="24"/>
          <w:lang w:val="en"/>
        </w:rPr>
      </w:pPr>
      <w:r w:rsidRPr="00D44836">
        <w:rPr>
          <w:rFonts w:ascii="Arial" w:hAnsi="Arial" w:cs="Arial"/>
          <w:b/>
          <w:sz w:val="24"/>
          <w:szCs w:val="24"/>
        </w:rPr>
        <w:t>Michael Nadeau</w:t>
      </w:r>
      <w:r w:rsidRPr="00D44836">
        <w:rPr>
          <w:rFonts w:ascii="Arial" w:hAnsi="Arial" w:cs="Arial"/>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sidRPr="00D44836">
        <w:rPr>
          <w:rFonts w:ascii="Arial" w:hAnsi="Arial" w:cs="Arial"/>
          <w:color w:val="000000"/>
          <w:sz w:val="24"/>
          <w:szCs w:val="24"/>
          <w:lang w:val="en"/>
        </w:rPr>
        <w:t xml:space="preserve">First Vice President at Countrywide Bank </w:t>
      </w:r>
      <w:r w:rsidRPr="00C35DAA">
        <w:rPr>
          <w:rFonts w:ascii="Arial" w:hAnsi="Arial" w:cs="Arial"/>
          <w:sz w:val="24"/>
          <w:szCs w:val="24"/>
          <w:lang w:val="en"/>
        </w:rPr>
        <w:t>G</w:t>
      </w:r>
      <w:r w:rsidRPr="00C35DAA">
        <w:rPr>
          <w:rStyle w:val="locality"/>
          <w:rFonts w:ascii="Arial" w:hAnsi="Arial" w:cs="Arial"/>
          <w:sz w:val="24"/>
          <w:szCs w:val="24"/>
          <w:lang w:val="en"/>
        </w:rPr>
        <w:t xml:space="preserve">reater Los </w:t>
      </w:r>
      <w:proofErr w:type="gramStart"/>
      <w:r w:rsidRPr="00C35DAA">
        <w:rPr>
          <w:rStyle w:val="locality"/>
          <w:rFonts w:ascii="Arial" w:hAnsi="Arial" w:cs="Arial"/>
          <w:sz w:val="24"/>
          <w:szCs w:val="24"/>
          <w:lang w:val="en"/>
        </w:rPr>
        <w:t>Angeles</w:t>
      </w:r>
      <w:r w:rsidRPr="00C35DAA">
        <w:rPr>
          <w:rStyle w:val="locality"/>
          <w:rFonts w:ascii="Arial" w:hAnsi="Arial" w:cs="Arial"/>
          <w:sz w:val="20"/>
          <w:szCs w:val="20"/>
          <w:lang w:val="en"/>
        </w:rPr>
        <w:t xml:space="preserve"> </w:t>
      </w:r>
      <w:r w:rsidRPr="00C35DAA">
        <w:t xml:space="preserve"> </w:t>
      </w:r>
      <w:proofErr w:type="gramEnd"/>
      <w:r>
        <w:fldChar w:fldCharType="begin"/>
      </w:r>
      <w:r w:rsidRPr="00D44836">
        <w:rPr>
          <w:lang w:val="en"/>
        </w:rPr>
        <w:instrText xml:space="preserve"> HYPERLINK "http://www.salemdeeds.com/robosite/RobosignerList.aspx" </w:instrText>
      </w:r>
      <w:r>
        <w:fldChar w:fldCharType="separate"/>
      </w:r>
      <w:r w:rsidRPr="00D44836">
        <w:rPr>
          <w:rStyle w:val="Hyperlink"/>
          <w:rFonts w:ascii="Arial" w:hAnsi="Arial" w:cs="Arial"/>
          <w:sz w:val="24"/>
          <w:szCs w:val="24"/>
          <w:lang w:val="en"/>
        </w:rPr>
        <w:t>http://www.salemdeeds.com/robosite/RobosignerList.aspx</w:t>
      </w:r>
      <w:r>
        <w:rPr>
          <w:rStyle w:val="Hyperlink"/>
          <w:rFonts w:ascii="Arial" w:hAnsi="Arial" w:cs="Arial"/>
          <w:sz w:val="24"/>
          <w:szCs w:val="24"/>
          <w:lang w:val="es-ES_tradnl"/>
        </w:rPr>
        <w:fldChar w:fldCharType="end"/>
      </w:r>
      <w:r w:rsidRPr="00D44836">
        <w:rPr>
          <w:rFonts w:ascii="Arial" w:hAnsi="Arial" w:cs="Arial"/>
          <w:sz w:val="24"/>
          <w:szCs w:val="24"/>
          <w:lang w:val="en"/>
        </w:rPr>
        <w:t xml:space="preserve"> </w:t>
      </w:r>
    </w:p>
    <w:p w:rsidR="00070073" w:rsidRDefault="00070073" w:rsidP="00070073">
      <w:pPr>
        <w:rPr>
          <w:rFonts w:ascii="Arial" w:hAnsi="Arial" w:cs="Arial"/>
          <w:sz w:val="24"/>
          <w:szCs w:val="24"/>
        </w:rPr>
      </w:pPr>
      <w:r w:rsidRPr="009A0FC5">
        <w:rPr>
          <w:rFonts w:ascii="Arial" w:hAnsi="Arial" w:cs="Arial"/>
          <w:b/>
          <w:sz w:val="24"/>
          <w:szCs w:val="24"/>
        </w:rPr>
        <w:t>Michelle Carter</w:t>
      </w:r>
      <w:r>
        <w:rPr>
          <w:rFonts w:ascii="Arial" w:hAnsi="Arial" w:cs="Arial"/>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Pr>
          <w:rFonts w:ascii="Arial" w:hAnsi="Arial" w:cs="Arial"/>
          <w:sz w:val="24"/>
          <w:szCs w:val="24"/>
        </w:rPr>
        <w:t>Capital One Bank</w:t>
      </w:r>
    </w:p>
    <w:p w:rsidR="00070073" w:rsidRDefault="00070073" w:rsidP="00070073">
      <w:pPr>
        <w:rPr>
          <w:rFonts w:ascii="Arial" w:hAnsi="Arial" w:cs="Arial"/>
          <w:sz w:val="24"/>
          <w:szCs w:val="24"/>
        </w:rPr>
      </w:pPr>
      <w:r w:rsidRPr="0065233D">
        <w:rPr>
          <w:rFonts w:ascii="Arial" w:hAnsi="Arial" w:cs="Arial"/>
          <w:b/>
          <w:sz w:val="24"/>
          <w:szCs w:val="24"/>
        </w:rPr>
        <w:t>Michelle Green</w:t>
      </w:r>
      <w:r>
        <w:rPr>
          <w:rFonts w:ascii="Arial" w:hAnsi="Arial" w:cs="Arial"/>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hyperlink r:id="rId206" w:history="1">
        <w:r w:rsidRPr="00E3676A">
          <w:rPr>
            <w:rStyle w:val="Hyperlink"/>
            <w:rFonts w:ascii="Arial" w:hAnsi="Arial" w:cs="Arial"/>
            <w:sz w:val="24"/>
            <w:szCs w:val="24"/>
          </w:rPr>
          <w:t>http://www.salemdeeds.com/robosite/RobosignerList.aspx</w:t>
        </w:r>
      </w:hyperlink>
      <w:r>
        <w:rPr>
          <w:rFonts w:ascii="Arial" w:hAnsi="Arial" w:cs="Arial"/>
          <w:sz w:val="24"/>
          <w:szCs w:val="24"/>
        </w:rPr>
        <w:t xml:space="preserve"> </w:t>
      </w:r>
    </w:p>
    <w:p w:rsidR="00070073" w:rsidRDefault="00070073" w:rsidP="00070073">
      <w:pPr>
        <w:rPr>
          <w:rFonts w:ascii="Arial" w:hAnsi="Arial" w:cs="Arial"/>
          <w:b/>
          <w:sz w:val="24"/>
          <w:szCs w:val="24"/>
        </w:rPr>
      </w:pPr>
      <w:r>
        <w:rPr>
          <w:rFonts w:ascii="Arial" w:hAnsi="Arial" w:cs="Arial"/>
          <w:b/>
          <w:sz w:val="24"/>
          <w:szCs w:val="24"/>
        </w:rPr>
        <w:t xml:space="preserve">Michelle Rice-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sidRPr="00844745">
        <w:rPr>
          <w:rFonts w:ascii="Arial" w:hAnsi="Arial" w:cs="Arial"/>
          <w:sz w:val="24"/>
          <w:szCs w:val="24"/>
        </w:rPr>
        <w:t>Aurora Loan Services</w:t>
      </w:r>
    </w:p>
    <w:p w:rsidR="00070073" w:rsidRDefault="00070073" w:rsidP="00070073">
      <w:pPr>
        <w:rPr>
          <w:rFonts w:ascii="Arial" w:hAnsi="Arial" w:cs="Arial"/>
          <w:b/>
          <w:sz w:val="24"/>
          <w:szCs w:val="24"/>
        </w:rPr>
      </w:pPr>
      <w:r>
        <w:rPr>
          <w:rFonts w:ascii="Arial" w:hAnsi="Arial" w:cs="Arial"/>
          <w:b/>
          <w:sz w:val="24"/>
          <w:szCs w:val="24"/>
        </w:rPr>
        <w:t xml:space="preserve">Michelle Rice-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Pr>
          <w:rFonts w:ascii="Arial" w:hAnsi="Arial" w:cs="Arial"/>
          <w:b/>
          <w:sz w:val="24"/>
          <w:szCs w:val="24"/>
        </w:rPr>
        <w:t xml:space="preserve">HSBC, </w:t>
      </w:r>
      <w:r w:rsidRPr="00844745">
        <w:rPr>
          <w:rFonts w:ascii="Arial" w:hAnsi="Arial" w:cs="Arial"/>
          <w:sz w:val="24"/>
          <w:szCs w:val="24"/>
        </w:rPr>
        <w:t>Default Servicing Manger</w:t>
      </w:r>
    </w:p>
    <w:p w:rsidR="00EE71C5" w:rsidRPr="00EE71C5" w:rsidRDefault="00EE71C5" w:rsidP="00EE71C5">
      <w:pPr>
        <w:pStyle w:val="Heading2"/>
        <w:rPr>
          <w:rFonts w:ascii="Arial" w:hAnsi="Arial" w:cs="Arial"/>
          <w:b w:val="0"/>
          <w:sz w:val="24"/>
          <w:szCs w:val="24"/>
          <w:lang w:val="en"/>
        </w:rPr>
      </w:pPr>
      <w:r w:rsidRPr="00AF5098">
        <w:rPr>
          <w:rFonts w:ascii="Arial" w:hAnsi="Arial" w:cs="Arial"/>
          <w:sz w:val="24"/>
          <w:szCs w:val="24"/>
          <w:lang w:val="en"/>
        </w:rPr>
        <w:t xml:space="preserve">Michele </w:t>
      </w:r>
      <w:proofErr w:type="spellStart"/>
      <w:r w:rsidRPr="00AF5098">
        <w:rPr>
          <w:rFonts w:ascii="Arial" w:hAnsi="Arial" w:cs="Arial"/>
          <w:sz w:val="24"/>
          <w:szCs w:val="24"/>
          <w:lang w:val="en"/>
        </w:rPr>
        <w:t>Sjolander</w:t>
      </w:r>
      <w:proofErr w:type="spellEnd"/>
      <w:r w:rsidRPr="00EE71C5">
        <w:rPr>
          <w:rFonts w:ascii="Arial" w:hAnsi="Arial" w:cs="Arial"/>
          <w:b w:val="0"/>
          <w:sz w:val="24"/>
          <w:szCs w:val="24"/>
          <w:lang w:val="en"/>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sidRPr="00EE71C5">
        <w:rPr>
          <w:rStyle w:val="title1"/>
          <w:rFonts w:ascii="Arial" w:hAnsi="Arial" w:cs="Arial"/>
          <w:b w:val="0"/>
          <w:sz w:val="24"/>
          <w:szCs w:val="24"/>
          <w:lang w:val="en"/>
        </w:rPr>
        <w:t>SVP; Business Executive-Secondary Marketing Loan Delivery &amp; Operations</w:t>
      </w:r>
      <w:r w:rsidRPr="00EE71C5">
        <w:rPr>
          <w:rFonts w:ascii="Arial" w:hAnsi="Arial" w:cs="Arial"/>
          <w:b w:val="0"/>
          <w:sz w:val="24"/>
          <w:szCs w:val="24"/>
          <w:lang w:val="en"/>
        </w:rPr>
        <w:t xml:space="preserve"> at </w:t>
      </w:r>
      <w:hyperlink r:id="rId207" w:history="1">
        <w:r w:rsidRPr="00EE71C5">
          <w:rPr>
            <w:rStyle w:val="org"/>
            <w:rFonts w:ascii="Arial" w:hAnsi="Arial" w:cs="Arial"/>
            <w:b w:val="0"/>
            <w:sz w:val="24"/>
            <w:szCs w:val="24"/>
            <w:lang w:val="en"/>
          </w:rPr>
          <w:t>Bank of America</w:t>
        </w:r>
      </w:hyperlink>
      <w:r w:rsidRPr="00EE71C5">
        <w:rPr>
          <w:rStyle w:val="Strong"/>
          <w:rFonts w:ascii="Arial" w:hAnsi="Arial" w:cs="Arial"/>
          <w:b/>
          <w:bCs/>
          <w:sz w:val="24"/>
          <w:szCs w:val="24"/>
          <w:lang w:val="en"/>
        </w:rPr>
        <w:t xml:space="preserve"> </w:t>
      </w:r>
      <w:r w:rsidRPr="00EE71C5">
        <w:rPr>
          <w:rFonts w:ascii="Arial" w:hAnsi="Arial" w:cs="Arial"/>
          <w:b w:val="0"/>
          <w:sz w:val="24"/>
          <w:szCs w:val="24"/>
          <w:lang w:val="en"/>
        </w:rPr>
        <w:t xml:space="preserve">From April 2009 – Present </w:t>
      </w:r>
      <w:r w:rsidRPr="00EE71C5">
        <w:rPr>
          <w:rStyle w:val="duration"/>
          <w:rFonts w:ascii="Arial" w:hAnsi="Arial" w:cs="Arial"/>
          <w:b w:val="0"/>
          <w:sz w:val="24"/>
          <w:szCs w:val="24"/>
          <w:lang w:val="en"/>
        </w:rPr>
        <w:t>(2 years 9 months)</w:t>
      </w:r>
      <w:r w:rsidRPr="00EE71C5">
        <w:rPr>
          <w:rFonts w:ascii="Arial" w:hAnsi="Arial" w:cs="Arial"/>
          <w:b w:val="0"/>
          <w:sz w:val="24"/>
          <w:szCs w:val="24"/>
          <w:lang w:val="en"/>
        </w:rPr>
        <w:t xml:space="preserve"> prior </w:t>
      </w:r>
      <w:r w:rsidRPr="00EE71C5">
        <w:rPr>
          <w:rStyle w:val="title1"/>
          <w:rFonts w:ascii="Arial" w:hAnsi="Arial" w:cs="Arial"/>
          <w:b w:val="0"/>
          <w:sz w:val="24"/>
          <w:szCs w:val="24"/>
          <w:lang w:val="en"/>
        </w:rPr>
        <w:t>MD Loan Delivery Operations</w:t>
      </w:r>
      <w:r w:rsidRPr="00EE71C5">
        <w:rPr>
          <w:rFonts w:ascii="Arial" w:hAnsi="Arial" w:cs="Arial"/>
          <w:b w:val="0"/>
          <w:sz w:val="24"/>
          <w:szCs w:val="24"/>
          <w:lang w:val="en"/>
        </w:rPr>
        <w:t xml:space="preserve"> at </w:t>
      </w:r>
      <w:r w:rsidRPr="00EE71C5">
        <w:rPr>
          <w:rStyle w:val="org"/>
          <w:rFonts w:ascii="Arial" w:hAnsi="Arial" w:cs="Arial"/>
          <w:b w:val="0"/>
          <w:sz w:val="24"/>
          <w:szCs w:val="24"/>
          <w:lang w:val="en"/>
        </w:rPr>
        <w:t>Countrywide now part of Bank of America</w:t>
      </w:r>
      <w:r w:rsidRPr="00EE71C5">
        <w:rPr>
          <w:rStyle w:val="Strong"/>
          <w:rFonts w:ascii="Arial" w:hAnsi="Arial" w:cs="Arial"/>
          <w:b/>
          <w:bCs/>
          <w:sz w:val="24"/>
          <w:szCs w:val="24"/>
          <w:lang w:val="en"/>
        </w:rPr>
        <w:t xml:space="preserve"> from </w:t>
      </w:r>
      <w:r w:rsidRPr="00EE71C5">
        <w:rPr>
          <w:rFonts w:ascii="Arial" w:hAnsi="Arial" w:cs="Arial"/>
          <w:b w:val="0"/>
          <w:sz w:val="24"/>
          <w:szCs w:val="24"/>
          <w:lang w:val="en"/>
        </w:rPr>
        <w:t xml:space="preserve">September 2008 – April 2009 </w:t>
      </w:r>
      <w:r w:rsidRPr="00EE71C5">
        <w:rPr>
          <w:rStyle w:val="duration"/>
          <w:rFonts w:ascii="Arial" w:hAnsi="Arial" w:cs="Arial"/>
          <w:b w:val="0"/>
          <w:sz w:val="24"/>
          <w:szCs w:val="24"/>
          <w:lang w:val="en"/>
        </w:rPr>
        <w:t>(8 months)</w:t>
      </w:r>
      <w:r w:rsidRPr="00EE71C5">
        <w:rPr>
          <w:rFonts w:ascii="Arial" w:hAnsi="Arial" w:cs="Arial"/>
          <w:b w:val="0"/>
          <w:sz w:val="24"/>
          <w:szCs w:val="24"/>
          <w:lang w:val="en"/>
        </w:rPr>
        <w:t xml:space="preserve"> prior </w:t>
      </w:r>
      <w:r w:rsidRPr="00EE71C5">
        <w:rPr>
          <w:rStyle w:val="title1"/>
          <w:rFonts w:ascii="Arial" w:hAnsi="Arial" w:cs="Arial"/>
          <w:b w:val="0"/>
          <w:sz w:val="24"/>
          <w:szCs w:val="24"/>
          <w:lang w:val="en"/>
        </w:rPr>
        <w:t>MD, Transaction Management</w:t>
      </w:r>
      <w:r w:rsidRPr="00EE71C5">
        <w:rPr>
          <w:rFonts w:ascii="Arial" w:hAnsi="Arial" w:cs="Arial"/>
          <w:b w:val="0"/>
          <w:sz w:val="24"/>
          <w:szCs w:val="24"/>
          <w:lang w:val="en"/>
        </w:rPr>
        <w:t xml:space="preserve"> at </w:t>
      </w:r>
      <w:hyperlink r:id="rId208" w:history="1">
        <w:r w:rsidRPr="00EE71C5">
          <w:rPr>
            <w:rStyle w:val="org"/>
            <w:rFonts w:ascii="Arial" w:hAnsi="Arial" w:cs="Arial"/>
            <w:b w:val="0"/>
            <w:sz w:val="24"/>
            <w:szCs w:val="24"/>
            <w:lang w:val="en"/>
          </w:rPr>
          <w:t>Countrywide</w:t>
        </w:r>
      </w:hyperlink>
      <w:r w:rsidRPr="00EE71C5">
        <w:rPr>
          <w:rStyle w:val="Strong"/>
          <w:rFonts w:ascii="Arial" w:hAnsi="Arial" w:cs="Arial"/>
          <w:b/>
          <w:bCs/>
          <w:sz w:val="24"/>
          <w:szCs w:val="24"/>
          <w:lang w:val="en"/>
        </w:rPr>
        <w:t xml:space="preserve"> from </w:t>
      </w:r>
      <w:r w:rsidRPr="00EE71C5">
        <w:rPr>
          <w:rFonts w:ascii="Arial" w:hAnsi="Arial" w:cs="Arial"/>
          <w:b w:val="0"/>
          <w:sz w:val="24"/>
          <w:szCs w:val="24"/>
          <w:lang w:val="en"/>
        </w:rPr>
        <w:t xml:space="preserve">May 2008 – September 2008 </w:t>
      </w:r>
      <w:r w:rsidRPr="00EE71C5">
        <w:rPr>
          <w:rStyle w:val="duration"/>
          <w:rFonts w:ascii="Arial" w:hAnsi="Arial" w:cs="Arial"/>
          <w:b w:val="0"/>
          <w:sz w:val="24"/>
          <w:szCs w:val="24"/>
          <w:lang w:val="en"/>
        </w:rPr>
        <w:t>(5 months)</w:t>
      </w:r>
      <w:r w:rsidRPr="00EE71C5">
        <w:rPr>
          <w:rFonts w:ascii="Arial" w:hAnsi="Arial" w:cs="Arial"/>
          <w:b w:val="0"/>
          <w:sz w:val="24"/>
          <w:szCs w:val="24"/>
          <w:lang w:val="en"/>
        </w:rPr>
        <w:t xml:space="preserve"> prior to that GSE Loan Delivery &amp; Operations -Responsible for all operational aspects of Secondary Marketing trade fulfillment (GSE mortgage backed securities/Whole Loan/Mortgage Revenue Bonds); including acquiring mortgage insurance, loan delivery preparation, pricing, settlement and data/note deficiency resolution. Facilitate daily pricing dissemination to the production units in alignment with market movement. Manage middle and back office support for trading functions; ticket entry, allocations, margin maintenance, MBSCC settlements and early settlements. Enforce negotiated investor eligibility, pricing and collateral certification requirements. Supervise and prioritize business system enhancements, processes and reporting to maximize performance and improve efficiencies.</w:t>
      </w:r>
      <w:r w:rsidR="0074387F">
        <w:rPr>
          <w:rFonts w:ascii="Arial" w:hAnsi="Arial" w:cs="Arial"/>
          <w:b w:val="0"/>
          <w:sz w:val="24"/>
          <w:szCs w:val="24"/>
          <w:lang w:val="en"/>
        </w:rPr>
        <w:t xml:space="preserve"> </w:t>
      </w:r>
      <w:r w:rsidRPr="00EE71C5">
        <w:rPr>
          <w:rStyle w:val="title1"/>
          <w:rFonts w:ascii="Arial" w:hAnsi="Arial" w:cs="Arial"/>
          <w:b w:val="0"/>
          <w:sz w:val="24"/>
          <w:szCs w:val="24"/>
          <w:lang w:val="en"/>
        </w:rPr>
        <w:t>EVP, Loan Delivery &amp; Operations</w:t>
      </w:r>
      <w:r w:rsidRPr="00EE71C5">
        <w:rPr>
          <w:rFonts w:ascii="Arial" w:hAnsi="Arial" w:cs="Arial"/>
          <w:b w:val="0"/>
          <w:sz w:val="24"/>
          <w:szCs w:val="24"/>
          <w:lang w:val="en"/>
        </w:rPr>
        <w:t xml:space="preserve"> at </w:t>
      </w:r>
      <w:hyperlink r:id="rId209" w:history="1">
        <w:r w:rsidRPr="00EE71C5">
          <w:rPr>
            <w:rStyle w:val="org"/>
            <w:rFonts w:ascii="Arial" w:hAnsi="Arial" w:cs="Arial"/>
            <w:b w:val="0"/>
            <w:sz w:val="24"/>
            <w:szCs w:val="24"/>
            <w:lang w:val="en"/>
          </w:rPr>
          <w:t>Countrywide Bank</w:t>
        </w:r>
      </w:hyperlink>
      <w:r w:rsidRPr="00EE71C5">
        <w:rPr>
          <w:rStyle w:val="Strong"/>
          <w:rFonts w:ascii="Arial" w:hAnsi="Arial" w:cs="Arial"/>
          <w:b/>
          <w:bCs/>
          <w:sz w:val="24"/>
          <w:szCs w:val="24"/>
          <w:lang w:val="en"/>
        </w:rPr>
        <w:t xml:space="preserve"> from </w:t>
      </w:r>
      <w:r w:rsidRPr="00EE71C5">
        <w:rPr>
          <w:rFonts w:ascii="Arial" w:hAnsi="Arial" w:cs="Arial"/>
          <w:b w:val="0"/>
          <w:sz w:val="24"/>
          <w:szCs w:val="24"/>
          <w:lang w:val="en"/>
        </w:rPr>
        <w:t xml:space="preserve">November 2007 – May 2008 </w:t>
      </w:r>
      <w:r w:rsidRPr="00EE71C5">
        <w:rPr>
          <w:rStyle w:val="duration"/>
          <w:rFonts w:ascii="Arial" w:hAnsi="Arial" w:cs="Arial"/>
          <w:b w:val="0"/>
          <w:sz w:val="24"/>
          <w:szCs w:val="24"/>
          <w:lang w:val="en"/>
        </w:rPr>
        <w:t>(7 months)</w:t>
      </w:r>
      <w:r w:rsidRPr="00EE71C5">
        <w:rPr>
          <w:rFonts w:ascii="Arial" w:hAnsi="Arial" w:cs="Arial"/>
          <w:b w:val="0"/>
          <w:sz w:val="24"/>
          <w:szCs w:val="24"/>
          <w:lang w:val="en"/>
        </w:rPr>
        <w:t xml:space="preserve"> , </w:t>
      </w:r>
      <w:r w:rsidRPr="00EE71C5">
        <w:rPr>
          <w:rStyle w:val="title1"/>
          <w:rFonts w:ascii="Arial" w:hAnsi="Arial" w:cs="Arial"/>
          <w:b w:val="0"/>
          <w:sz w:val="24"/>
          <w:szCs w:val="24"/>
          <w:lang w:val="en"/>
        </w:rPr>
        <w:t>EVP, Loan Delivery &amp; Operations</w:t>
      </w:r>
      <w:r w:rsidRPr="00EE71C5">
        <w:rPr>
          <w:rFonts w:ascii="Arial" w:hAnsi="Arial" w:cs="Arial"/>
          <w:b w:val="0"/>
          <w:sz w:val="24"/>
          <w:szCs w:val="24"/>
          <w:lang w:val="en"/>
        </w:rPr>
        <w:t xml:space="preserve"> at </w:t>
      </w:r>
      <w:hyperlink r:id="rId210" w:history="1">
        <w:r w:rsidRPr="00EE71C5">
          <w:rPr>
            <w:rStyle w:val="org"/>
            <w:rFonts w:ascii="Arial" w:hAnsi="Arial" w:cs="Arial"/>
            <w:b w:val="0"/>
            <w:sz w:val="24"/>
            <w:szCs w:val="24"/>
            <w:lang w:val="en"/>
          </w:rPr>
          <w:t>Countrywide</w:t>
        </w:r>
      </w:hyperlink>
      <w:r w:rsidRPr="00EE71C5">
        <w:rPr>
          <w:rStyle w:val="Strong"/>
          <w:rFonts w:ascii="Arial" w:hAnsi="Arial" w:cs="Arial"/>
          <w:b/>
          <w:bCs/>
          <w:sz w:val="24"/>
          <w:szCs w:val="24"/>
          <w:lang w:val="en"/>
        </w:rPr>
        <w:t xml:space="preserve"> from </w:t>
      </w:r>
      <w:r w:rsidRPr="00EE71C5">
        <w:rPr>
          <w:rFonts w:ascii="Arial" w:hAnsi="Arial" w:cs="Arial"/>
          <w:b w:val="0"/>
          <w:sz w:val="24"/>
          <w:szCs w:val="24"/>
          <w:lang w:val="en"/>
        </w:rPr>
        <w:t xml:space="preserve">September 2004 – November 2007 </w:t>
      </w:r>
      <w:r w:rsidRPr="00EE71C5">
        <w:rPr>
          <w:rStyle w:val="duration"/>
          <w:rFonts w:ascii="Arial" w:hAnsi="Arial" w:cs="Arial"/>
          <w:b w:val="0"/>
          <w:sz w:val="24"/>
          <w:szCs w:val="24"/>
          <w:lang w:val="en"/>
        </w:rPr>
        <w:t xml:space="preserve">(3 years 3 months) duties included </w:t>
      </w:r>
      <w:r w:rsidRPr="00EE71C5">
        <w:rPr>
          <w:rFonts w:ascii="Arial" w:hAnsi="Arial" w:cs="Arial"/>
          <w:b w:val="0"/>
          <w:sz w:val="24"/>
          <w:szCs w:val="24"/>
          <w:lang w:val="en"/>
        </w:rPr>
        <w:t>Oversee a staff of 98 and the management of Loan Delivery, Operations, Eligibility, Middle Office, Pricing Dissemination, Settlements and Cash Management.</w:t>
      </w:r>
      <w:r w:rsidRPr="00EE71C5">
        <w:rPr>
          <w:rFonts w:ascii="Arial" w:hAnsi="Arial" w:cs="Arial"/>
          <w:b w:val="0"/>
          <w:sz w:val="24"/>
          <w:szCs w:val="24"/>
          <w:lang w:val="en"/>
        </w:rPr>
        <w:br/>
        <w:t>Review investor contract, amendments, and variances to evaluate impact on the delivery, pricing and certification processes.</w:t>
      </w:r>
      <w:r w:rsidRPr="00EE71C5">
        <w:rPr>
          <w:rFonts w:ascii="Arial" w:hAnsi="Arial" w:cs="Arial"/>
          <w:b w:val="0"/>
          <w:sz w:val="24"/>
          <w:szCs w:val="24"/>
          <w:lang w:val="en"/>
        </w:rPr>
        <w:br/>
        <w:t xml:space="preserve">Evaluate solutions for delivery of aged inventory; reduce carry days for Conforming </w:t>
      </w:r>
      <w:r w:rsidRPr="00EE71C5">
        <w:rPr>
          <w:rFonts w:ascii="Arial" w:hAnsi="Arial" w:cs="Arial"/>
          <w:b w:val="0"/>
          <w:sz w:val="24"/>
          <w:szCs w:val="24"/>
          <w:lang w:val="en"/>
        </w:rPr>
        <w:lastRenderedPageBreak/>
        <w:t xml:space="preserve">product, management and reporting of HFS/HFI inventory. </w:t>
      </w:r>
      <w:r w:rsidRPr="00EE71C5">
        <w:rPr>
          <w:rFonts w:ascii="Arial" w:hAnsi="Arial" w:cs="Arial"/>
          <w:b w:val="0"/>
          <w:sz w:val="24"/>
          <w:szCs w:val="24"/>
          <w:lang w:val="en"/>
        </w:rPr>
        <w:br/>
        <w:t>Participate in GSE negotiations and oversee the integrity of the data used for both loan eligibility and transmission to the GSE’s and WHL investors.</w:t>
      </w:r>
      <w:r w:rsidRPr="00EE71C5">
        <w:rPr>
          <w:rFonts w:ascii="Arial" w:hAnsi="Arial" w:cs="Arial"/>
          <w:b w:val="0"/>
          <w:sz w:val="24"/>
          <w:szCs w:val="24"/>
          <w:lang w:val="en"/>
        </w:rPr>
        <w:br/>
        <w:t>Guarantee all Conforming Fixed and ARM trades executed are filled in a timely manner and with the appropriate security to meet the trade stipulations.</w:t>
      </w:r>
      <w:r w:rsidRPr="00EE71C5">
        <w:rPr>
          <w:rFonts w:ascii="Arial" w:hAnsi="Arial" w:cs="Arial"/>
          <w:b w:val="0"/>
          <w:sz w:val="24"/>
          <w:szCs w:val="24"/>
          <w:lang w:val="en"/>
        </w:rPr>
        <w:br/>
        <w:t xml:space="preserve">Oversee the management of Collateral Operations area which serves as a liaison between CFC Production Divisions and Document Custodians. </w:t>
      </w:r>
      <w:r w:rsidRPr="00EE71C5">
        <w:rPr>
          <w:rStyle w:val="title1"/>
          <w:rFonts w:ascii="Arial" w:hAnsi="Arial" w:cs="Arial"/>
          <w:b w:val="0"/>
          <w:sz w:val="24"/>
          <w:szCs w:val="24"/>
          <w:lang w:val="en"/>
        </w:rPr>
        <w:t>SVP, Loan Delivery and Operations</w:t>
      </w:r>
      <w:r w:rsidRPr="00EE71C5">
        <w:rPr>
          <w:rFonts w:ascii="Arial" w:hAnsi="Arial" w:cs="Arial"/>
          <w:b w:val="0"/>
          <w:sz w:val="24"/>
          <w:szCs w:val="24"/>
          <w:lang w:val="en"/>
        </w:rPr>
        <w:t xml:space="preserve"> at </w:t>
      </w:r>
      <w:hyperlink r:id="rId211" w:history="1">
        <w:r w:rsidRPr="00EE71C5">
          <w:rPr>
            <w:rStyle w:val="org"/>
            <w:rFonts w:ascii="Arial" w:hAnsi="Arial" w:cs="Arial"/>
            <w:b w:val="0"/>
            <w:sz w:val="24"/>
            <w:szCs w:val="24"/>
            <w:lang w:val="en"/>
          </w:rPr>
          <w:t>Countrywide Financial</w:t>
        </w:r>
      </w:hyperlink>
      <w:r w:rsidRPr="00EE71C5">
        <w:rPr>
          <w:rStyle w:val="Strong"/>
          <w:rFonts w:ascii="Arial" w:hAnsi="Arial" w:cs="Arial"/>
          <w:b/>
          <w:bCs/>
          <w:sz w:val="24"/>
          <w:szCs w:val="24"/>
          <w:lang w:val="en"/>
        </w:rPr>
        <w:t xml:space="preserve"> from </w:t>
      </w:r>
      <w:r w:rsidRPr="00EE71C5">
        <w:rPr>
          <w:rFonts w:ascii="Arial" w:hAnsi="Arial" w:cs="Arial"/>
          <w:b w:val="0"/>
          <w:sz w:val="24"/>
          <w:szCs w:val="24"/>
          <w:lang w:val="en"/>
        </w:rPr>
        <w:t xml:space="preserve">May 2002 – September 2004 </w:t>
      </w:r>
      <w:r w:rsidRPr="00EE71C5">
        <w:rPr>
          <w:rStyle w:val="duration"/>
          <w:rFonts w:ascii="Arial" w:hAnsi="Arial" w:cs="Arial"/>
          <w:b w:val="0"/>
          <w:sz w:val="24"/>
          <w:szCs w:val="24"/>
          <w:lang w:val="en"/>
        </w:rPr>
        <w:t xml:space="preserve">(2 years 5 months) </w:t>
      </w:r>
      <w:r w:rsidRPr="00EE71C5">
        <w:rPr>
          <w:rStyle w:val="title1"/>
          <w:rFonts w:ascii="Arial" w:hAnsi="Arial" w:cs="Arial"/>
          <w:b w:val="0"/>
          <w:sz w:val="24"/>
          <w:szCs w:val="24"/>
          <w:lang w:val="en"/>
        </w:rPr>
        <w:t>1st VP, Conforming Trading &amp; LD Operations</w:t>
      </w:r>
      <w:r w:rsidRPr="00EE71C5">
        <w:rPr>
          <w:rFonts w:ascii="Arial" w:hAnsi="Arial" w:cs="Arial"/>
          <w:b w:val="0"/>
          <w:sz w:val="24"/>
          <w:szCs w:val="24"/>
          <w:lang w:val="en"/>
        </w:rPr>
        <w:t xml:space="preserve"> at </w:t>
      </w:r>
      <w:hyperlink r:id="rId212" w:history="1">
        <w:r w:rsidRPr="00EE71C5">
          <w:rPr>
            <w:rStyle w:val="org"/>
            <w:rFonts w:ascii="Arial" w:hAnsi="Arial" w:cs="Arial"/>
            <w:b w:val="0"/>
            <w:sz w:val="24"/>
            <w:szCs w:val="24"/>
            <w:lang w:val="en"/>
          </w:rPr>
          <w:t>Countrywide Home Loans</w:t>
        </w:r>
      </w:hyperlink>
      <w:r w:rsidRPr="00EE71C5">
        <w:rPr>
          <w:rStyle w:val="Strong"/>
          <w:rFonts w:ascii="Arial" w:hAnsi="Arial" w:cs="Arial"/>
          <w:b/>
          <w:bCs/>
          <w:sz w:val="24"/>
          <w:szCs w:val="24"/>
          <w:lang w:val="en"/>
        </w:rPr>
        <w:t xml:space="preserve"> from </w:t>
      </w:r>
      <w:r w:rsidRPr="00EE71C5">
        <w:rPr>
          <w:rFonts w:ascii="Arial" w:hAnsi="Arial" w:cs="Arial"/>
          <w:b w:val="0"/>
          <w:sz w:val="24"/>
          <w:szCs w:val="24"/>
          <w:lang w:val="en"/>
        </w:rPr>
        <w:t xml:space="preserve">September 1998 – May 2002 </w:t>
      </w:r>
      <w:r w:rsidRPr="00EE71C5">
        <w:rPr>
          <w:rStyle w:val="duration"/>
          <w:rFonts w:ascii="Arial" w:hAnsi="Arial" w:cs="Arial"/>
          <w:b w:val="0"/>
          <w:sz w:val="24"/>
          <w:szCs w:val="24"/>
          <w:lang w:val="en"/>
        </w:rPr>
        <w:t xml:space="preserve">(3 years 9 months) prior to that </w:t>
      </w:r>
      <w:r w:rsidRPr="00EE71C5">
        <w:rPr>
          <w:rStyle w:val="title1"/>
          <w:rFonts w:ascii="Arial" w:hAnsi="Arial" w:cs="Arial"/>
          <w:b w:val="0"/>
          <w:sz w:val="24"/>
          <w:szCs w:val="24"/>
          <w:lang w:val="en"/>
        </w:rPr>
        <w:t>VP Trading-GSE Delivery</w:t>
      </w:r>
      <w:r w:rsidRPr="00EE71C5">
        <w:rPr>
          <w:rFonts w:ascii="Arial" w:hAnsi="Arial" w:cs="Arial"/>
          <w:b w:val="0"/>
          <w:sz w:val="24"/>
          <w:szCs w:val="24"/>
          <w:lang w:val="en"/>
        </w:rPr>
        <w:t xml:space="preserve"> at </w:t>
      </w:r>
      <w:r w:rsidRPr="00EE71C5">
        <w:rPr>
          <w:rStyle w:val="org"/>
          <w:rFonts w:ascii="Arial" w:hAnsi="Arial" w:cs="Arial"/>
          <w:b w:val="0"/>
          <w:sz w:val="24"/>
          <w:szCs w:val="24"/>
          <w:lang w:val="en"/>
        </w:rPr>
        <w:t>Weyerhaeuser Mortgage Co</w:t>
      </w:r>
      <w:r w:rsidRPr="00EE71C5">
        <w:rPr>
          <w:rStyle w:val="Strong"/>
          <w:rFonts w:ascii="Arial" w:hAnsi="Arial" w:cs="Arial"/>
          <w:b/>
          <w:bCs/>
          <w:sz w:val="24"/>
          <w:szCs w:val="24"/>
          <w:lang w:val="en"/>
        </w:rPr>
        <w:t xml:space="preserve"> from </w:t>
      </w:r>
      <w:r w:rsidRPr="00EE71C5">
        <w:rPr>
          <w:rFonts w:ascii="Arial" w:hAnsi="Arial" w:cs="Arial"/>
          <w:b w:val="0"/>
          <w:sz w:val="24"/>
          <w:szCs w:val="24"/>
          <w:lang w:val="en"/>
        </w:rPr>
        <w:t xml:space="preserve">1988 – 1998 </w:t>
      </w:r>
      <w:r w:rsidRPr="00EE71C5">
        <w:rPr>
          <w:rStyle w:val="duration"/>
          <w:rFonts w:ascii="Arial" w:hAnsi="Arial" w:cs="Arial"/>
          <w:b w:val="0"/>
          <w:sz w:val="24"/>
          <w:szCs w:val="24"/>
          <w:lang w:val="en"/>
        </w:rPr>
        <w:t>(10 years)</w:t>
      </w:r>
      <w:r w:rsidRPr="00EE71C5">
        <w:rPr>
          <w:rFonts w:ascii="Arial" w:hAnsi="Arial" w:cs="Arial"/>
          <w:b w:val="0"/>
          <w:sz w:val="24"/>
          <w:szCs w:val="24"/>
          <w:lang w:val="en"/>
        </w:rPr>
        <w:t xml:space="preserve"> </w:t>
      </w:r>
      <w:r>
        <w:rPr>
          <w:rFonts w:ascii="Arial" w:hAnsi="Arial" w:cs="Arial"/>
          <w:b w:val="0"/>
          <w:sz w:val="24"/>
          <w:szCs w:val="24"/>
          <w:lang w:val="en"/>
        </w:rPr>
        <w:t xml:space="preserve"> </w:t>
      </w:r>
      <w:hyperlink r:id="rId213" w:history="1">
        <w:r w:rsidRPr="002841E5">
          <w:rPr>
            <w:rStyle w:val="Hyperlink"/>
            <w:rFonts w:ascii="Arial" w:hAnsi="Arial" w:cs="Arial"/>
            <w:b w:val="0"/>
            <w:sz w:val="24"/>
            <w:szCs w:val="24"/>
            <w:lang w:val="en"/>
          </w:rPr>
          <w:t>http://www.linkedin.com/pub/michele-sjolander/5/881/18b</w:t>
        </w:r>
      </w:hyperlink>
      <w:r>
        <w:rPr>
          <w:rFonts w:ascii="Arial" w:hAnsi="Arial" w:cs="Arial"/>
          <w:b w:val="0"/>
          <w:sz w:val="24"/>
          <w:szCs w:val="24"/>
          <w:lang w:val="en"/>
        </w:rPr>
        <w:t xml:space="preserve"> </w:t>
      </w:r>
    </w:p>
    <w:p w:rsidR="00E12D3D" w:rsidRDefault="00E12D3D" w:rsidP="00070073">
      <w:pPr>
        <w:rPr>
          <w:rFonts w:ascii="Arial" w:hAnsi="Arial" w:cs="Arial"/>
          <w:b/>
          <w:sz w:val="24"/>
          <w:szCs w:val="24"/>
        </w:rPr>
      </w:pPr>
      <w:r>
        <w:rPr>
          <w:rFonts w:ascii="Arial" w:hAnsi="Arial" w:cs="Arial"/>
          <w:b/>
          <w:sz w:val="24"/>
          <w:szCs w:val="24"/>
        </w:rPr>
        <w:t xml:space="preserve">Mike </w:t>
      </w:r>
      <w:proofErr w:type="spellStart"/>
      <w:r>
        <w:rPr>
          <w:rFonts w:ascii="Arial" w:hAnsi="Arial" w:cs="Arial"/>
          <w:b/>
          <w:sz w:val="24"/>
          <w:szCs w:val="24"/>
        </w:rPr>
        <w:t>Menchise</w:t>
      </w:r>
      <w:proofErr w:type="spellEnd"/>
      <w:r>
        <w:rPr>
          <w:rFonts w:ascii="Arial" w:hAnsi="Arial" w:cs="Arial"/>
          <w:b/>
          <w:sz w:val="24"/>
          <w:szCs w:val="24"/>
        </w:rPr>
        <w:t xml:space="preserve">- suspected </w:t>
      </w:r>
      <w:proofErr w:type="spellStart"/>
      <w:r>
        <w:rPr>
          <w:rFonts w:ascii="Arial" w:hAnsi="Arial" w:cs="Arial"/>
          <w:b/>
          <w:sz w:val="24"/>
          <w:szCs w:val="24"/>
        </w:rPr>
        <w:t>robo</w:t>
      </w:r>
      <w:proofErr w:type="spellEnd"/>
      <w:r>
        <w:rPr>
          <w:rFonts w:ascii="Arial" w:hAnsi="Arial" w:cs="Arial"/>
          <w:b/>
          <w:sz w:val="24"/>
          <w:szCs w:val="24"/>
        </w:rPr>
        <w:t xml:space="preserve"> signer</w:t>
      </w:r>
    </w:p>
    <w:p w:rsidR="00070073" w:rsidRDefault="00070073" w:rsidP="00070073">
      <w:pPr>
        <w:rPr>
          <w:rFonts w:ascii="Arial" w:hAnsi="Arial" w:cs="Arial"/>
          <w:b/>
          <w:sz w:val="24"/>
          <w:szCs w:val="24"/>
        </w:rPr>
      </w:pPr>
      <w:r>
        <w:rPr>
          <w:rFonts w:ascii="Arial" w:hAnsi="Arial" w:cs="Arial"/>
          <w:b/>
          <w:sz w:val="24"/>
          <w:szCs w:val="24"/>
        </w:rPr>
        <w:t xml:space="preserve">Miguel Perez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sidRPr="00844745">
        <w:rPr>
          <w:rFonts w:ascii="Arial" w:hAnsi="Arial" w:cs="Arial"/>
          <w:sz w:val="24"/>
          <w:szCs w:val="24"/>
        </w:rPr>
        <w:t>alleged Vice President of Washington Mutual (WAMU)</w:t>
      </w:r>
    </w:p>
    <w:p w:rsidR="00070073" w:rsidRDefault="00070073" w:rsidP="00070073">
      <w:pPr>
        <w:rPr>
          <w:rFonts w:ascii="Arial" w:hAnsi="Arial" w:cs="Arial"/>
          <w:b/>
          <w:sz w:val="24"/>
          <w:szCs w:val="24"/>
        </w:rPr>
      </w:pPr>
      <w:r>
        <w:rPr>
          <w:rFonts w:ascii="Arial" w:hAnsi="Arial" w:cs="Arial"/>
          <w:b/>
          <w:sz w:val="24"/>
          <w:szCs w:val="24"/>
        </w:rPr>
        <w:t xml:space="preserve">Miguel Romero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sidRPr="00844745">
        <w:rPr>
          <w:rFonts w:ascii="Arial" w:hAnsi="Arial" w:cs="Arial"/>
          <w:sz w:val="24"/>
          <w:szCs w:val="24"/>
        </w:rPr>
        <w:t>signing as Assistant Secretary of MERS</w:t>
      </w:r>
      <w:r>
        <w:rPr>
          <w:rFonts w:ascii="Arial" w:hAnsi="Arial" w:cs="Arial"/>
          <w:b/>
          <w:sz w:val="24"/>
          <w:szCs w:val="24"/>
        </w:rPr>
        <w:t xml:space="preserve"> </w:t>
      </w:r>
      <w:hyperlink r:id="rId214" w:history="1">
        <w:r w:rsidRPr="000B2286">
          <w:rPr>
            <w:rStyle w:val="Hyperlink"/>
            <w:rFonts w:ascii="Arial" w:hAnsi="Arial" w:cs="Arial"/>
            <w:sz w:val="24"/>
            <w:szCs w:val="24"/>
          </w:rPr>
          <w:t>http://www.scribd.com/doc/74684353/MERS-Assignment-of-1st-Mortgage</w:t>
        </w:r>
      </w:hyperlink>
      <w:r>
        <w:rPr>
          <w:rFonts w:ascii="Arial" w:hAnsi="Arial" w:cs="Arial"/>
          <w:b/>
          <w:sz w:val="24"/>
          <w:szCs w:val="24"/>
        </w:rPr>
        <w:t xml:space="preserve"> </w:t>
      </w:r>
    </w:p>
    <w:p w:rsidR="00070073" w:rsidRPr="00731D9A" w:rsidRDefault="00070073" w:rsidP="00070073">
      <w:pPr>
        <w:rPr>
          <w:rFonts w:ascii="Arial" w:hAnsi="Arial" w:cs="Arial"/>
          <w:b/>
          <w:sz w:val="24"/>
          <w:szCs w:val="24"/>
        </w:rPr>
      </w:pPr>
      <w:r w:rsidRPr="00731D9A">
        <w:rPr>
          <w:rFonts w:ascii="Arial" w:hAnsi="Arial" w:cs="Arial"/>
          <w:b/>
          <w:sz w:val="24"/>
          <w:szCs w:val="24"/>
        </w:rPr>
        <w:t xml:space="preserve">Miriam Moore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sidRPr="00731D9A">
        <w:rPr>
          <w:rFonts w:ascii="Arial" w:hAnsi="Arial" w:cs="Arial"/>
          <w:b/>
          <w:sz w:val="24"/>
          <w:szCs w:val="24"/>
        </w:rPr>
        <w:t xml:space="preserve">Lenders Processing Services- </w:t>
      </w:r>
    </w:p>
    <w:p w:rsidR="00070073" w:rsidRPr="0074387F" w:rsidRDefault="00070073" w:rsidP="00070073">
      <w:pPr>
        <w:rPr>
          <w:rFonts w:ascii="Arial" w:hAnsi="Arial" w:cs="Arial"/>
          <w:sz w:val="24"/>
          <w:szCs w:val="24"/>
        </w:rPr>
      </w:pPr>
      <w:r w:rsidRPr="0074387F">
        <w:rPr>
          <w:rFonts w:ascii="Arial" w:hAnsi="Arial" w:cs="Arial"/>
          <w:b/>
          <w:sz w:val="24"/>
          <w:szCs w:val="24"/>
        </w:rPr>
        <w:t>Monica Medina</w:t>
      </w:r>
      <w:r w:rsidRPr="0074387F">
        <w:rPr>
          <w:rFonts w:ascii="Arial" w:hAnsi="Arial" w:cs="Arial"/>
          <w:sz w:val="24"/>
          <w:szCs w:val="24"/>
        </w:rPr>
        <w:t>-</w:t>
      </w:r>
      <w:r w:rsidR="0074387F" w:rsidRPr="0074387F">
        <w:rPr>
          <w:rFonts w:ascii="Arial" w:hAnsi="Arial" w:cs="Arial"/>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r w:rsidRPr="0074387F">
        <w:rPr>
          <w:rFonts w:ascii="Arial" w:hAnsi="Arial" w:cs="Arial"/>
          <w:sz w:val="24"/>
          <w:szCs w:val="24"/>
        </w:rPr>
        <w:t xml:space="preserve"> </w:t>
      </w:r>
      <w:hyperlink r:id="rId215" w:history="1">
        <w:r w:rsidRPr="0074387F">
          <w:rPr>
            <w:rStyle w:val="Hyperlink"/>
            <w:rFonts w:ascii="Arial" w:hAnsi="Arial" w:cs="Arial"/>
            <w:sz w:val="24"/>
            <w:szCs w:val="24"/>
          </w:rPr>
          <w:t>http://www.salemdeeds.com/robosite/RobosignerList.asp</w:t>
        </w:r>
      </w:hyperlink>
      <w:r w:rsidRPr="0074387F">
        <w:rPr>
          <w:rFonts w:ascii="Arial" w:hAnsi="Arial" w:cs="Arial"/>
          <w:sz w:val="24"/>
          <w:szCs w:val="24"/>
        </w:rPr>
        <w:t xml:space="preserve"> </w:t>
      </w:r>
    </w:p>
    <w:p w:rsidR="00070073" w:rsidRPr="00345E53" w:rsidRDefault="00070073" w:rsidP="00070073">
      <w:pPr>
        <w:rPr>
          <w:rFonts w:ascii="Arial" w:hAnsi="Arial" w:cs="Arial"/>
          <w:sz w:val="24"/>
          <w:szCs w:val="24"/>
        </w:rPr>
      </w:pPr>
      <w:r w:rsidRPr="00345E53">
        <w:rPr>
          <w:rFonts w:ascii="Arial" w:hAnsi="Arial" w:cs="Arial"/>
          <w:b/>
          <w:sz w:val="24"/>
          <w:szCs w:val="24"/>
        </w:rPr>
        <w:t>Muriel Adams</w:t>
      </w:r>
      <w:r w:rsidRPr="00345E53">
        <w:rPr>
          <w:rFonts w:ascii="Arial" w:hAnsi="Arial" w:cs="Arial"/>
          <w:sz w:val="24"/>
          <w:szCs w:val="24"/>
        </w:rPr>
        <w:t>-</w:t>
      </w:r>
      <w:r w:rsidR="0074387F" w:rsidRPr="0074387F">
        <w:rPr>
          <w:rFonts w:ascii="Arial" w:hAnsi="Arial" w:cs="Arial"/>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r w:rsidRPr="00345E53">
        <w:rPr>
          <w:rFonts w:ascii="Arial" w:hAnsi="Arial" w:cs="Arial"/>
          <w:sz w:val="24"/>
          <w:szCs w:val="24"/>
        </w:rPr>
        <w:t xml:space="preserve"> </w:t>
      </w:r>
      <w:hyperlink r:id="rId216" w:history="1">
        <w:r w:rsidRPr="00345E53">
          <w:rPr>
            <w:rStyle w:val="Hyperlink"/>
            <w:rFonts w:ascii="Arial" w:hAnsi="Arial" w:cs="Arial"/>
            <w:sz w:val="24"/>
            <w:szCs w:val="24"/>
          </w:rPr>
          <w:t>http://www.salemdeeds.com/robosite/RobosignerList.aspx</w:t>
        </w:r>
      </w:hyperlink>
      <w:r w:rsidRPr="00345E53">
        <w:rPr>
          <w:rFonts w:ascii="Arial" w:hAnsi="Arial" w:cs="Arial"/>
          <w:sz w:val="24"/>
          <w:szCs w:val="24"/>
        </w:rPr>
        <w:t xml:space="preserve"> </w:t>
      </w:r>
    </w:p>
    <w:p w:rsidR="00070073" w:rsidRDefault="00070073" w:rsidP="00070073">
      <w:pPr>
        <w:rPr>
          <w:rFonts w:ascii="Arial" w:hAnsi="Arial" w:cs="Arial"/>
          <w:b/>
          <w:sz w:val="24"/>
          <w:szCs w:val="24"/>
        </w:rPr>
      </w:pPr>
      <w:proofErr w:type="spellStart"/>
      <w:r>
        <w:rPr>
          <w:rFonts w:ascii="Arial" w:hAnsi="Arial" w:cs="Arial"/>
          <w:b/>
          <w:sz w:val="24"/>
          <w:szCs w:val="24"/>
        </w:rPr>
        <w:t>Mycal</w:t>
      </w:r>
      <w:proofErr w:type="spellEnd"/>
      <w:r>
        <w:rPr>
          <w:rFonts w:ascii="Arial" w:hAnsi="Arial" w:cs="Arial"/>
          <w:b/>
          <w:sz w:val="24"/>
          <w:szCs w:val="24"/>
        </w:rPr>
        <w:t xml:space="preserve"> Farmer-</w:t>
      </w:r>
      <w:r w:rsidR="0074387F">
        <w:rPr>
          <w:rFonts w:ascii="Arial" w:hAnsi="Arial" w:cs="Arial"/>
          <w:b/>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p>
    <w:p w:rsidR="00070073" w:rsidRDefault="00070073" w:rsidP="00070073">
      <w:pPr>
        <w:rPr>
          <w:rFonts w:ascii="Arial" w:hAnsi="Arial" w:cs="Arial"/>
          <w:sz w:val="24"/>
          <w:szCs w:val="24"/>
        </w:rPr>
      </w:pPr>
      <w:r w:rsidRPr="00DF3A9E">
        <w:rPr>
          <w:rFonts w:ascii="Arial" w:hAnsi="Arial" w:cs="Arial"/>
          <w:b/>
          <w:sz w:val="24"/>
          <w:szCs w:val="24"/>
        </w:rPr>
        <w:t xml:space="preserve">N. </w:t>
      </w:r>
      <w:proofErr w:type="spellStart"/>
      <w:r w:rsidRPr="00DF3A9E">
        <w:rPr>
          <w:rFonts w:ascii="Arial" w:hAnsi="Arial" w:cs="Arial"/>
          <w:b/>
          <w:sz w:val="24"/>
          <w:szCs w:val="24"/>
        </w:rPr>
        <w:t>Deeter</w:t>
      </w:r>
      <w:proofErr w:type="spellEnd"/>
      <w:r>
        <w:rPr>
          <w:rFonts w:ascii="Arial" w:hAnsi="Arial" w:cs="Arial"/>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p>
    <w:p w:rsidR="00070073" w:rsidRDefault="00070073" w:rsidP="00070073">
      <w:pPr>
        <w:rPr>
          <w:rFonts w:ascii="Arial" w:hAnsi="Arial" w:cs="Arial"/>
          <w:color w:val="333333"/>
          <w:sz w:val="24"/>
          <w:szCs w:val="24"/>
        </w:rPr>
      </w:pPr>
      <w:r w:rsidRPr="00D33EF5">
        <w:rPr>
          <w:rFonts w:ascii="Arial" w:hAnsi="Arial" w:cs="Arial"/>
          <w:b/>
          <w:color w:val="333333"/>
          <w:sz w:val="24"/>
          <w:szCs w:val="24"/>
        </w:rPr>
        <w:t xml:space="preserve">N. </w:t>
      </w:r>
      <w:proofErr w:type="spellStart"/>
      <w:r w:rsidRPr="00D33EF5">
        <w:rPr>
          <w:rFonts w:ascii="Arial" w:hAnsi="Arial" w:cs="Arial"/>
          <w:b/>
          <w:color w:val="333333"/>
          <w:sz w:val="24"/>
          <w:szCs w:val="24"/>
        </w:rPr>
        <w:t>Staton</w:t>
      </w:r>
      <w:proofErr w:type="spellEnd"/>
      <w:r w:rsidRPr="00D33EF5">
        <w:rPr>
          <w:rFonts w:ascii="Arial" w:hAnsi="Arial" w:cs="Arial"/>
          <w:color w:val="333333"/>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sidRPr="00D33EF5">
        <w:rPr>
          <w:rFonts w:ascii="Arial" w:hAnsi="Arial" w:cs="Arial"/>
          <w:color w:val="333333"/>
          <w:sz w:val="24"/>
          <w:szCs w:val="24"/>
        </w:rPr>
        <w:t xml:space="preserve">(Signed </w:t>
      </w:r>
      <w:proofErr w:type="spellStart"/>
      <w:r w:rsidRPr="00D33EF5">
        <w:rPr>
          <w:rFonts w:ascii="Arial" w:hAnsi="Arial" w:cs="Arial"/>
          <w:color w:val="333333"/>
          <w:sz w:val="24"/>
          <w:szCs w:val="24"/>
        </w:rPr>
        <w:t>Reconveyance</w:t>
      </w:r>
      <w:proofErr w:type="spellEnd"/>
      <w:r w:rsidRPr="00D33EF5">
        <w:rPr>
          <w:rFonts w:ascii="Arial" w:hAnsi="Arial" w:cs="Arial"/>
          <w:color w:val="333333"/>
          <w:sz w:val="24"/>
          <w:szCs w:val="24"/>
        </w:rPr>
        <w:t xml:space="preserve"> Deed as </w:t>
      </w:r>
      <w:proofErr w:type="spellStart"/>
      <w:r w:rsidRPr="00D33EF5">
        <w:rPr>
          <w:rFonts w:ascii="Arial" w:hAnsi="Arial" w:cs="Arial"/>
          <w:color w:val="333333"/>
          <w:sz w:val="24"/>
          <w:szCs w:val="24"/>
        </w:rPr>
        <w:t>Asst</w:t>
      </w:r>
      <w:proofErr w:type="spellEnd"/>
      <w:r w:rsidRPr="00D33EF5">
        <w:rPr>
          <w:rFonts w:ascii="Arial" w:hAnsi="Arial" w:cs="Arial"/>
          <w:color w:val="333333"/>
          <w:sz w:val="24"/>
          <w:szCs w:val="24"/>
        </w:rPr>
        <w:t xml:space="preserve"> VP in San Antonio, TX) </w:t>
      </w:r>
    </w:p>
    <w:p w:rsidR="00070073" w:rsidRDefault="00070073" w:rsidP="00070073">
      <w:pPr>
        <w:rPr>
          <w:rFonts w:ascii="Arial" w:hAnsi="Arial" w:cs="Arial"/>
          <w:b/>
          <w:sz w:val="24"/>
          <w:szCs w:val="24"/>
        </w:rPr>
      </w:pPr>
      <w:r>
        <w:rPr>
          <w:rFonts w:ascii="Arial" w:hAnsi="Arial" w:cs="Arial"/>
          <w:b/>
          <w:sz w:val="24"/>
          <w:szCs w:val="24"/>
        </w:rPr>
        <w:t xml:space="preserve">Nancy Ellis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p>
    <w:p w:rsidR="00070073" w:rsidRDefault="00070073" w:rsidP="00955F16">
      <w:pPr>
        <w:tabs>
          <w:tab w:val="left" w:pos="3390"/>
        </w:tabs>
        <w:rPr>
          <w:rFonts w:ascii="Arial" w:hAnsi="Arial" w:cs="Arial"/>
          <w:b/>
          <w:sz w:val="24"/>
          <w:szCs w:val="24"/>
        </w:rPr>
      </w:pPr>
      <w:r>
        <w:rPr>
          <w:rFonts w:ascii="Arial" w:hAnsi="Arial" w:cs="Arial"/>
          <w:b/>
          <w:sz w:val="24"/>
          <w:szCs w:val="24"/>
        </w:rPr>
        <w:t>Nancy Farber- Notary</w:t>
      </w:r>
      <w:r w:rsidR="00955F16">
        <w:rPr>
          <w:rFonts w:ascii="Arial" w:hAnsi="Arial" w:cs="Arial"/>
          <w:b/>
          <w:sz w:val="24"/>
          <w:szCs w:val="24"/>
        </w:rPr>
        <w:tab/>
      </w:r>
    </w:p>
    <w:p w:rsidR="00070073" w:rsidRDefault="00070073" w:rsidP="00070073">
      <w:pPr>
        <w:rPr>
          <w:rFonts w:ascii="Arial" w:hAnsi="Arial" w:cs="Arial"/>
          <w:b/>
          <w:sz w:val="24"/>
          <w:szCs w:val="24"/>
        </w:rPr>
      </w:pPr>
      <w:r>
        <w:rPr>
          <w:rFonts w:ascii="Arial" w:hAnsi="Arial" w:cs="Arial"/>
          <w:b/>
          <w:sz w:val="24"/>
          <w:szCs w:val="24"/>
        </w:rPr>
        <w:t>Natasha Jones</w:t>
      </w:r>
      <w:r w:rsidR="0074387F">
        <w:rPr>
          <w:rFonts w:ascii="Arial" w:hAnsi="Arial" w:cs="Arial"/>
          <w:b/>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p>
    <w:p w:rsidR="00070073" w:rsidRDefault="00070073" w:rsidP="00070073">
      <w:pPr>
        <w:shd w:val="clear" w:color="auto" w:fill="DDF0F8"/>
        <w:spacing w:before="100" w:beforeAutospacing="1" w:after="100" w:afterAutospacing="1"/>
        <w:rPr>
          <w:rFonts w:ascii="Arial" w:hAnsi="Arial" w:cs="Arial"/>
          <w:sz w:val="24"/>
          <w:szCs w:val="24"/>
        </w:rPr>
      </w:pPr>
      <w:r w:rsidRPr="0065233D">
        <w:rPr>
          <w:rFonts w:ascii="Arial" w:hAnsi="Arial" w:cs="Arial"/>
          <w:b/>
          <w:sz w:val="24"/>
          <w:szCs w:val="24"/>
        </w:rPr>
        <w:t xml:space="preserve">Nate </w:t>
      </w:r>
      <w:proofErr w:type="spellStart"/>
      <w:r w:rsidRPr="0065233D">
        <w:rPr>
          <w:rFonts w:ascii="Arial" w:hAnsi="Arial" w:cs="Arial"/>
          <w:b/>
          <w:sz w:val="24"/>
          <w:szCs w:val="24"/>
        </w:rPr>
        <w:t>Blackstun</w:t>
      </w:r>
      <w:proofErr w:type="spellEnd"/>
      <w:r w:rsidRPr="000830CA">
        <w:rPr>
          <w:rFonts w:ascii="Arial" w:hAnsi="Arial" w:cs="Arial"/>
          <w:sz w:val="24"/>
          <w:szCs w:val="24"/>
        </w:rPr>
        <w:t xml:space="preserve"> -</w:t>
      </w:r>
      <w:r>
        <w:rPr>
          <w:rFonts w:ascii="Arial" w:hAnsi="Arial" w:cs="Arial"/>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sidRPr="002D2027">
        <w:rPr>
          <w:rFonts w:ascii="Arial" w:eastAsia="Times New Roman" w:hAnsi="Arial" w:cs="Arial"/>
          <w:sz w:val="24"/>
          <w:szCs w:val="24"/>
          <w:lang w:val="en"/>
        </w:rPr>
        <w:t xml:space="preserve">Default Vice President at CitiMortgage Greater St. </w:t>
      </w:r>
      <w:proofErr w:type="gramStart"/>
      <w:r w:rsidRPr="002D2027">
        <w:rPr>
          <w:rFonts w:ascii="Arial" w:eastAsia="Times New Roman" w:hAnsi="Arial" w:cs="Arial"/>
          <w:sz w:val="24"/>
          <w:szCs w:val="24"/>
          <w:lang w:val="en"/>
        </w:rPr>
        <w:t>Louis</w:t>
      </w:r>
      <w:r w:rsidRPr="002D2027">
        <w:rPr>
          <w:rFonts w:ascii="Arial" w:eastAsia="Times New Roman" w:hAnsi="Arial" w:cs="Arial"/>
          <w:sz w:val="20"/>
          <w:szCs w:val="20"/>
          <w:lang w:val="en"/>
        </w:rPr>
        <w:t xml:space="preserve"> </w:t>
      </w:r>
      <w:r w:rsidRPr="002D2027">
        <w:rPr>
          <w:rFonts w:ascii="Arial" w:hAnsi="Arial" w:cs="Arial"/>
          <w:sz w:val="24"/>
          <w:szCs w:val="24"/>
        </w:rPr>
        <w:t xml:space="preserve"> </w:t>
      </w:r>
      <w:r>
        <w:rPr>
          <w:rFonts w:ascii="Arial" w:hAnsi="Arial" w:cs="Arial"/>
          <w:sz w:val="24"/>
          <w:szCs w:val="24"/>
        </w:rPr>
        <w:t>Area</w:t>
      </w:r>
      <w:proofErr w:type="gramEnd"/>
      <w:r>
        <w:rPr>
          <w:rFonts w:ascii="Arial" w:hAnsi="Arial" w:cs="Arial"/>
          <w:sz w:val="24"/>
          <w:szCs w:val="24"/>
        </w:rPr>
        <w:t xml:space="preserve"> </w:t>
      </w:r>
      <w:hyperlink r:id="rId217" w:history="1">
        <w:r w:rsidRPr="00E3676A">
          <w:rPr>
            <w:rStyle w:val="Hyperlink"/>
            <w:rFonts w:ascii="Arial" w:hAnsi="Arial" w:cs="Arial"/>
            <w:sz w:val="24"/>
            <w:szCs w:val="24"/>
          </w:rPr>
          <w:t>http://www.salemdeeds.com/robosite/RobosignerList.asp</w:t>
        </w:r>
      </w:hyperlink>
      <w:r>
        <w:rPr>
          <w:rFonts w:ascii="Arial" w:hAnsi="Arial" w:cs="Arial"/>
          <w:sz w:val="24"/>
          <w:szCs w:val="24"/>
        </w:rPr>
        <w:t xml:space="preserve">   </w:t>
      </w:r>
      <w:hyperlink r:id="rId218" w:history="1">
        <w:r w:rsidRPr="00693945">
          <w:rPr>
            <w:rStyle w:val="Hyperlink"/>
            <w:rFonts w:ascii="Arial" w:hAnsi="Arial" w:cs="Arial"/>
            <w:sz w:val="24"/>
            <w:szCs w:val="24"/>
          </w:rPr>
          <w:t>http://www.linkedin.com/pub/nate-blackstun/2a/490/b7a</w:t>
        </w:r>
      </w:hyperlink>
      <w:r>
        <w:rPr>
          <w:rFonts w:ascii="Arial" w:hAnsi="Arial" w:cs="Arial"/>
          <w:sz w:val="24"/>
          <w:szCs w:val="24"/>
        </w:rPr>
        <w:t xml:space="preserve"> </w:t>
      </w:r>
    </w:p>
    <w:p w:rsidR="000B1740" w:rsidRDefault="000B1740" w:rsidP="00070073">
      <w:pPr>
        <w:spacing w:after="0" w:line="240" w:lineRule="auto"/>
        <w:rPr>
          <w:rStyle w:val="a1"/>
          <w:rFonts w:ascii="Verdana" w:hAnsi="Verdana"/>
          <w:b/>
          <w:color w:val="000000"/>
          <w:sz w:val="24"/>
          <w:szCs w:val="24"/>
        </w:rPr>
      </w:pPr>
      <w:r w:rsidRPr="00BD0C62">
        <w:rPr>
          <w:rStyle w:val="a1"/>
          <w:rFonts w:ascii="Arial" w:hAnsi="Arial" w:cs="Arial"/>
          <w:b/>
          <w:color w:val="000000"/>
          <w:sz w:val="24"/>
          <w:szCs w:val="24"/>
        </w:rPr>
        <w:lastRenderedPageBreak/>
        <w:t>Nationwide Title Clearing- sue</w:t>
      </w:r>
      <w:r w:rsidR="0029120A" w:rsidRPr="00BD0C62">
        <w:rPr>
          <w:rStyle w:val="a1"/>
          <w:rFonts w:ascii="Arial" w:hAnsi="Arial" w:cs="Arial"/>
          <w:b/>
          <w:color w:val="000000"/>
          <w:sz w:val="24"/>
          <w:szCs w:val="24"/>
        </w:rPr>
        <w:t>d</w:t>
      </w:r>
      <w:r w:rsidRPr="00BD0C62">
        <w:rPr>
          <w:rStyle w:val="a1"/>
          <w:rFonts w:ascii="Arial" w:hAnsi="Arial" w:cs="Arial"/>
          <w:b/>
          <w:color w:val="000000"/>
          <w:sz w:val="24"/>
          <w:szCs w:val="24"/>
        </w:rPr>
        <w:t xml:space="preserve"> for </w:t>
      </w:r>
      <w:proofErr w:type="spellStart"/>
      <w:r w:rsidRPr="00BD0C62">
        <w:rPr>
          <w:rStyle w:val="a1"/>
          <w:rFonts w:ascii="Arial" w:hAnsi="Arial" w:cs="Arial"/>
          <w:b/>
          <w:color w:val="000000"/>
          <w:sz w:val="24"/>
          <w:szCs w:val="24"/>
        </w:rPr>
        <w:t>robo</w:t>
      </w:r>
      <w:proofErr w:type="spellEnd"/>
      <w:r w:rsidRPr="00BD0C62">
        <w:rPr>
          <w:rStyle w:val="a1"/>
          <w:rFonts w:ascii="Arial" w:hAnsi="Arial" w:cs="Arial"/>
          <w:b/>
          <w:color w:val="000000"/>
          <w:sz w:val="24"/>
          <w:szCs w:val="24"/>
        </w:rPr>
        <w:t xml:space="preserve">-signing- </w:t>
      </w:r>
      <w:r w:rsidR="0029120A" w:rsidRPr="00BD0C62">
        <w:rPr>
          <w:rStyle w:val="a1"/>
          <w:rFonts w:ascii="Arial" w:hAnsi="Arial" w:cs="Arial"/>
          <w:b/>
          <w:color w:val="000000"/>
          <w:sz w:val="24"/>
          <w:szCs w:val="24"/>
        </w:rPr>
        <w:t>by Illinois’ A.G.</w:t>
      </w:r>
      <w:r w:rsidR="0029120A">
        <w:rPr>
          <w:rStyle w:val="a1"/>
          <w:rFonts w:ascii="Verdana" w:hAnsi="Verdana"/>
          <w:b/>
          <w:color w:val="000000"/>
          <w:sz w:val="24"/>
          <w:szCs w:val="24"/>
        </w:rPr>
        <w:t xml:space="preserve"> </w:t>
      </w:r>
      <w:hyperlink r:id="rId219" w:history="1">
        <w:r>
          <w:rPr>
            <w:rStyle w:val="Hyperlink"/>
          </w:rPr>
          <w:t>http://www.chicagotribune.com/news/sns-rt-us-foreclosure-lawsuittre81121h-20120202,0,7722904.story</w:t>
        </w:r>
      </w:hyperlink>
    </w:p>
    <w:p w:rsidR="00070073" w:rsidRDefault="00070073" w:rsidP="00070073">
      <w:pPr>
        <w:spacing w:after="0" w:line="240" w:lineRule="auto"/>
        <w:rPr>
          <w:rStyle w:val="a1"/>
          <w:rFonts w:ascii="Verdana" w:hAnsi="Verdana"/>
          <w:color w:val="000000"/>
          <w:sz w:val="24"/>
          <w:szCs w:val="24"/>
          <w:lang w:val="en"/>
        </w:rPr>
      </w:pPr>
      <w:r w:rsidRPr="00D33EF5">
        <w:rPr>
          <w:rStyle w:val="a1"/>
          <w:rFonts w:ascii="Verdana" w:hAnsi="Verdana"/>
          <w:b/>
          <w:color w:val="000000"/>
          <w:sz w:val="24"/>
          <w:szCs w:val="24"/>
        </w:rPr>
        <w:t xml:space="preserve">Nicholas </w:t>
      </w:r>
      <w:proofErr w:type="spellStart"/>
      <w:r w:rsidRPr="00D33EF5">
        <w:rPr>
          <w:rStyle w:val="a1"/>
          <w:rFonts w:ascii="Verdana" w:hAnsi="Verdana"/>
          <w:b/>
          <w:color w:val="000000"/>
          <w:sz w:val="24"/>
          <w:szCs w:val="24"/>
        </w:rPr>
        <w:t>Hoye</w:t>
      </w:r>
      <w:proofErr w:type="spellEnd"/>
      <w:r w:rsidRPr="00F447E6">
        <w:rPr>
          <w:rStyle w:val="a1"/>
          <w:rFonts w:ascii="Verdana" w:hAnsi="Verdana"/>
          <w:color w:val="000000"/>
          <w:sz w:val="24"/>
          <w:szCs w:val="24"/>
        </w:rPr>
        <w:t xml:space="preserve"> - </w:t>
      </w:r>
      <w:r w:rsidRPr="00F447E6">
        <w:rPr>
          <w:rStyle w:val="a1"/>
          <w:rFonts w:ascii="Verdana" w:hAnsi="Verdana"/>
          <w:color w:val="000000"/>
          <w:sz w:val="24"/>
          <w:szCs w:val="24"/>
          <w:lang w:val="en"/>
        </w:rPr>
        <w:t xml:space="preserve">Nicholas </w:t>
      </w:r>
      <w:proofErr w:type="spellStart"/>
      <w:r w:rsidRPr="00F447E6">
        <w:rPr>
          <w:rStyle w:val="a1"/>
          <w:rFonts w:ascii="Verdana" w:hAnsi="Verdana"/>
          <w:color w:val="000000"/>
          <w:sz w:val="24"/>
          <w:szCs w:val="24"/>
          <w:lang w:val="en"/>
        </w:rPr>
        <w:t>Hoye</w:t>
      </w:r>
      <w:proofErr w:type="spellEnd"/>
      <w:r w:rsidRPr="00F447E6">
        <w:rPr>
          <w:rStyle w:val="a1"/>
          <w:rFonts w:ascii="Verdana" w:hAnsi="Verdana"/>
          <w:color w:val="000000"/>
          <w:sz w:val="24"/>
          <w:szCs w:val="24"/>
          <w:lang w:val="en"/>
        </w:rPr>
        <w:t xml:space="preserve"> from the Minneapolis, Minnesota offices of Wells Fargo</w:t>
      </w:r>
      <w:r>
        <w:rPr>
          <w:rStyle w:val="a1"/>
          <w:rFonts w:ascii="Verdana" w:hAnsi="Verdana"/>
          <w:color w:val="000000"/>
          <w:sz w:val="24"/>
          <w:szCs w:val="24"/>
          <w:lang w:val="en"/>
        </w:rPr>
        <w:t xml:space="preserve"> </w:t>
      </w:r>
      <w:r w:rsidRPr="00F447E6">
        <w:rPr>
          <w:rStyle w:val="a1"/>
          <w:rFonts w:ascii="Verdana" w:hAnsi="Verdana"/>
          <w:color w:val="000000"/>
          <w:sz w:val="24"/>
          <w:szCs w:val="24"/>
          <w:lang w:val="en"/>
        </w:rPr>
        <w:t>Home Mortgage is the winner</w:t>
      </w:r>
      <w:r>
        <w:rPr>
          <w:rStyle w:val="a1"/>
          <w:rFonts w:ascii="Verdana" w:hAnsi="Verdana"/>
          <w:color w:val="000000"/>
          <w:sz w:val="24"/>
          <w:szCs w:val="24"/>
          <w:lang w:val="en"/>
        </w:rPr>
        <w:t xml:space="preserve"> of the Busiest </w:t>
      </w:r>
      <w:proofErr w:type="spellStart"/>
      <w:r>
        <w:rPr>
          <w:rStyle w:val="a1"/>
          <w:rFonts w:ascii="Verdana" w:hAnsi="Verdana"/>
          <w:color w:val="000000"/>
          <w:sz w:val="24"/>
          <w:szCs w:val="24"/>
          <w:lang w:val="en"/>
        </w:rPr>
        <w:t>Robo</w:t>
      </w:r>
      <w:proofErr w:type="spellEnd"/>
      <w:r>
        <w:rPr>
          <w:rStyle w:val="a1"/>
          <w:rFonts w:ascii="Verdana" w:hAnsi="Verdana"/>
          <w:color w:val="000000"/>
          <w:sz w:val="24"/>
          <w:szCs w:val="24"/>
          <w:lang w:val="en"/>
        </w:rPr>
        <w:t xml:space="preserve"> Signer award of 2011. </w:t>
      </w:r>
      <w:proofErr w:type="spellStart"/>
      <w:r w:rsidRPr="00C1239C">
        <w:rPr>
          <w:rStyle w:val="a1"/>
          <w:rFonts w:ascii="Verdana" w:hAnsi="Verdana"/>
          <w:color w:val="000000"/>
          <w:sz w:val="24"/>
          <w:szCs w:val="24"/>
          <w:lang w:val="en"/>
        </w:rPr>
        <w:t>Hoye</w:t>
      </w:r>
      <w:proofErr w:type="spellEnd"/>
      <w:r w:rsidRPr="00C1239C">
        <w:rPr>
          <w:rStyle w:val="a1"/>
          <w:rFonts w:ascii="Verdana" w:hAnsi="Verdana"/>
          <w:color w:val="000000"/>
          <w:sz w:val="24"/>
          <w:szCs w:val="24"/>
          <w:lang w:val="en"/>
        </w:rPr>
        <w:t xml:space="preserve"> signed thousands of mortgage assignments in the first six</w:t>
      </w:r>
      <w:r>
        <w:rPr>
          <w:rStyle w:val="a1"/>
          <w:rFonts w:ascii="Verdana" w:hAnsi="Verdana"/>
          <w:color w:val="000000"/>
          <w:sz w:val="24"/>
          <w:szCs w:val="24"/>
          <w:lang w:val="en"/>
        </w:rPr>
        <w:t xml:space="preserve"> </w:t>
      </w:r>
      <w:r w:rsidRPr="00C1239C">
        <w:rPr>
          <w:rStyle w:val="a1"/>
          <w:rFonts w:ascii="Verdana" w:hAnsi="Verdana"/>
          <w:color w:val="000000"/>
          <w:sz w:val="24"/>
          <w:szCs w:val="24"/>
          <w:lang w:val="en"/>
        </w:rPr>
        <w:t xml:space="preserve">months of </w:t>
      </w:r>
      <w:r w:rsidRPr="00C1239C">
        <w:rPr>
          <w:rStyle w:val="l72"/>
          <w:rFonts w:ascii="Verdana" w:hAnsi="Verdana"/>
          <w:color w:val="000000"/>
          <w:sz w:val="24"/>
          <w:szCs w:val="24"/>
          <w:lang w:val="en"/>
          <w:specVanish w:val="0"/>
        </w:rPr>
        <w:t xml:space="preserve">2011. </w:t>
      </w:r>
      <w:proofErr w:type="spellStart"/>
      <w:r w:rsidRPr="00C1239C">
        <w:rPr>
          <w:rStyle w:val="l72"/>
          <w:rFonts w:ascii="Verdana" w:hAnsi="Verdana"/>
          <w:color w:val="000000"/>
          <w:sz w:val="24"/>
          <w:szCs w:val="24"/>
          <w:lang w:val="en"/>
          <w:specVanish w:val="0"/>
        </w:rPr>
        <w:t>Hoye</w:t>
      </w:r>
      <w:proofErr w:type="spellEnd"/>
      <w:r w:rsidRPr="00C1239C">
        <w:rPr>
          <w:rStyle w:val="l72"/>
          <w:rFonts w:ascii="Verdana" w:hAnsi="Verdana"/>
          <w:color w:val="000000"/>
          <w:sz w:val="24"/>
          <w:szCs w:val="24"/>
          <w:lang w:val="en"/>
          <w:specVanish w:val="0"/>
        </w:rPr>
        <w:t xml:space="preserve"> most often signs </w:t>
      </w:r>
      <w:r w:rsidRPr="00C1239C">
        <w:rPr>
          <w:rStyle w:val="l62"/>
          <w:rFonts w:ascii="Verdana" w:hAnsi="Verdana"/>
          <w:color w:val="000000"/>
          <w:sz w:val="24"/>
          <w:szCs w:val="24"/>
          <w:lang w:val="en"/>
          <w:specVanish w:val="0"/>
        </w:rPr>
        <w:t xml:space="preserve">to convey mortgages to </w:t>
      </w:r>
      <w:r w:rsidRPr="00C1239C">
        <w:rPr>
          <w:rStyle w:val="l72"/>
          <w:rFonts w:ascii="Verdana" w:hAnsi="Verdana"/>
          <w:color w:val="000000"/>
          <w:sz w:val="24"/>
          <w:szCs w:val="24"/>
          <w:lang w:val="en"/>
          <w:specVanish w:val="0"/>
        </w:rPr>
        <w:t>his</w:t>
      </w:r>
      <w:r>
        <w:rPr>
          <w:rStyle w:val="l72"/>
          <w:rFonts w:ascii="Verdana" w:hAnsi="Verdana"/>
          <w:color w:val="000000"/>
          <w:sz w:val="24"/>
          <w:szCs w:val="24"/>
          <w:lang w:val="en"/>
          <w:specVanish w:val="0"/>
        </w:rPr>
        <w:t xml:space="preserve"> </w:t>
      </w:r>
      <w:r w:rsidRPr="00C1239C">
        <w:rPr>
          <w:rStyle w:val="a1"/>
          <w:rFonts w:ascii="Verdana" w:hAnsi="Verdana"/>
          <w:color w:val="000000"/>
          <w:sz w:val="24"/>
          <w:szCs w:val="24"/>
          <w:lang w:val="en"/>
        </w:rPr>
        <w:t xml:space="preserve">employer, </w:t>
      </w:r>
      <w:r w:rsidRPr="00C1239C">
        <w:rPr>
          <w:rStyle w:val="l62"/>
          <w:rFonts w:ascii="Verdana" w:hAnsi="Verdana"/>
          <w:color w:val="000000"/>
          <w:sz w:val="24"/>
          <w:szCs w:val="24"/>
          <w:lang w:val="en"/>
          <w:specVanish w:val="0"/>
        </w:rPr>
        <w:t xml:space="preserve">Wells Fargo. </w:t>
      </w:r>
      <w:proofErr w:type="spellStart"/>
      <w:r w:rsidRPr="00C1239C">
        <w:rPr>
          <w:rStyle w:val="l62"/>
          <w:rFonts w:ascii="Verdana" w:hAnsi="Verdana"/>
          <w:color w:val="000000"/>
          <w:sz w:val="24"/>
          <w:szCs w:val="24"/>
          <w:lang w:val="en"/>
          <w:specVanish w:val="0"/>
        </w:rPr>
        <w:t>Hoye</w:t>
      </w:r>
      <w:proofErr w:type="spellEnd"/>
      <w:r w:rsidRPr="00C1239C">
        <w:rPr>
          <w:rStyle w:val="l62"/>
          <w:rFonts w:ascii="Verdana" w:hAnsi="Verdana"/>
          <w:color w:val="000000"/>
          <w:sz w:val="24"/>
          <w:szCs w:val="24"/>
          <w:lang w:val="en"/>
          <w:specVanish w:val="0"/>
        </w:rPr>
        <w:t xml:space="preserve"> has </w:t>
      </w:r>
      <w:r w:rsidRPr="00C1239C">
        <w:rPr>
          <w:rStyle w:val="l102"/>
          <w:rFonts w:ascii="Verdana" w:hAnsi="Verdana"/>
          <w:color w:val="000000"/>
          <w:sz w:val="24"/>
          <w:szCs w:val="24"/>
          <w:lang w:val="en"/>
          <w:specVanish w:val="0"/>
        </w:rPr>
        <w:t xml:space="preserve">signed as </w:t>
      </w:r>
      <w:r w:rsidRPr="00C1239C">
        <w:rPr>
          <w:rStyle w:val="l92"/>
          <w:rFonts w:ascii="Verdana" w:hAnsi="Verdana"/>
          <w:color w:val="000000"/>
          <w:sz w:val="24"/>
          <w:szCs w:val="24"/>
          <w:lang w:val="en"/>
          <w:specVanish w:val="0"/>
        </w:rPr>
        <w:t>a Cert</w:t>
      </w:r>
      <w:r w:rsidRPr="00C1239C">
        <w:rPr>
          <w:rStyle w:val="l62"/>
          <w:rFonts w:ascii="Verdana" w:hAnsi="Verdana"/>
          <w:color w:val="000000"/>
          <w:sz w:val="24"/>
          <w:szCs w:val="24"/>
          <w:lang w:val="en"/>
          <w:specVanish w:val="0"/>
        </w:rPr>
        <w:t xml:space="preserve">ifying Officer </w:t>
      </w:r>
      <w:r w:rsidRPr="00C1239C">
        <w:rPr>
          <w:rStyle w:val="l82"/>
          <w:rFonts w:ascii="Verdana" w:hAnsi="Verdana"/>
          <w:color w:val="000000"/>
          <w:sz w:val="24"/>
          <w:szCs w:val="24"/>
          <w:lang w:val="en"/>
          <w:specVanish w:val="0"/>
        </w:rPr>
        <w:t>for</w:t>
      </w:r>
      <w:r>
        <w:rPr>
          <w:rStyle w:val="l82"/>
          <w:rFonts w:ascii="Verdana" w:hAnsi="Verdana"/>
          <w:color w:val="000000"/>
          <w:sz w:val="24"/>
          <w:szCs w:val="24"/>
          <w:lang w:val="en"/>
          <w:specVanish w:val="0"/>
        </w:rPr>
        <w:t xml:space="preserve"> </w:t>
      </w:r>
      <w:r w:rsidRPr="00C1239C">
        <w:rPr>
          <w:rStyle w:val="a1"/>
          <w:rFonts w:ascii="Verdana" w:hAnsi="Verdana"/>
          <w:color w:val="000000"/>
          <w:sz w:val="24"/>
          <w:szCs w:val="24"/>
          <w:lang w:val="en"/>
        </w:rPr>
        <w:t xml:space="preserve">MERS as </w:t>
      </w:r>
      <w:r w:rsidRPr="00C1239C">
        <w:rPr>
          <w:rStyle w:val="l62"/>
          <w:rFonts w:ascii="Verdana" w:hAnsi="Verdana"/>
          <w:color w:val="000000"/>
          <w:sz w:val="24"/>
          <w:szCs w:val="24"/>
          <w:lang w:val="en"/>
          <w:specVanish w:val="0"/>
        </w:rPr>
        <w:t xml:space="preserve">Nominee for </w:t>
      </w:r>
      <w:r w:rsidRPr="00C1239C">
        <w:rPr>
          <w:rStyle w:val="l72"/>
          <w:rFonts w:ascii="Verdana" w:hAnsi="Verdana"/>
          <w:color w:val="000000"/>
          <w:sz w:val="24"/>
          <w:szCs w:val="24"/>
          <w:lang w:val="en"/>
          <w:specVanish w:val="0"/>
        </w:rPr>
        <w:t xml:space="preserve">at least </w:t>
      </w:r>
      <w:r w:rsidRPr="00C1239C">
        <w:rPr>
          <w:rStyle w:val="l62"/>
          <w:rFonts w:ascii="Verdana" w:hAnsi="Verdana"/>
          <w:color w:val="000000"/>
          <w:sz w:val="24"/>
          <w:szCs w:val="24"/>
          <w:lang w:val="en"/>
          <w:specVanish w:val="0"/>
        </w:rPr>
        <w:t>40 mortgage companies. The runner-up</w:t>
      </w:r>
      <w:r>
        <w:rPr>
          <w:rStyle w:val="l62"/>
          <w:rFonts w:ascii="Verdana" w:hAnsi="Verdana"/>
          <w:color w:val="000000"/>
          <w:sz w:val="24"/>
          <w:szCs w:val="24"/>
          <w:lang w:val="en"/>
          <w:specVanish w:val="0"/>
        </w:rPr>
        <w:t xml:space="preserve"> </w:t>
      </w:r>
      <w:r w:rsidRPr="00C1239C">
        <w:rPr>
          <w:rStyle w:val="a1"/>
          <w:rFonts w:ascii="Verdana" w:hAnsi="Verdana"/>
          <w:color w:val="000000"/>
          <w:sz w:val="24"/>
          <w:szCs w:val="24"/>
          <w:lang w:val="en"/>
        </w:rPr>
        <w:t>is Ricky L. Thompson, also from Wells Fargo</w:t>
      </w:r>
      <w:r>
        <w:rPr>
          <w:rStyle w:val="a1"/>
          <w:rFonts w:ascii="Verdana" w:hAnsi="Verdana"/>
          <w:color w:val="000000"/>
          <w:sz w:val="24"/>
          <w:szCs w:val="24"/>
          <w:lang w:val="en"/>
        </w:rPr>
        <w:t>.</w:t>
      </w:r>
      <w:r w:rsidRPr="00C1239C">
        <w:rPr>
          <w:rStyle w:val="a1"/>
          <w:rFonts w:ascii="Verdana" w:hAnsi="Verdana"/>
          <w:color w:val="000000"/>
          <w:sz w:val="24"/>
          <w:szCs w:val="24"/>
          <w:lang w:val="en"/>
        </w:rPr>
        <w:t xml:space="preserve">                                                                                                                          </w:t>
      </w:r>
      <w:hyperlink r:id="rId220" w:history="1">
        <w:r w:rsidRPr="00F447E6">
          <w:rPr>
            <w:rStyle w:val="Hyperlink"/>
            <w:rFonts w:ascii="Verdana" w:hAnsi="Verdana"/>
            <w:sz w:val="24"/>
            <w:szCs w:val="24"/>
            <w:bdr w:val="none" w:sz="0" w:space="0" w:color="auto" w:frame="1"/>
            <w:lang w:val="en"/>
          </w:rPr>
          <w:t>http://www.scribd.com/doc/61146555/ROBO-GALORE-LYNN-S-LIST-OF-TOP-MORTGAGE-SIGNERS-FOR-FIRST-HALF-OF-2011</w:t>
        </w:r>
      </w:hyperlink>
      <w:r w:rsidRPr="00F447E6">
        <w:rPr>
          <w:rStyle w:val="a1"/>
          <w:rFonts w:ascii="Verdana" w:hAnsi="Verdana"/>
          <w:color w:val="000000"/>
          <w:sz w:val="24"/>
          <w:szCs w:val="24"/>
          <w:lang w:val="en"/>
        </w:rPr>
        <w:t xml:space="preserve"> </w:t>
      </w:r>
    </w:p>
    <w:p w:rsidR="00070073" w:rsidRDefault="00070073" w:rsidP="00070073">
      <w:pPr>
        <w:rPr>
          <w:rFonts w:ascii="Arial" w:hAnsi="Arial" w:cs="Arial"/>
          <w:b/>
          <w:sz w:val="24"/>
          <w:szCs w:val="24"/>
        </w:rPr>
      </w:pPr>
    </w:p>
    <w:p w:rsidR="00070073" w:rsidRDefault="00070073" w:rsidP="00070073">
      <w:pPr>
        <w:rPr>
          <w:rFonts w:ascii="Arial" w:hAnsi="Arial" w:cs="Arial"/>
          <w:b/>
          <w:sz w:val="24"/>
          <w:szCs w:val="24"/>
        </w:rPr>
      </w:pPr>
      <w:r>
        <w:rPr>
          <w:rFonts w:ascii="Arial" w:hAnsi="Arial" w:cs="Arial"/>
          <w:b/>
          <w:sz w:val="24"/>
          <w:szCs w:val="24"/>
        </w:rPr>
        <w:t>Nick Miller</w:t>
      </w:r>
      <w:r w:rsidR="0074387F">
        <w:rPr>
          <w:rFonts w:ascii="Arial" w:hAnsi="Arial" w:cs="Arial"/>
          <w:b/>
          <w:sz w:val="24"/>
          <w:szCs w:val="24"/>
        </w:rPr>
        <w:t xml:space="preserve"> -</w:t>
      </w:r>
      <w:r w:rsidR="0074387F" w:rsidRPr="0074387F">
        <w:rPr>
          <w:rFonts w:ascii="Arial" w:hAnsi="Arial" w:cs="Arial"/>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p>
    <w:p w:rsidR="00070073" w:rsidRDefault="00070073" w:rsidP="00070073">
      <w:pPr>
        <w:rPr>
          <w:rFonts w:ascii="Arial" w:hAnsi="Arial" w:cs="Arial"/>
          <w:b/>
          <w:sz w:val="24"/>
          <w:szCs w:val="24"/>
        </w:rPr>
      </w:pPr>
      <w:r>
        <w:rPr>
          <w:rFonts w:ascii="Arial" w:hAnsi="Arial" w:cs="Arial"/>
          <w:b/>
          <w:sz w:val="24"/>
          <w:szCs w:val="24"/>
        </w:rPr>
        <w:t xml:space="preserve">Nicole Jones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for </w:t>
      </w:r>
      <w:r>
        <w:rPr>
          <w:rFonts w:ascii="Arial" w:hAnsi="Arial" w:cs="Arial"/>
          <w:b/>
          <w:sz w:val="24"/>
          <w:szCs w:val="24"/>
        </w:rPr>
        <w:t xml:space="preserve">BAC </w:t>
      </w:r>
    </w:p>
    <w:p w:rsidR="00070073" w:rsidRPr="002D2027" w:rsidRDefault="00070073" w:rsidP="00070073">
      <w:pPr>
        <w:shd w:val="clear" w:color="auto" w:fill="DDF0F8"/>
        <w:spacing w:before="100" w:beforeAutospacing="1" w:after="100" w:afterAutospacing="1"/>
        <w:rPr>
          <w:rFonts w:ascii="Arial" w:eastAsia="Times New Roman" w:hAnsi="Arial" w:cs="Arial"/>
          <w:sz w:val="24"/>
          <w:szCs w:val="24"/>
          <w:lang w:val="en"/>
        </w:rPr>
      </w:pPr>
      <w:r w:rsidRPr="00534192">
        <w:rPr>
          <w:rFonts w:ascii="Arial" w:hAnsi="Arial" w:cs="Arial"/>
          <w:b/>
          <w:sz w:val="24"/>
          <w:szCs w:val="24"/>
        </w:rPr>
        <w:t>Nicole Miles a.k.a. Nicole Miles-Todd</w:t>
      </w:r>
      <w:r>
        <w:rPr>
          <w:rFonts w:ascii="Arial" w:hAnsi="Arial" w:cs="Arial"/>
          <w:b/>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is a </w:t>
      </w:r>
      <w:r w:rsidRPr="002D2027">
        <w:rPr>
          <w:rFonts w:ascii="Arial" w:eastAsia="Times New Roman" w:hAnsi="Arial" w:cs="Arial"/>
          <w:sz w:val="24"/>
          <w:szCs w:val="24"/>
          <w:lang w:val="en"/>
        </w:rPr>
        <w:t xml:space="preserve">Project Manager at Wells Fargo Home Mortgage Charlotte, North Carolina </w:t>
      </w:r>
      <w:r>
        <w:rPr>
          <w:rFonts w:ascii="Arial" w:eastAsia="Times New Roman" w:hAnsi="Arial" w:cs="Arial"/>
          <w:sz w:val="24"/>
          <w:szCs w:val="24"/>
          <w:lang w:val="en"/>
        </w:rPr>
        <w:t xml:space="preserve">                                             </w:t>
      </w:r>
      <w:hyperlink r:id="rId221" w:history="1">
        <w:r w:rsidRPr="000F1ADD">
          <w:rPr>
            <w:rStyle w:val="Hyperlink"/>
            <w:rFonts w:ascii="Arial" w:eastAsia="Times New Roman" w:hAnsi="Arial" w:cs="Arial"/>
            <w:sz w:val="24"/>
            <w:szCs w:val="24"/>
            <w:lang w:val="en"/>
          </w:rPr>
          <w:t>http://www.linkedin.com/pub/nicole-miles-todd/21/79/532</w:t>
        </w:r>
      </w:hyperlink>
      <w:r>
        <w:rPr>
          <w:rFonts w:ascii="Arial" w:eastAsia="Times New Roman" w:hAnsi="Arial" w:cs="Arial"/>
          <w:sz w:val="24"/>
          <w:szCs w:val="24"/>
          <w:lang w:val="en"/>
        </w:rPr>
        <w:t xml:space="preserve"> </w:t>
      </w:r>
    </w:p>
    <w:p w:rsidR="00070073" w:rsidRPr="00534192" w:rsidRDefault="00070073" w:rsidP="00070073">
      <w:pPr>
        <w:rPr>
          <w:rFonts w:ascii="Arial" w:hAnsi="Arial" w:cs="Arial"/>
          <w:b/>
          <w:sz w:val="24"/>
          <w:szCs w:val="24"/>
        </w:rPr>
      </w:pPr>
      <w:r>
        <w:rPr>
          <w:rFonts w:ascii="Arial" w:hAnsi="Arial" w:cs="Arial"/>
          <w:b/>
          <w:sz w:val="24"/>
          <w:szCs w:val="24"/>
        </w:rPr>
        <w:t xml:space="preserve">Neil Bowman-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for </w:t>
      </w:r>
      <w:r>
        <w:rPr>
          <w:rFonts w:ascii="Arial" w:hAnsi="Arial" w:cs="Arial"/>
          <w:b/>
          <w:sz w:val="24"/>
          <w:szCs w:val="24"/>
        </w:rPr>
        <w:t>HSBC</w:t>
      </w:r>
    </w:p>
    <w:p w:rsidR="00070073" w:rsidRPr="0078338F" w:rsidRDefault="00070073" w:rsidP="00070073">
      <w:pPr>
        <w:rPr>
          <w:rFonts w:ascii="Arial" w:hAnsi="Arial" w:cs="Arial"/>
          <w:sz w:val="24"/>
          <w:szCs w:val="24"/>
        </w:rPr>
      </w:pPr>
      <w:r w:rsidRPr="0078338F">
        <w:rPr>
          <w:rFonts w:ascii="Arial" w:hAnsi="Arial" w:cs="Arial"/>
          <w:b/>
          <w:sz w:val="24"/>
          <w:szCs w:val="24"/>
        </w:rPr>
        <w:t>Olga Cox</w:t>
      </w:r>
      <w:r w:rsidRPr="0078338F">
        <w:rPr>
          <w:rFonts w:ascii="Arial" w:hAnsi="Arial" w:cs="Arial"/>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p>
    <w:p w:rsidR="00070073" w:rsidRDefault="00070073" w:rsidP="00070073">
      <w:pPr>
        <w:rPr>
          <w:rFonts w:ascii="Arial" w:hAnsi="Arial" w:cs="Arial"/>
          <w:sz w:val="24"/>
          <w:szCs w:val="24"/>
        </w:rPr>
      </w:pPr>
      <w:r w:rsidRPr="00D21159">
        <w:rPr>
          <w:rFonts w:ascii="Arial" w:hAnsi="Arial" w:cs="Arial"/>
          <w:b/>
          <w:sz w:val="24"/>
          <w:szCs w:val="24"/>
        </w:rPr>
        <w:t xml:space="preserve">Pam </w:t>
      </w:r>
      <w:proofErr w:type="spellStart"/>
      <w:r w:rsidRPr="00D21159">
        <w:rPr>
          <w:rFonts w:ascii="Arial" w:hAnsi="Arial" w:cs="Arial"/>
          <w:b/>
          <w:sz w:val="24"/>
          <w:szCs w:val="24"/>
        </w:rPr>
        <w:t>Meinhold</w:t>
      </w:r>
      <w:proofErr w:type="spellEnd"/>
      <w:r>
        <w:rPr>
          <w:rFonts w:ascii="Arial" w:hAnsi="Arial" w:cs="Arial"/>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p>
    <w:p w:rsidR="00070073" w:rsidRDefault="00070073" w:rsidP="00070073">
      <w:pPr>
        <w:rPr>
          <w:rFonts w:ascii="Arial" w:hAnsi="Arial" w:cs="Arial"/>
          <w:sz w:val="24"/>
          <w:szCs w:val="24"/>
        </w:rPr>
      </w:pPr>
      <w:r w:rsidRPr="001101E8">
        <w:rPr>
          <w:rFonts w:ascii="Arial" w:hAnsi="Arial" w:cs="Arial"/>
          <w:b/>
          <w:sz w:val="24"/>
          <w:szCs w:val="24"/>
        </w:rPr>
        <w:t>Pamela Davis</w:t>
      </w:r>
      <w:r>
        <w:rPr>
          <w:rFonts w:ascii="Arial" w:hAnsi="Arial" w:cs="Arial"/>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Pr>
          <w:rFonts w:ascii="Arial" w:hAnsi="Arial" w:cs="Arial"/>
          <w:sz w:val="24"/>
          <w:szCs w:val="24"/>
        </w:rPr>
        <w:t xml:space="preserve">alleged </w:t>
      </w:r>
      <w:proofErr w:type="spellStart"/>
      <w:r>
        <w:rPr>
          <w:rFonts w:ascii="Arial" w:hAnsi="Arial" w:cs="Arial"/>
          <w:sz w:val="24"/>
          <w:szCs w:val="24"/>
        </w:rPr>
        <w:t>Asst</w:t>
      </w:r>
      <w:proofErr w:type="spellEnd"/>
      <w:r>
        <w:rPr>
          <w:rFonts w:ascii="Arial" w:hAnsi="Arial" w:cs="Arial"/>
          <w:sz w:val="24"/>
          <w:szCs w:val="24"/>
        </w:rPr>
        <w:t xml:space="preserve"> Vice President of MERS</w:t>
      </w:r>
    </w:p>
    <w:p w:rsidR="00795080" w:rsidRDefault="00795080" w:rsidP="00070073">
      <w:pPr>
        <w:rPr>
          <w:rFonts w:ascii="Arial" w:hAnsi="Arial" w:cs="Arial"/>
          <w:b/>
          <w:sz w:val="24"/>
          <w:szCs w:val="24"/>
        </w:rPr>
      </w:pPr>
      <w:r>
        <w:rPr>
          <w:rFonts w:ascii="Arial" w:hAnsi="Arial" w:cs="Arial"/>
          <w:b/>
          <w:sz w:val="24"/>
          <w:szCs w:val="24"/>
        </w:rPr>
        <w:t>Patricia Cox – of Smith, Hiatt &amp; Diaz, P.A</w:t>
      </w:r>
      <w:proofErr w:type="gramStart"/>
      <w:r>
        <w:rPr>
          <w:rFonts w:ascii="Arial" w:hAnsi="Arial" w:cs="Arial"/>
          <w:b/>
          <w:sz w:val="24"/>
          <w:szCs w:val="24"/>
        </w:rPr>
        <w:t>.</w:t>
      </w:r>
      <w:r w:rsidR="0074387F">
        <w:rPr>
          <w:rFonts w:ascii="Arial" w:hAnsi="Arial" w:cs="Arial"/>
          <w:b/>
          <w:sz w:val="24"/>
          <w:szCs w:val="24"/>
        </w:rPr>
        <w:t>-</w:t>
      </w:r>
      <w:proofErr w:type="gramEnd"/>
      <w:r w:rsidR="0074387F">
        <w:rPr>
          <w:rFonts w:ascii="Arial" w:hAnsi="Arial" w:cs="Arial"/>
          <w:b/>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p>
    <w:p w:rsidR="00C96298" w:rsidRDefault="00C96298" w:rsidP="00070073">
      <w:pPr>
        <w:rPr>
          <w:rFonts w:ascii="Arial" w:hAnsi="Arial" w:cs="Arial"/>
          <w:b/>
          <w:sz w:val="24"/>
          <w:szCs w:val="24"/>
        </w:rPr>
      </w:pPr>
      <w:r>
        <w:rPr>
          <w:rFonts w:ascii="Arial" w:hAnsi="Arial" w:cs="Arial"/>
          <w:b/>
          <w:sz w:val="24"/>
          <w:szCs w:val="24"/>
        </w:rPr>
        <w:t xml:space="preserve">Patricia Miner – suspected </w:t>
      </w:r>
      <w:proofErr w:type="spellStart"/>
      <w:r>
        <w:rPr>
          <w:rFonts w:ascii="Arial" w:hAnsi="Arial" w:cs="Arial"/>
          <w:b/>
          <w:sz w:val="24"/>
          <w:szCs w:val="24"/>
        </w:rPr>
        <w:t>robo</w:t>
      </w:r>
      <w:proofErr w:type="spellEnd"/>
      <w:r>
        <w:rPr>
          <w:rFonts w:ascii="Arial" w:hAnsi="Arial" w:cs="Arial"/>
          <w:b/>
          <w:sz w:val="24"/>
          <w:szCs w:val="24"/>
        </w:rPr>
        <w:t xml:space="preserve"> signer</w:t>
      </w:r>
    </w:p>
    <w:p w:rsidR="00070073" w:rsidRDefault="00070073" w:rsidP="00070073">
      <w:pPr>
        <w:rPr>
          <w:rFonts w:ascii="Arial" w:hAnsi="Arial" w:cs="Arial"/>
          <w:sz w:val="24"/>
          <w:szCs w:val="24"/>
        </w:rPr>
      </w:pPr>
      <w:r w:rsidRPr="009A0FC5">
        <w:rPr>
          <w:rFonts w:ascii="Arial" w:hAnsi="Arial" w:cs="Arial"/>
          <w:b/>
          <w:sz w:val="24"/>
          <w:szCs w:val="24"/>
        </w:rPr>
        <w:t>Paula Hansen</w:t>
      </w:r>
      <w:r>
        <w:rPr>
          <w:rFonts w:ascii="Arial" w:hAnsi="Arial" w:cs="Arial"/>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w:t>
      </w:r>
      <w:proofErr w:type="gramStart"/>
      <w:r w:rsidR="0074387F">
        <w:rPr>
          <w:rFonts w:ascii="Arial" w:hAnsi="Arial" w:cs="Arial"/>
          <w:sz w:val="24"/>
          <w:szCs w:val="24"/>
        </w:rPr>
        <w:t>signer  at</w:t>
      </w:r>
      <w:proofErr w:type="gramEnd"/>
      <w:r w:rsidR="0074387F">
        <w:rPr>
          <w:rFonts w:ascii="Arial" w:hAnsi="Arial" w:cs="Arial"/>
          <w:sz w:val="24"/>
          <w:szCs w:val="24"/>
        </w:rPr>
        <w:t xml:space="preserve"> </w:t>
      </w:r>
      <w:r>
        <w:rPr>
          <w:rFonts w:ascii="Arial" w:hAnsi="Arial" w:cs="Arial"/>
          <w:sz w:val="24"/>
          <w:szCs w:val="24"/>
        </w:rPr>
        <w:t>Midland Funding</w:t>
      </w:r>
    </w:p>
    <w:p w:rsidR="00070073" w:rsidRDefault="00070073" w:rsidP="00070073">
      <w:pPr>
        <w:rPr>
          <w:rFonts w:ascii="Arial" w:hAnsi="Arial" w:cs="Arial"/>
          <w:b/>
          <w:sz w:val="24"/>
          <w:szCs w:val="24"/>
        </w:rPr>
      </w:pPr>
      <w:r>
        <w:rPr>
          <w:rFonts w:ascii="Arial" w:hAnsi="Arial" w:cs="Arial"/>
          <w:b/>
          <w:sz w:val="24"/>
          <w:szCs w:val="24"/>
        </w:rPr>
        <w:t xml:space="preserve">Paula M. Riley – </w:t>
      </w:r>
      <w:r w:rsidRPr="001101E8">
        <w:rPr>
          <w:rFonts w:ascii="Arial" w:hAnsi="Arial" w:cs="Arial"/>
          <w:sz w:val="24"/>
          <w:szCs w:val="24"/>
        </w:rPr>
        <w:t>Notary in Texas</w:t>
      </w:r>
      <w:r>
        <w:rPr>
          <w:rFonts w:ascii="Arial" w:hAnsi="Arial" w:cs="Arial"/>
          <w:sz w:val="24"/>
          <w:szCs w:val="24"/>
        </w:rPr>
        <w:t xml:space="preserve"> for Wells Fargo</w:t>
      </w:r>
    </w:p>
    <w:p w:rsidR="00070073" w:rsidRDefault="00070073" w:rsidP="00070073">
      <w:pPr>
        <w:rPr>
          <w:rFonts w:ascii="Arial" w:hAnsi="Arial" w:cs="Arial"/>
          <w:b/>
          <w:sz w:val="24"/>
          <w:szCs w:val="24"/>
        </w:rPr>
      </w:pPr>
      <w:r>
        <w:rPr>
          <w:rFonts w:ascii="Arial" w:hAnsi="Arial" w:cs="Arial"/>
          <w:b/>
          <w:sz w:val="24"/>
          <w:szCs w:val="24"/>
        </w:rPr>
        <w:t xml:space="preserve">Paula </w:t>
      </w:r>
      <w:proofErr w:type="spellStart"/>
      <w:r>
        <w:rPr>
          <w:rFonts w:ascii="Arial" w:hAnsi="Arial" w:cs="Arial"/>
          <w:b/>
          <w:sz w:val="24"/>
          <w:szCs w:val="24"/>
        </w:rPr>
        <w:t>Okon</w:t>
      </w:r>
      <w:proofErr w:type="spellEnd"/>
      <w:r w:rsidR="0074387F">
        <w:rPr>
          <w:rFonts w:ascii="Arial" w:hAnsi="Arial" w:cs="Arial"/>
          <w:b/>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p>
    <w:p w:rsidR="00070073" w:rsidRDefault="00070073" w:rsidP="00070073">
      <w:pPr>
        <w:rPr>
          <w:rFonts w:ascii="Arial" w:hAnsi="Arial" w:cs="Arial"/>
          <w:sz w:val="24"/>
          <w:szCs w:val="24"/>
        </w:rPr>
      </w:pPr>
      <w:r w:rsidRPr="00D21159">
        <w:rPr>
          <w:rFonts w:ascii="Arial" w:hAnsi="Arial" w:cs="Arial"/>
          <w:b/>
          <w:sz w:val="24"/>
          <w:szCs w:val="24"/>
        </w:rPr>
        <w:t>Paula Ward</w:t>
      </w:r>
      <w:r>
        <w:rPr>
          <w:rFonts w:ascii="Arial" w:hAnsi="Arial" w:cs="Arial"/>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Pr>
          <w:rFonts w:ascii="Arial" w:hAnsi="Arial" w:cs="Arial"/>
          <w:sz w:val="24"/>
          <w:szCs w:val="24"/>
        </w:rPr>
        <w:t xml:space="preserve">MERS </w:t>
      </w:r>
      <w:proofErr w:type="spellStart"/>
      <w:r>
        <w:rPr>
          <w:rFonts w:ascii="Arial" w:hAnsi="Arial" w:cs="Arial"/>
          <w:sz w:val="24"/>
          <w:szCs w:val="24"/>
        </w:rPr>
        <w:t>robo</w:t>
      </w:r>
      <w:proofErr w:type="spellEnd"/>
      <w:r>
        <w:rPr>
          <w:rFonts w:ascii="Arial" w:hAnsi="Arial" w:cs="Arial"/>
          <w:sz w:val="24"/>
          <w:szCs w:val="24"/>
        </w:rPr>
        <w:t xml:space="preserve"> signer</w:t>
      </w:r>
    </w:p>
    <w:p w:rsidR="00070073" w:rsidRPr="004A2225" w:rsidRDefault="00070073" w:rsidP="00070073">
      <w:pPr>
        <w:rPr>
          <w:rFonts w:ascii="Arial" w:hAnsi="Arial" w:cs="Arial"/>
          <w:b/>
          <w:sz w:val="24"/>
          <w:szCs w:val="24"/>
        </w:rPr>
      </w:pPr>
      <w:r w:rsidRPr="004A2225">
        <w:rPr>
          <w:rFonts w:ascii="Arial" w:hAnsi="Arial" w:cs="Arial"/>
          <w:b/>
          <w:sz w:val="24"/>
          <w:szCs w:val="24"/>
        </w:rPr>
        <w:t xml:space="preserve">Penny Garcia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sidRPr="004A2225">
        <w:rPr>
          <w:rFonts w:ascii="Arial" w:hAnsi="Arial" w:cs="Arial"/>
          <w:b/>
          <w:sz w:val="24"/>
          <w:szCs w:val="24"/>
        </w:rPr>
        <w:t>signing as Assistant Secretary of Option One</w:t>
      </w:r>
    </w:p>
    <w:p w:rsidR="00070073" w:rsidRPr="004D2B5D" w:rsidRDefault="00070073" w:rsidP="00070073">
      <w:pPr>
        <w:shd w:val="clear" w:color="auto" w:fill="DDF0F8"/>
        <w:spacing w:before="100" w:beforeAutospacing="1" w:after="100" w:afterAutospacing="1"/>
        <w:rPr>
          <w:rFonts w:ascii="Arial" w:eastAsia="Times New Roman" w:hAnsi="Arial" w:cs="Arial"/>
          <w:color w:val="666666"/>
          <w:sz w:val="20"/>
          <w:szCs w:val="20"/>
          <w:lang w:val="en"/>
        </w:rPr>
      </w:pPr>
      <w:r>
        <w:rPr>
          <w:rFonts w:ascii="Arial" w:hAnsi="Arial" w:cs="Arial"/>
          <w:b/>
          <w:sz w:val="24"/>
          <w:szCs w:val="24"/>
        </w:rPr>
        <w:lastRenderedPageBreak/>
        <w:t xml:space="preserve">Perry Lerner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proofErr w:type="spellStart"/>
      <w:r w:rsidRPr="00716F97">
        <w:rPr>
          <w:rFonts w:ascii="Arial" w:hAnsi="Arial" w:cs="Arial"/>
          <w:sz w:val="24"/>
          <w:szCs w:val="24"/>
        </w:rPr>
        <w:t>Ocwen</w:t>
      </w:r>
      <w:proofErr w:type="spellEnd"/>
      <w:r>
        <w:rPr>
          <w:rFonts w:ascii="Arial" w:hAnsi="Arial" w:cs="Arial"/>
          <w:sz w:val="24"/>
          <w:szCs w:val="24"/>
        </w:rPr>
        <w:t xml:space="preserve">- </w:t>
      </w:r>
      <w:r w:rsidR="0074387F">
        <w:rPr>
          <w:rFonts w:ascii="Arial" w:hAnsi="Arial" w:cs="Arial"/>
          <w:sz w:val="24"/>
          <w:szCs w:val="24"/>
        </w:rPr>
        <w:t xml:space="preserve">Really is a </w:t>
      </w:r>
      <w:r w:rsidRPr="004D2B5D">
        <w:rPr>
          <w:rFonts w:ascii="Arial" w:eastAsia="Times New Roman" w:hAnsi="Arial" w:cs="Arial"/>
          <w:color w:val="000000"/>
          <w:sz w:val="24"/>
          <w:szCs w:val="24"/>
          <w:lang w:val="en"/>
        </w:rPr>
        <w:t xml:space="preserve">Contract Management Coordinator at </w:t>
      </w:r>
      <w:proofErr w:type="spellStart"/>
      <w:r w:rsidRPr="004D2B5D">
        <w:rPr>
          <w:rFonts w:ascii="Arial" w:eastAsia="Times New Roman" w:hAnsi="Arial" w:cs="Arial"/>
          <w:color w:val="000000"/>
          <w:sz w:val="24"/>
          <w:szCs w:val="24"/>
          <w:lang w:val="en"/>
        </w:rPr>
        <w:t>Ocwen</w:t>
      </w:r>
      <w:proofErr w:type="spellEnd"/>
      <w:r w:rsidRPr="004D2B5D">
        <w:rPr>
          <w:rFonts w:ascii="Arial" w:eastAsia="Times New Roman" w:hAnsi="Arial" w:cs="Arial"/>
          <w:color w:val="000000"/>
          <w:sz w:val="24"/>
          <w:szCs w:val="24"/>
          <w:lang w:val="en"/>
        </w:rPr>
        <w:t xml:space="preserve"> Financial Corporation ,</w:t>
      </w:r>
      <w:r w:rsidRPr="004D2B5D">
        <w:rPr>
          <w:rFonts w:ascii="Arial" w:eastAsia="Times New Roman" w:hAnsi="Arial" w:cs="Arial"/>
          <w:sz w:val="24"/>
          <w:szCs w:val="24"/>
          <w:lang w:val="en"/>
        </w:rPr>
        <w:t xml:space="preserve">West Palm Beach, Florida                </w:t>
      </w:r>
      <w:r w:rsidRPr="004D2B5D">
        <w:rPr>
          <w:rFonts w:ascii="Arial" w:eastAsia="Times New Roman" w:hAnsi="Arial" w:cs="Arial"/>
          <w:color w:val="666666"/>
          <w:sz w:val="24"/>
          <w:szCs w:val="24"/>
          <w:lang w:val="en"/>
        </w:rPr>
        <w:t xml:space="preserve">          </w:t>
      </w:r>
      <w:hyperlink r:id="rId222" w:history="1">
        <w:r w:rsidRPr="004D2B5D">
          <w:rPr>
            <w:rStyle w:val="Hyperlink"/>
            <w:rFonts w:ascii="Arial" w:eastAsia="Times New Roman" w:hAnsi="Arial" w:cs="Arial"/>
            <w:sz w:val="24"/>
            <w:szCs w:val="24"/>
            <w:lang w:val="en"/>
          </w:rPr>
          <w:t>http://www.linkedin.com/pub/perry-lerner/10/91b/bb1</w:t>
        </w:r>
      </w:hyperlink>
      <w:r>
        <w:rPr>
          <w:rFonts w:ascii="Arial" w:eastAsia="Times New Roman" w:hAnsi="Arial" w:cs="Arial"/>
          <w:color w:val="666666"/>
          <w:sz w:val="20"/>
          <w:szCs w:val="20"/>
          <w:lang w:val="en"/>
        </w:rPr>
        <w:t xml:space="preserve"> </w:t>
      </w:r>
    </w:p>
    <w:p w:rsidR="00070073" w:rsidRDefault="00070073" w:rsidP="00070073">
      <w:pPr>
        <w:pStyle w:val="Heading3"/>
        <w:rPr>
          <w:rFonts w:ascii="Arial" w:hAnsi="Arial" w:cs="Arial"/>
          <w:color w:val="auto"/>
          <w:sz w:val="24"/>
          <w:szCs w:val="24"/>
        </w:rPr>
      </w:pPr>
      <w:r>
        <w:rPr>
          <w:rFonts w:ascii="Arial" w:hAnsi="Arial" w:cs="Arial"/>
          <w:color w:val="auto"/>
          <w:sz w:val="24"/>
          <w:szCs w:val="24"/>
        </w:rPr>
        <w:t xml:space="preserve">Peter Kelley – </w:t>
      </w:r>
      <w:r w:rsidRPr="001647D1">
        <w:rPr>
          <w:rFonts w:ascii="Arial" w:hAnsi="Arial" w:cs="Arial"/>
          <w:b w:val="0"/>
          <w:color w:val="auto"/>
          <w:sz w:val="24"/>
          <w:szCs w:val="24"/>
        </w:rPr>
        <w:t xml:space="preserve">Attorney at Florida Default Law Group in Miami </w:t>
      </w:r>
      <w:r>
        <w:rPr>
          <w:rFonts w:ascii="Arial" w:hAnsi="Arial" w:cs="Arial"/>
          <w:b w:val="0"/>
          <w:color w:val="auto"/>
          <w:sz w:val="24"/>
          <w:szCs w:val="24"/>
        </w:rPr>
        <w:t>– admitted in 2008</w:t>
      </w:r>
      <w:r w:rsidRPr="001647D1">
        <w:rPr>
          <w:rFonts w:ascii="Arial" w:hAnsi="Arial" w:cs="Arial"/>
          <w:b w:val="0"/>
          <w:color w:val="auto"/>
          <w:sz w:val="24"/>
          <w:szCs w:val="24"/>
        </w:rPr>
        <w:t xml:space="preserve">- </w:t>
      </w:r>
      <w:hyperlink r:id="rId223" w:history="1">
        <w:r w:rsidRPr="001647D1">
          <w:rPr>
            <w:rStyle w:val="Hyperlink"/>
            <w:rFonts w:ascii="Arial" w:hAnsi="Arial" w:cs="Arial"/>
            <w:sz w:val="24"/>
            <w:szCs w:val="24"/>
          </w:rPr>
          <w:t>http://www.floridabar.org/names.nsf/0/6A3DFD1962E29ED9852574FD0051A939?OpenDocument</w:t>
        </w:r>
      </w:hyperlink>
      <w:r>
        <w:rPr>
          <w:rFonts w:ascii="Arial" w:hAnsi="Arial" w:cs="Arial"/>
          <w:color w:val="auto"/>
          <w:sz w:val="24"/>
          <w:szCs w:val="24"/>
        </w:rPr>
        <w:t xml:space="preserve"> </w:t>
      </w:r>
    </w:p>
    <w:p w:rsidR="00D568EC" w:rsidRDefault="00D568EC" w:rsidP="00070073">
      <w:pPr>
        <w:pStyle w:val="Heading3"/>
        <w:rPr>
          <w:rFonts w:ascii="Arial" w:hAnsi="Arial" w:cs="Arial"/>
          <w:color w:val="auto"/>
          <w:sz w:val="24"/>
          <w:szCs w:val="24"/>
        </w:rPr>
      </w:pPr>
      <w:r>
        <w:rPr>
          <w:rFonts w:ascii="Arial" w:hAnsi="Arial" w:cs="Arial"/>
          <w:color w:val="auto"/>
          <w:sz w:val="24"/>
          <w:szCs w:val="24"/>
        </w:rPr>
        <w:t xml:space="preserve">Philip A. Hasty – suspected </w:t>
      </w:r>
      <w:proofErr w:type="spellStart"/>
      <w:r>
        <w:rPr>
          <w:rFonts w:ascii="Arial" w:hAnsi="Arial" w:cs="Arial"/>
          <w:color w:val="auto"/>
          <w:sz w:val="24"/>
          <w:szCs w:val="24"/>
        </w:rPr>
        <w:t>robo</w:t>
      </w:r>
      <w:proofErr w:type="spellEnd"/>
      <w:r>
        <w:rPr>
          <w:rFonts w:ascii="Arial" w:hAnsi="Arial" w:cs="Arial"/>
          <w:color w:val="auto"/>
          <w:sz w:val="24"/>
          <w:szCs w:val="24"/>
        </w:rPr>
        <w:t xml:space="preserve"> signer</w:t>
      </w:r>
    </w:p>
    <w:p w:rsidR="00070073" w:rsidRPr="00F07904" w:rsidRDefault="00070073" w:rsidP="00070073">
      <w:pPr>
        <w:pStyle w:val="Heading3"/>
        <w:rPr>
          <w:rFonts w:ascii="Arial" w:hAnsi="Arial" w:cs="Arial"/>
          <w:color w:val="000000"/>
          <w:sz w:val="24"/>
          <w:szCs w:val="24"/>
          <w:lang w:val="en"/>
        </w:rPr>
      </w:pPr>
      <w:r w:rsidRPr="00706932">
        <w:rPr>
          <w:rFonts w:ascii="Arial" w:hAnsi="Arial" w:cs="Arial"/>
          <w:color w:val="auto"/>
          <w:sz w:val="24"/>
          <w:szCs w:val="24"/>
        </w:rPr>
        <w:t xml:space="preserve">Rachel </w:t>
      </w:r>
      <w:proofErr w:type="spellStart"/>
      <w:r w:rsidRPr="00706932">
        <w:rPr>
          <w:rFonts w:ascii="Arial" w:hAnsi="Arial" w:cs="Arial"/>
          <w:color w:val="auto"/>
          <w:sz w:val="24"/>
          <w:szCs w:val="24"/>
        </w:rPr>
        <w:t>Warmack</w:t>
      </w:r>
      <w:proofErr w:type="spellEnd"/>
      <w:r w:rsidRPr="00706932">
        <w:rPr>
          <w:rFonts w:ascii="Arial" w:hAnsi="Arial" w:cs="Arial"/>
          <w:b w:val="0"/>
          <w:color w:val="auto"/>
          <w:sz w:val="24"/>
          <w:szCs w:val="24"/>
        </w:rPr>
        <w:t xml:space="preserve"> </w:t>
      </w:r>
      <w:r>
        <w:rPr>
          <w:rFonts w:ascii="Arial" w:hAnsi="Arial" w:cs="Arial"/>
          <w:b w:val="0"/>
          <w:sz w:val="24"/>
          <w:szCs w:val="24"/>
        </w:rPr>
        <w:t xml:space="preserve">– </w:t>
      </w:r>
      <w:r w:rsidR="0074387F" w:rsidRPr="0074387F">
        <w:rPr>
          <w:rFonts w:ascii="Arial" w:hAnsi="Arial" w:cs="Arial"/>
          <w:b w:val="0"/>
          <w:color w:val="auto"/>
          <w:sz w:val="24"/>
          <w:szCs w:val="24"/>
        </w:rPr>
        <w:t xml:space="preserve">suspected </w:t>
      </w:r>
      <w:proofErr w:type="spellStart"/>
      <w:r w:rsidR="0074387F" w:rsidRPr="0074387F">
        <w:rPr>
          <w:rFonts w:ascii="Arial" w:hAnsi="Arial" w:cs="Arial"/>
          <w:b w:val="0"/>
          <w:color w:val="auto"/>
          <w:sz w:val="24"/>
          <w:szCs w:val="24"/>
        </w:rPr>
        <w:t>robo</w:t>
      </w:r>
      <w:proofErr w:type="spellEnd"/>
      <w:r w:rsidR="0074387F" w:rsidRPr="0074387F">
        <w:rPr>
          <w:rFonts w:ascii="Arial" w:hAnsi="Arial" w:cs="Arial"/>
          <w:b w:val="0"/>
          <w:color w:val="auto"/>
          <w:sz w:val="24"/>
          <w:szCs w:val="24"/>
        </w:rPr>
        <w:t xml:space="preserve"> signer</w:t>
      </w:r>
      <w:r w:rsidR="0074387F" w:rsidRPr="0074387F">
        <w:rPr>
          <w:rFonts w:ascii="Arial" w:hAnsi="Arial" w:cs="Arial"/>
          <w:color w:val="auto"/>
          <w:sz w:val="24"/>
          <w:szCs w:val="24"/>
        </w:rPr>
        <w:t xml:space="preserve"> </w:t>
      </w:r>
      <w:r w:rsidRPr="00376DD9">
        <w:rPr>
          <w:rFonts w:ascii="Arial" w:hAnsi="Arial" w:cs="Arial"/>
          <w:b w:val="0"/>
          <w:color w:val="auto"/>
          <w:sz w:val="24"/>
          <w:szCs w:val="24"/>
        </w:rPr>
        <w:t>alleged  employee of  Carrington Mortgage Services, LLC – signing as VP of Option One Mortgage Corporation, Orange County, CA</w:t>
      </w:r>
      <w:r w:rsidRPr="00376DD9">
        <w:rPr>
          <w:rStyle w:val="title1"/>
          <w:rFonts w:ascii="Arial" w:hAnsi="Arial" w:cs="Arial"/>
          <w:b w:val="0"/>
          <w:color w:val="auto"/>
          <w:lang w:val="en"/>
        </w:rPr>
        <w:t xml:space="preserve"> </w:t>
      </w:r>
      <w:r w:rsidRPr="008A11EB">
        <w:rPr>
          <w:rStyle w:val="title1"/>
          <w:rFonts w:ascii="Arial" w:hAnsi="Arial" w:cs="Arial"/>
          <w:b w:val="0"/>
          <w:color w:val="000000"/>
          <w:sz w:val="24"/>
          <w:szCs w:val="24"/>
          <w:lang w:val="en"/>
        </w:rPr>
        <w:t>is really Vice President of Operations</w:t>
      </w:r>
      <w:r w:rsidRPr="008A11EB">
        <w:rPr>
          <w:rFonts w:ascii="Arial" w:hAnsi="Arial" w:cs="Arial"/>
          <w:b w:val="0"/>
          <w:color w:val="000000"/>
          <w:sz w:val="24"/>
          <w:szCs w:val="24"/>
          <w:lang w:val="en"/>
        </w:rPr>
        <w:t xml:space="preserve"> at </w:t>
      </w:r>
      <w:r w:rsidRPr="008A11EB">
        <w:rPr>
          <w:rStyle w:val="org"/>
          <w:rFonts w:ascii="Arial" w:hAnsi="Arial" w:cs="Arial"/>
          <w:b w:val="0"/>
          <w:color w:val="000000"/>
          <w:sz w:val="24"/>
          <w:szCs w:val="24"/>
          <w:lang w:val="en"/>
        </w:rPr>
        <w:t>American Document Services,</w:t>
      </w:r>
      <w:r w:rsidRPr="00706932">
        <w:rPr>
          <w:rStyle w:val="org"/>
          <w:rFonts w:ascii="Arial" w:hAnsi="Arial" w:cs="Arial"/>
          <w:b w:val="0"/>
          <w:color w:val="000000"/>
          <w:lang w:val="en"/>
        </w:rPr>
        <w:t xml:space="preserve"> LLC</w:t>
      </w:r>
      <w:r w:rsidRPr="00706932">
        <w:rPr>
          <w:rStyle w:val="Strong"/>
          <w:rFonts w:ascii="Arial" w:hAnsi="Arial" w:cs="Arial"/>
          <w:color w:val="000000"/>
          <w:lang w:val="en"/>
        </w:rPr>
        <w:t xml:space="preserve"> </w:t>
      </w:r>
      <w:r w:rsidRPr="00706932">
        <w:rPr>
          <w:rFonts w:ascii="Arial" w:hAnsi="Arial" w:cs="Arial"/>
          <w:b w:val="0"/>
          <w:color w:val="000000"/>
          <w:sz w:val="24"/>
          <w:szCs w:val="24"/>
          <w:lang w:val="en"/>
        </w:rPr>
        <w:t>Currently holds this position</w:t>
      </w:r>
      <w:r w:rsidRPr="00706932">
        <w:rPr>
          <w:rFonts w:ascii="Arial" w:hAnsi="Arial" w:cs="Arial"/>
          <w:b w:val="0"/>
          <w:color w:val="000000"/>
          <w:sz w:val="15"/>
          <w:szCs w:val="15"/>
          <w:lang w:val="en"/>
        </w:rPr>
        <w:t xml:space="preserve"> , </w:t>
      </w:r>
      <w:r w:rsidRPr="00376DD9">
        <w:rPr>
          <w:rStyle w:val="title1"/>
          <w:rFonts w:ascii="Arial" w:hAnsi="Arial" w:cs="Arial"/>
          <w:b w:val="0"/>
          <w:color w:val="000000"/>
          <w:sz w:val="24"/>
          <w:szCs w:val="24"/>
          <w:lang w:val="en"/>
        </w:rPr>
        <w:t>Asst. Vice President</w:t>
      </w:r>
      <w:r w:rsidRPr="00376DD9">
        <w:rPr>
          <w:rFonts w:ascii="Arial" w:hAnsi="Arial" w:cs="Arial"/>
          <w:b w:val="0"/>
          <w:color w:val="000000"/>
          <w:sz w:val="24"/>
          <w:szCs w:val="24"/>
          <w:lang w:val="en"/>
        </w:rPr>
        <w:t xml:space="preserve"> at </w:t>
      </w:r>
      <w:proofErr w:type="spellStart"/>
      <w:r w:rsidRPr="00376DD9">
        <w:rPr>
          <w:rStyle w:val="org"/>
          <w:rFonts w:ascii="Arial" w:hAnsi="Arial" w:cs="Arial"/>
          <w:b w:val="0"/>
          <w:color w:val="000000"/>
          <w:sz w:val="24"/>
          <w:szCs w:val="24"/>
          <w:lang w:val="en"/>
        </w:rPr>
        <w:t>BayView</w:t>
      </w:r>
      <w:proofErr w:type="spellEnd"/>
      <w:r w:rsidRPr="00376DD9">
        <w:rPr>
          <w:rStyle w:val="org"/>
          <w:rFonts w:ascii="Arial" w:hAnsi="Arial" w:cs="Arial"/>
          <w:b w:val="0"/>
          <w:color w:val="000000"/>
          <w:sz w:val="24"/>
          <w:szCs w:val="24"/>
          <w:lang w:val="en"/>
        </w:rPr>
        <w:t xml:space="preserve"> Portfolio Services</w:t>
      </w:r>
      <w:r w:rsidRPr="00706932">
        <w:rPr>
          <w:rStyle w:val="org"/>
          <w:rFonts w:ascii="Arial" w:hAnsi="Arial" w:cs="Arial"/>
          <w:b w:val="0"/>
          <w:color w:val="000000"/>
          <w:lang w:val="en"/>
        </w:rPr>
        <w:t xml:space="preserve"> FKA PPSI FKA PSI</w:t>
      </w:r>
      <w:r w:rsidRPr="00706932">
        <w:rPr>
          <w:rStyle w:val="Strong"/>
          <w:rFonts w:ascii="Arial" w:hAnsi="Arial" w:cs="Arial"/>
          <w:color w:val="000000"/>
          <w:lang w:val="en"/>
        </w:rPr>
        <w:t xml:space="preserve"> , </w:t>
      </w:r>
      <w:r w:rsidRPr="00706932">
        <w:rPr>
          <w:rFonts w:ascii="Arial" w:hAnsi="Arial" w:cs="Arial"/>
          <w:b w:val="0"/>
          <w:color w:val="000000"/>
          <w:sz w:val="24"/>
          <w:szCs w:val="24"/>
          <w:lang w:val="en"/>
        </w:rPr>
        <w:t xml:space="preserve">1989 – 2001 </w:t>
      </w:r>
      <w:r w:rsidRPr="00706932">
        <w:rPr>
          <w:rStyle w:val="duration"/>
          <w:rFonts w:ascii="Arial" w:hAnsi="Arial" w:cs="Arial"/>
          <w:b w:val="0"/>
          <w:color w:val="000000"/>
          <w:sz w:val="24"/>
          <w:szCs w:val="24"/>
          <w:lang w:val="en"/>
        </w:rPr>
        <w:t>(12 years)</w:t>
      </w:r>
      <w:r>
        <w:rPr>
          <w:rStyle w:val="duration"/>
          <w:rFonts w:ascii="Arial" w:hAnsi="Arial" w:cs="Arial"/>
          <w:b w:val="0"/>
          <w:color w:val="000000"/>
          <w:sz w:val="24"/>
          <w:szCs w:val="24"/>
          <w:lang w:val="en"/>
        </w:rPr>
        <w:t xml:space="preserve"> May live at </w:t>
      </w:r>
      <w:r>
        <w:rPr>
          <w:rFonts w:ascii="Arial" w:hAnsi="Arial" w:cs="Arial"/>
          <w:color w:val="000000"/>
          <w:sz w:val="15"/>
          <w:szCs w:val="15"/>
          <w:lang w:val="en"/>
        </w:rPr>
        <w:t xml:space="preserve"> </w:t>
      </w:r>
      <w:r w:rsidRPr="00376DD9">
        <w:rPr>
          <w:rFonts w:ascii="Arial" w:hAnsi="Arial" w:cs="Arial"/>
          <w:b w:val="0"/>
          <w:color w:val="auto"/>
          <w:sz w:val="24"/>
          <w:szCs w:val="24"/>
        </w:rPr>
        <w:t xml:space="preserve">236 N. </w:t>
      </w:r>
      <w:hyperlink r:id="rId224" w:history="1">
        <w:r w:rsidRPr="00376DD9">
          <w:rPr>
            <w:rStyle w:val="Hyperlink"/>
            <w:rFonts w:ascii="Arial" w:hAnsi="Arial" w:cs="Arial"/>
            <w:color w:val="auto"/>
            <w:sz w:val="24"/>
            <w:szCs w:val="24"/>
          </w:rPr>
          <w:t>Louise Street</w:t>
        </w:r>
      </w:hyperlink>
      <w:r w:rsidRPr="00376DD9">
        <w:rPr>
          <w:rFonts w:ascii="Arial" w:hAnsi="Arial" w:cs="Arial"/>
          <w:b w:val="0"/>
          <w:color w:val="auto"/>
          <w:sz w:val="24"/>
          <w:szCs w:val="24"/>
        </w:rPr>
        <w:t>, Unit: 108</w:t>
      </w:r>
      <w:r>
        <w:rPr>
          <w:rFonts w:ascii="Arial" w:hAnsi="Arial" w:cs="Arial"/>
          <w:b w:val="0"/>
          <w:color w:val="auto"/>
          <w:sz w:val="24"/>
          <w:szCs w:val="24"/>
        </w:rPr>
        <w:t xml:space="preserve">, </w:t>
      </w:r>
      <w:hyperlink r:id="rId225" w:history="1">
        <w:r w:rsidRPr="00376DD9">
          <w:rPr>
            <w:rStyle w:val="Hyperlink"/>
            <w:rFonts w:ascii="Arial" w:hAnsi="Arial" w:cs="Arial"/>
            <w:color w:val="auto"/>
            <w:sz w:val="24"/>
            <w:szCs w:val="24"/>
          </w:rPr>
          <w:t>Glendale</w:t>
        </w:r>
      </w:hyperlink>
      <w:r w:rsidRPr="00376DD9">
        <w:rPr>
          <w:rFonts w:ascii="Arial" w:hAnsi="Arial" w:cs="Arial"/>
          <w:b w:val="0"/>
          <w:color w:val="auto"/>
          <w:sz w:val="24"/>
          <w:szCs w:val="24"/>
        </w:rPr>
        <w:t xml:space="preserve">, CA </w:t>
      </w:r>
      <w:hyperlink r:id="rId226" w:history="1">
        <w:r w:rsidRPr="00376DD9">
          <w:rPr>
            <w:rStyle w:val="Hyperlink"/>
            <w:rFonts w:ascii="Arial" w:hAnsi="Arial" w:cs="Arial"/>
            <w:color w:val="auto"/>
            <w:sz w:val="24"/>
            <w:szCs w:val="24"/>
          </w:rPr>
          <w:t>91206</w:t>
        </w:r>
      </w:hyperlink>
      <w:r w:rsidRPr="00376DD9">
        <w:rPr>
          <w:rFonts w:ascii="Arial" w:hAnsi="Arial" w:cs="Arial"/>
          <w:color w:val="auto"/>
          <w:sz w:val="15"/>
          <w:szCs w:val="15"/>
          <w:lang w:val="en"/>
        </w:rPr>
        <w:t xml:space="preserve">                                               </w:t>
      </w:r>
      <w:r w:rsidR="0074387F">
        <w:rPr>
          <w:rFonts w:ascii="Arial" w:hAnsi="Arial" w:cs="Arial"/>
          <w:color w:val="auto"/>
          <w:sz w:val="15"/>
          <w:szCs w:val="15"/>
          <w:lang w:val="en"/>
        </w:rPr>
        <w:t xml:space="preserve">                  </w:t>
      </w:r>
      <w:r w:rsidRPr="00376DD9">
        <w:rPr>
          <w:rFonts w:ascii="Arial" w:hAnsi="Arial" w:cs="Arial"/>
          <w:color w:val="auto"/>
          <w:sz w:val="15"/>
          <w:szCs w:val="15"/>
          <w:lang w:val="en"/>
        </w:rPr>
        <w:t xml:space="preserve"> </w:t>
      </w:r>
      <w:r w:rsidR="0074387F">
        <w:rPr>
          <w:rFonts w:ascii="Arial" w:hAnsi="Arial" w:cs="Arial"/>
          <w:color w:val="auto"/>
          <w:sz w:val="15"/>
          <w:szCs w:val="15"/>
          <w:lang w:val="en"/>
        </w:rPr>
        <w:t xml:space="preserve">      </w:t>
      </w:r>
      <w:r w:rsidRPr="00376DD9">
        <w:rPr>
          <w:rFonts w:ascii="Arial" w:hAnsi="Arial" w:cs="Arial"/>
          <w:color w:val="auto"/>
          <w:sz w:val="15"/>
          <w:szCs w:val="15"/>
          <w:lang w:val="en"/>
        </w:rPr>
        <w:t xml:space="preserve"> </w:t>
      </w:r>
      <w:hyperlink r:id="rId227" w:history="1">
        <w:r w:rsidRPr="00487BA4">
          <w:rPr>
            <w:rStyle w:val="Hyperlink"/>
            <w:rFonts w:ascii="Arial" w:hAnsi="Arial" w:cs="Arial"/>
            <w:sz w:val="24"/>
            <w:szCs w:val="24"/>
            <w:lang w:val="en"/>
          </w:rPr>
          <w:t>http://www.linkedin.com/pub/rachel-warmack/8/83b/985</w:t>
        </w:r>
      </w:hyperlink>
      <w:r w:rsidRPr="00F07904">
        <w:rPr>
          <w:rFonts w:ascii="Arial" w:hAnsi="Arial" w:cs="Arial"/>
          <w:color w:val="000000"/>
          <w:sz w:val="24"/>
          <w:szCs w:val="24"/>
          <w:lang w:val="en"/>
        </w:rPr>
        <w:t xml:space="preserve"> </w:t>
      </w:r>
    </w:p>
    <w:p w:rsidR="00070073" w:rsidRPr="00CD11CD" w:rsidRDefault="00070073" w:rsidP="00070073">
      <w:pPr>
        <w:rPr>
          <w:rFonts w:ascii="Arial" w:hAnsi="Arial" w:cs="Arial"/>
          <w:b/>
          <w:sz w:val="16"/>
          <w:szCs w:val="16"/>
        </w:rPr>
      </w:pPr>
    </w:p>
    <w:p w:rsidR="00070073" w:rsidRDefault="00070073" w:rsidP="00070073">
      <w:pPr>
        <w:rPr>
          <w:rFonts w:ascii="Arial" w:hAnsi="Arial" w:cs="Arial"/>
          <w:sz w:val="24"/>
          <w:szCs w:val="24"/>
        </w:rPr>
      </w:pPr>
      <w:r w:rsidRPr="009A0FC5">
        <w:rPr>
          <w:rFonts w:ascii="Arial" w:hAnsi="Arial" w:cs="Arial"/>
          <w:b/>
          <w:sz w:val="24"/>
          <w:szCs w:val="24"/>
        </w:rPr>
        <w:t>Radford W. Smith</w:t>
      </w:r>
      <w:r>
        <w:rPr>
          <w:rFonts w:ascii="Arial" w:hAnsi="Arial" w:cs="Arial"/>
          <w:sz w:val="24"/>
          <w:szCs w:val="24"/>
        </w:rPr>
        <w:t xml:space="preserve"> –</w:t>
      </w:r>
      <w:r w:rsidR="0074387F">
        <w:rPr>
          <w:rFonts w:ascii="Arial" w:hAnsi="Arial" w:cs="Arial"/>
          <w:sz w:val="24"/>
          <w:szCs w:val="24"/>
        </w:rPr>
        <w:t xml:space="preserve"> 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w:t>
      </w:r>
    </w:p>
    <w:p w:rsidR="00070073" w:rsidRPr="00932175" w:rsidRDefault="00070073" w:rsidP="00070073">
      <w:pPr>
        <w:rPr>
          <w:rFonts w:ascii="Arial" w:hAnsi="Arial" w:cs="Arial"/>
          <w:sz w:val="24"/>
          <w:szCs w:val="24"/>
        </w:rPr>
      </w:pPr>
      <w:r>
        <w:rPr>
          <w:rFonts w:ascii="Arial" w:hAnsi="Arial" w:cs="Arial"/>
          <w:b/>
          <w:sz w:val="24"/>
          <w:szCs w:val="24"/>
        </w:rPr>
        <w:t xml:space="preserve">Ralph Flores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sidRPr="00932175">
        <w:rPr>
          <w:rFonts w:ascii="Arial" w:hAnsi="Arial" w:cs="Arial"/>
          <w:sz w:val="24"/>
          <w:szCs w:val="24"/>
        </w:rPr>
        <w:t xml:space="preserve">signing as Assistant Secretary of </w:t>
      </w:r>
      <w:proofErr w:type="gramStart"/>
      <w:r w:rsidRPr="00932175">
        <w:rPr>
          <w:rFonts w:ascii="Arial" w:hAnsi="Arial" w:cs="Arial"/>
          <w:sz w:val="24"/>
          <w:szCs w:val="24"/>
        </w:rPr>
        <w:t xml:space="preserve">MERS  </w:t>
      </w:r>
      <w:proofErr w:type="gramEnd"/>
      <w:r>
        <w:rPr>
          <w:rFonts w:ascii="Arial" w:hAnsi="Arial" w:cs="Arial"/>
          <w:sz w:val="24"/>
          <w:szCs w:val="24"/>
        </w:rPr>
        <w:fldChar w:fldCharType="begin"/>
      </w:r>
      <w:r>
        <w:rPr>
          <w:rFonts w:ascii="Arial" w:hAnsi="Arial" w:cs="Arial"/>
          <w:sz w:val="24"/>
          <w:szCs w:val="24"/>
        </w:rPr>
        <w:instrText xml:space="preserve"> HYPERLINK "</w:instrText>
      </w:r>
      <w:r w:rsidRPr="00932175">
        <w:rPr>
          <w:rFonts w:ascii="Arial" w:hAnsi="Arial" w:cs="Arial"/>
          <w:sz w:val="24"/>
          <w:szCs w:val="24"/>
        </w:rPr>
        <w:instrText>http://205.166.161.12/oncoreV2/showdetails.aspx?id=51125286&amp;rn=3&amp;pi=0&amp;ref=search</w:instrText>
      </w:r>
      <w:r>
        <w:rPr>
          <w:rFonts w:ascii="Arial" w:hAnsi="Arial" w:cs="Arial"/>
          <w:sz w:val="24"/>
          <w:szCs w:val="24"/>
        </w:rPr>
        <w:instrText xml:space="preserve">" </w:instrText>
      </w:r>
      <w:r>
        <w:rPr>
          <w:rFonts w:ascii="Arial" w:hAnsi="Arial" w:cs="Arial"/>
          <w:sz w:val="24"/>
          <w:szCs w:val="24"/>
        </w:rPr>
        <w:fldChar w:fldCharType="separate"/>
      </w:r>
      <w:r w:rsidRPr="00B533E6">
        <w:rPr>
          <w:rStyle w:val="Hyperlink"/>
          <w:rFonts w:ascii="Arial" w:hAnsi="Arial" w:cs="Arial"/>
          <w:sz w:val="24"/>
          <w:szCs w:val="24"/>
        </w:rPr>
        <w:t>http://205.166.161.12/oncoreV2/showdetails.aspx?id=51125286&amp;rn=3&amp;pi=0&amp;ref=search</w:t>
      </w:r>
      <w:r>
        <w:rPr>
          <w:rFonts w:ascii="Arial" w:hAnsi="Arial" w:cs="Arial"/>
          <w:sz w:val="24"/>
          <w:szCs w:val="24"/>
        </w:rPr>
        <w:fldChar w:fldCharType="end"/>
      </w:r>
      <w:r>
        <w:rPr>
          <w:rFonts w:ascii="Arial" w:hAnsi="Arial" w:cs="Arial"/>
          <w:sz w:val="24"/>
          <w:szCs w:val="24"/>
        </w:rPr>
        <w:t xml:space="preserve"> </w:t>
      </w:r>
    </w:p>
    <w:p w:rsidR="00070073" w:rsidRDefault="00070073" w:rsidP="00070073">
      <w:pPr>
        <w:rPr>
          <w:rFonts w:ascii="Arial" w:hAnsi="Arial" w:cs="Arial"/>
          <w:sz w:val="24"/>
          <w:szCs w:val="24"/>
        </w:rPr>
      </w:pPr>
      <w:r w:rsidRPr="00716F97">
        <w:rPr>
          <w:rFonts w:ascii="Arial" w:hAnsi="Arial" w:cs="Arial"/>
          <w:b/>
          <w:sz w:val="24"/>
          <w:szCs w:val="24"/>
        </w:rPr>
        <w:t xml:space="preserve">Rebecca </w:t>
      </w:r>
      <w:proofErr w:type="spellStart"/>
      <w:r w:rsidRPr="00716F97">
        <w:rPr>
          <w:rFonts w:ascii="Arial" w:hAnsi="Arial" w:cs="Arial"/>
          <w:b/>
          <w:sz w:val="24"/>
          <w:szCs w:val="24"/>
        </w:rPr>
        <w:t>Nilsen</w:t>
      </w:r>
      <w:proofErr w:type="spellEnd"/>
      <w:r w:rsidRPr="00716F97">
        <w:rPr>
          <w:rFonts w:ascii="Arial" w:hAnsi="Arial" w:cs="Arial"/>
          <w:sz w:val="24"/>
          <w:szCs w:val="24"/>
        </w:rPr>
        <w:t xml:space="preserve"> – attorney at Marshall C. </w:t>
      </w:r>
      <w:r>
        <w:rPr>
          <w:rFonts w:ascii="Arial" w:hAnsi="Arial" w:cs="Arial"/>
          <w:sz w:val="24"/>
          <w:szCs w:val="24"/>
        </w:rPr>
        <w:t xml:space="preserve">Watson- </w:t>
      </w:r>
      <w:r w:rsidRPr="00514B8B">
        <w:rPr>
          <w:rFonts w:ascii="Arial" w:hAnsi="Arial" w:cs="Arial"/>
          <w:color w:val="000000"/>
        </w:rPr>
        <w:t xml:space="preserve">CREDENTIAL SUMMARY </w:t>
      </w:r>
      <w:r w:rsidRPr="00514B8B">
        <w:rPr>
          <w:rFonts w:ascii="Arial" w:hAnsi="Arial" w:cs="Arial"/>
          <w:color w:val="333333"/>
        </w:rPr>
        <w:t xml:space="preserve">Rebecca S. </w:t>
      </w:r>
      <w:proofErr w:type="spellStart"/>
      <w:r w:rsidRPr="00514B8B">
        <w:rPr>
          <w:rFonts w:ascii="Arial" w:hAnsi="Arial" w:cs="Arial"/>
          <w:color w:val="333333"/>
        </w:rPr>
        <w:t>Nilsen</w:t>
      </w:r>
      <w:proofErr w:type="spellEnd"/>
      <w:r w:rsidRPr="00514B8B">
        <w:rPr>
          <w:rFonts w:ascii="Arial" w:hAnsi="Arial" w:cs="Arial"/>
          <w:color w:val="333333"/>
        </w:rPr>
        <w:t xml:space="preserve"> is a graduate of Nova Southeastern University, Shepard Broad Law Center, </w:t>
      </w:r>
      <w:proofErr w:type="gramStart"/>
      <w:r w:rsidRPr="00514B8B">
        <w:rPr>
          <w:rFonts w:ascii="Arial" w:hAnsi="Arial" w:cs="Arial"/>
          <w:color w:val="333333"/>
        </w:rPr>
        <w:t>Fort</w:t>
      </w:r>
      <w:proofErr w:type="gramEnd"/>
      <w:r w:rsidRPr="00514B8B">
        <w:rPr>
          <w:rFonts w:ascii="Arial" w:hAnsi="Arial" w:cs="Arial"/>
          <w:color w:val="333333"/>
        </w:rPr>
        <w:t xml:space="preserve"> Lauderdale, Florida. </w:t>
      </w:r>
      <w:r w:rsidRPr="00514B8B">
        <w:rPr>
          <w:rStyle w:val="apple-converted-space"/>
          <w:rFonts w:ascii="Arial" w:hAnsi="Arial" w:cs="Arial"/>
          <w:color w:val="333333"/>
        </w:rPr>
        <w:t> </w:t>
      </w:r>
      <w:r w:rsidRPr="00514B8B">
        <w:rPr>
          <w:rFonts w:ascii="Arial" w:hAnsi="Arial" w:cs="Arial"/>
          <w:color w:val="333333"/>
        </w:rPr>
        <w:t xml:space="preserve">She is also admitted in the United States District Court for the Southern and Middle Districts of Florida. Attorney </w:t>
      </w:r>
      <w:proofErr w:type="spellStart"/>
      <w:r w:rsidRPr="00514B8B">
        <w:rPr>
          <w:rFonts w:ascii="Arial" w:hAnsi="Arial" w:cs="Arial"/>
          <w:color w:val="333333"/>
        </w:rPr>
        <w:t>Nilsen’s</w:t>
      </w:r>
      <w:proofErr w:type="spellEnd"/>
      <w:r w:rsidRPr="00514B8B">
        <w:rPr>
          <w:rFonts w:ascii="Arial" w:hAnsi="Arial" w:cs="Arial"/>
          <w:color w:val="333333"/>
        </w:rPr>
        <w:t xml:space="preserve"> experience includes extensive experience as a litigator, and has worked with H.O.P.E., Housing Opportunities Project For Excellence, Inc., several National Developers in the negotiation of real estate transactions, and as a Closing Agent she has successfully represented corporate clients</w:t>
      </w:r>
      <w:r>
        <w:t xml:space="preserve"> </w:t>
      </w:r>
      <w:hyperlink r:id="rId228" w:history="1">
        <w:r w:rsidRPr="00C46497">
          <w:rPr>
            <w:rStyle w:val="Hyperlink"/>
            <w:rFonts w:ascii="Arial" w:hAnsi="Arial" w:cs="Arial"/>
            <w:sz w:val="24"/>
            <w:szCs w:val="24"/>
          </w:rPr>
          <w:t>http://www.floridabar.org/names.nsf/0/3F5119D2CE188A4685256D39006F0634?OpenDocument</w:t>
        </w:r>
      </w:hyperlink>
      <w:r>
        <w:rPr>
          <w:rFonts w:ascii="Arial" w:hAnsi="Arial" w:cs="Arial"/>
          <w:sz w:val="24"/>
          <w:szCs w:val="24"/>
        </w:rPr>
        <w:t xml:space="preserve"> </w:t>
      </w:r>
    </w:p>
    <w:p w:rsidR="00070073" w:rsidRDefault="00070073" w:rsidP="00070073">
      <w:pPr>
        <w:rPr>
          <w:rFonts w:ascii="Arial" w:hAnsi="Arial" w:cs="Arial"/>
          <w:sz w:val="24"/>
          <w:szCs w:val="24"/>
        </w:rPr>
      </w:pPr>
      <w:r w:rsidRPr="00D21159">
        <w:rPr>
          <w:rFonts w:ascii="Arial" w:hAnsi="Arial" w:cs="Arial"/>
          <w:b/>
          <w:sz w:val="24"/>
          <w:szCs w:val="24"/>
        </w:rPr>
        <w:t>Regina Garcia</w:t>
      </w:r>
      <w:r>
        <w:rPr>
          <w:rFonts w:ascii="Arial" w:hAnsi="Arial" w:cs="Arial"/>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Pr>
          <w:rFonts w:ascii="Arial" w:hAnsi="Arial" w:cs="Arial"/>
          <w:sz w:val="24"/>
          <w:szCs w:val="24"/>
        </w:rPr>
        <w:t>alleged MERS Vice President</w:t>
      </w:r>
    </w:p>
    <w:p w:rsidR="00E12D3D" w:rsidRDefault="00E12D3D" w:rsidP="00070073">
      <w:pPr>
        <w:rPr>
          <w:rFonts w:ascii="Arial" w:hAnsi="Arial" w:cs="Arial"/>
          <w:b/>
          <w:sz w:val="24"/>
          <w:szCs w:val="24"/>
        </w:rPr>
      </w:pPr>
      <w:r>
        <w:rPr>
          <w:rFonts w:ascii="Arial" w:hAnsi="Arial" w:cs="Arial"/>
          <w:b/>
          <w:sz w:val="24"/>
          <w:szCs w:val="24"/>
        </w:rPr>
        <w:t xml:space="preserve">Regina </w:t>
      </w:r>
      <w:proofErr w:type="spellStart"/>
      <w:r>
        <w:rPr>
          <w:rFonts w:ascii="Arial" w:hAnsi="Arial" w:cs="Arial"/>
          <w:b/>
          <w:sz w:val="24"/>
          <w:szCs w:val="24"/>
        </w:rPr>
        <w:t>Lashley</w:t>
      </w:r>
      <w:proofErr w:type="spellEnd"/>
      <w:r>
        <w:rPr>
          <w:rFonts w:ascii="Arial" w:hAnsi="Arial" w:cs="Arial"/>
          <w:b/>
          <w:sz w:val="24"/>
          <w:szCs w:val="24"/>
        </w:rPr>
        <w:t xml:space="preserve">- suspected MERS </w:t>
      </w:r>
      <w:proofErr w:type="spellStart"/>
      <w:r>
        <w:rPr>
          <w:rFonts w:ascii="Arial" w:hAnsi="Arial" w:cs="Arial"/>
          <w:b/>
          <w:sz w:val="24"/>
          <w:szCs w:val="24"/>
        </w:rPr>
        <w:t>robo</w:t>
      </w:r>
      <w:proofErr w:type="spellEnd"/>
      <w:r>
        <w:rPr>
          <w:rFonts w:ascii="Arial" w:hAnsi="Arial" w:cs="Arial"/>
          <w:b/>
          <w:sz w:val="24"/>
          <w:szCs w:val="24"/>
        </w:rPr>
        <w:t xml:space="preserve"> signer</w:t>
      </w:r>
    </w:p>
    <w:p w:rsidR="00070073" w:rsidRDefault="00070073" w:rsidP="00070073">
      <w:pPr>
        <w:rPr>
          <w:rFonts w:ascii="Arial" w:hAnsi="Arial" w:cs="Arial"/>
          <w:sz w:val="24"/>
          <w:szCs w:val="24"/>
        </w:rPr>
      </w:pPr>
      <w:r w:rsidRPr="00EE0E11">
        <w:rPr>
          <w:rFonts w:ascii="Arial" w:hAnsi="Arial" w:cs="Arial"/>
          <w:b/>
          <w:sz w:val="24"/>
          <w:szCs w:val="24"/>
        </w:rPr>
        <w:t>Regina Noble</w:t>
      </w:r>
      <w:r>
        <w:rPr>
          <w:rFonts w:ascii="Arial" w:hAnsi="Arial" w:cs="Arial"/>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Pr>
          <w:rFonts w:ascii="Arial" w:hAnsi="Arial" w:cs="Arial"/>
          <w:sz w:val="24"/>
          <w:szCs w:val="24"/>
        </w:rPr>
        <w:t>really works for Foreclosure Timeline Management in Austin, Texas.</w:t>
      </w:r>
    </w:p>
    <w:p w:rsidR="002D3BE3" w:rsidRDefault="002D3BE3" w:rsidP="00070073">
      <w:pPr>
        <w:pStyle w:val="Heading3"/>
        <w:rPr>
          <w:rFonts w:ascii="Arial" w:hAnsi="Arial" w:cs="Arial"/>
          <w:color w:val="auto"/>
          <w:sz w:val="24"/>
          <w:szCs w:val="24"/>
        </w:rPr>
      </w:pPr>
      <w:r>
        <w:rPr>
          <w:rFonts w:ascii="Arial" w:hAnsi="Arial" w:cs="Arial"/>
          <w:color w:val="auto"/>
          <w:sz w:val="24"/>
          <w:szCs w:val="24"/>
        </w:rPr>
        <w:t xml:space="preserve">Regina White- suspected </w:t>
      </w:r>
      <w:proofErr w:type="spellStart"/>
      <w:r>
        <w:rPr>
          <w:rFonts w:ascii="Arial" w:hAnsi="Arial" w:cs="Arial"/>
          <w:color w:val="auto"/>
          <w:sz w:val="24"/>
          <w:szCs w:val="24"/>
        </w:rPr>
        <w:t>robo</w:t>
      </w:r>
      <w:proofErr w:type="spellEnd"/>
      <w:r>
        <w:rPr>
          <w:rFonts w:ascii="Arial" w:hAnsi="Arial" w:cs="Arial"/>
          <w:color w:val="auto"/>
          <w:sz w:val="24"/>
          <w:szCs w:val="24"/>
        </w:rPr>
        <w:t xml:space="preserve"> signer for </w:t>
      </w:r>
      <w:proofErr w:type="spellStart"/>
      <w:r>
        <w:rPr>
          <w:rFonts w:ascii="Arial" w:hAnsi="Arial" w:cs="Arial"/>
          <w:color w:val="auto"/>
          <w:sz w:val="24"/>
          <w:szCs w:val="24"/>
        </w:rPr>
        <w:t>Loancare</w:t>
      </w:r>
      <w:proofErr w:type="spellEnd"/>
      <w:r>
        <w:rPr>
          <w:rFonts w:ascii="Arial" w:hAnsi="Arial" w:cs="Arial"/>
          <w:color w:val="auto"/>
          <w:sz w:val="24"/>
          <w:szCs w:val="24"/>
        </w:rPr>
        <w:t xml:space="preserve"> Mortgage</w:t>
      </w:r>
    </w:p>
    <w:p w:rsidR="002510B8" w:rsidRDefault="002510B8" w:rsidP="00303BB3">
      <w:pPr>
        <w:rPr>
          <w:rFonts w:ascii="Arial" w:hAnsi="Arial" w:cs="Arial"/>
          <w:sz w:val="24"/>
          <w:szCs w:val="24"/>
        </w:rPr>
      </w:pPr>
    </w:p>
    <w:p w:rsidR="00303BB3" w:rsidRPr="00303BB3" w:rsidRDefault="00842258" w:rsidP="00303BB3">
      <w:pPr>
        <w:rPr>
          <w:rFonts w:ascii="Arial" w:eastAsia="Times New Roman" w:hAnsi="Arial" w:cs="Arial"/>
          <w:color w:val="000000"/>
          <w:sz w:val="24"/>
          <w:szCs w:val="24"/>
        </w:rPr>
      </w:pPr>
      <w:r w:rsidRPr="002510B8">
        <w:rPr>
          <w:rFonts w:ascii="Arial" w:hAnsi="Arial" w:cs="Arial"/>
          <w:b/>
          <w:sz w:val="24"/>
          <w:szCs w:val="24"/>
        </w:rPr>
        <w:lastRenderedPageBreak/>
        <w:t>Rene Rosales</w:t>
      </w:r>
      <w:r>
        <w:rPr>
          <w:rFonts w:ascii="Arial" w:hAnsi="Arial" w:cs="Arial"/>
          <w:sz w:val="24"/>
          <w:szCs w:val="24"/>
        </w:rPr>
        <w:t xml:space="preserve">- </w:t>
      </w:r>
      <w:proofErr w:type="spellStart"/>
      <w:r w:rsidRPr="00842258">
        <w:rPr>
          <w:rFonts w:ascii="Arial" w:hAnsi="Arial" w:cs="Arial"/>
          <w:sz w:val="24"/>
          <w:szCs w:val="24"/>
        </w:rPr>
        <w:t>robo</w:t>
      </w:r>
      <w:proofErr w:type="spellEnd"/>
      <w:r w:rsidRPr="00842258">
        <w:rPr>
          <w:rFonts w:ascii="Arial" w:hAnsi="Arial" w:cs="Arial"/>
          <w:sz w:val="24"/>
          <w:szCs w:val="24"/>
        </w:rPr>
        <w:t xml:space="preserve"> signer- Rene Rosales real estate license permanently revoked in CA in</w:t>
      </w:r>
      <w:r w:rsidR="001371DA">
        <w:rPr>
          <w:rFonts w:ascii="Arial" w:hAnsi="Arial" w:cs="Arial"/>
          <w:sz w:val="24"/>
          <w:szCs w:val="24"/>
        </w:rPr>
        <w:t xml:space="preserve"> </w:t>
      </w:r>
      <w:r w:rsidRPr="00842258">
        <w:rPr>
          <w:rFonts w:ascii="Arial" w:hAnsi="Arial" w:cs="Arial"/>
          <w:sz w:val="24"/>
          <w:szCs w:val="24"/>
        </w:rPr>
        <w:t>2007</w:t>
      </w:r>
      <w:r>
        <w:rPr>
          <w:rFonts w:ascii="Arial" w:hAnsi="Arial" w:cs="Arial"/>
          <w:sz w:val="24"/>
          <w:szCs w:val="24"/>
        </w:rPr>
        <w:t xml:space="preserve">. </w:t>
      </w:r>
      <w:r w:rsidRPr="00842258">
        <w:rPr>
          <w:rFonts w:ascii="Arial" w:hAnsi="Arial" w:cs="Arial"/>
          <w:sz w:val="24"/>
          <w:szCs w:val="24"/>
        </w:rPr>
        <w:t>That information is available at the CA Governor</w:t>
      </w:r>
      <w:r>
        <w:rPr>
          <w:rFonts w:ascii="Arial" w:hAnsi="Arial" w:cs="Arial"/>
          <w:sz w:val="24"/>
          <w:szCs w:val="24"/>
        </w:rPr>
        <w:t>’</w:t>
      </w:r>
      <w:r w:rsidRPr="00842258">
        <w:rPr>
          <w:rFonts w:ascii="Arial" w:hAnsi="Arial" w:cs="Arial"/>
          <w:sz w:val="24"/>
          <w:szCs w:val="24"/>
        </w:rPr>
        <w:t>s website</w:t>
      </w:r>
      <w:r w:rsidR="00303BB3">
        <w:rPr>
          <w:rFonts w:ascii="Arial" w:hAnsi="Arial" w:cs="Arial"/>
          <w:sz w:val="24"/>
          <w:szCs w:val="24"/>
        </w:rPr>
        <w:t>, to wit;</w:t>
      </w:r>
      <w:r w:rsidR="00303BB3">
        <w:rPr>
          <w:rFonts w:ascii="Arial" w:hAnsi="Arial" w:cs="Arial"/>
          <w:b/>
          <w:sz w:val="24"/>
          <w:szCs w:val="24"/>
        </w:rPr>
        <w:t xml:space="preserve"> </w:t>
      </w:r>
      <w:r w:rsidR="00303BB3" w:rsidRPr="00303BB3">
        <w:rPr>
          <w:rFonts w:ascii="Arial" w:eastAsia="Times New Roman" w:hAnsi="Arial" w:cs="Arial"/>
          <w:color w:val="000000"/>
          <w:sz w:val="24"/>
          <w:szCs w:val="24"/>
        </w:rPr>
        <w:t>Effective: 2/13/07. Violation: 2731, 2831, 2831.1</w:t>
      </w:r>
      <w:proofErr w:type="gramStart"/>
      <w:r w:rsidR="00303BB3" w:rsidRPr="00303BB3">
        <w:rPr>
          <w:rFonts w:ascii="Arial" w:eastAsia="Times New Roman" w:hAnsi="Arial" w:cs="Arial"/>
          <w:color w:val="000000"/>
          <w:sz w:val="24"/>
          <w:szCs w:val="24"/>
        </w:rPr>
        <w:t>,.</w:t>
      </w:r>
      <w:proofErr w:type="gramEnd"/>
      <w:r w:rsidR="00303BB3" w:rsidRPr="00303BB3">
        <w:rPr>
          <w:rFonts w:ascii="Arial" w:eastAsia="Times New Roman" w:hAnsi="Arial" w:cs="Arial"/>
          <w:color w:val="000000"/>
          <w:sz w:val="24"/>
          <w:szCs w:val="24"/>
        </w:rPr>
        <w:t xml:space="preserve"> 2831.2, 2832</w:t>
      </w:r>
      <w:proofErr w:type="gramStart"/>
      <w:r w:rsidR="00303BB3" w:rsidRPr="00303BB3">
        <w:rPr>
          <w:rFonts w:ascii="Arial" w:eastAsia="Times New Roman" w:hAnsi="Arial" w:cs="Arial"/>
          <w:color w:val="000000"/>
          <w:sz w:val="24"/>
          <w:szCs w:val="24"/>
        </w:rPr>
        <w:t>,.</w:t>
      </w:r>
      <w:proofErr w:type="gramEnd"/>
      <w:r w:rsidR="00303BB3" w:rsidRPr="00303BB3">
        <w:rPr>
          <w:rFonts w:ascii="Arial" w:eastAsia="Times New Roman" w:hAnsi="Arial" w:cs="Arial"/>
          <w:color w:val="000000"/>
          <w:sz w:val="24"/>
          <w:szCs w:val="24"/>
        </w:rPr>
        <w:t xml:space="preserve"> 2832.1, 2834, 10145</w:t>
      </w:r>
      <w:proofErr w:type="gramStart"/>
      <w:r w:rsidR="00303BB3" w:rsidRPr="00303BB3">
        <w:rPr>
          <w:rFonts w:ascii="Arial" w:eastAsia="Times New Roman" w:hAnsi="Arial" w:cs="Arial"/>
          <w:color w:val="000000"/>
          <w:sz w:val="24"/>
          <w:szCs w:val="24"/>
        </w:rPr>
        <w:t>,.</w:t>
      </w:r>
      <w:proofErr w:type="gramEnd"/>
      <w:r w:rsidR="00303BB3" w:rsidRPr="00303BB3">
        <w:rPr>
          <w:rFonts w:ascii="Arial" w:eastAsia="Times New Roman" w:hAnsi="Arial" w:cs="Arial"/>
          <w:color w:val="000000"/>
          <w:sz w:val="24"/>
          <w:szCs w:val="24"/>
        </w:rPr>
        <w:t xml:space="preserve"> 10159.5, 10177(d</w:t>
      </w:r>
      <w:proofErr w:type="gramStart"/>
      <w:r w:rsidR="00303BB3" w:rsidRPr="00303BB3">
        <w:rPr>
          <w:rFonts w:ascii="Arial" w:eastAsia="Times New Roman" w:hAnsi="Arial" w:cs="Arial"/>
          <w:color w:val="000000"/>
          <w:sz w:val="24"/>
          <w:szCs w:val="24"/>
        </w:rPr>
        <w:t>)(</w:t>
      </w:r>
      <w:proofErr w:type="gramEnd"/>
      <w:r w:rsidR="00303BB3" w:rsidRPr="00303BB3">
        <w:rPr>
          <w:rFonts w:ascii="Arial" w:eastAsia="Times New Roman" w:hAnsi="Arial" w:cs="Arial"/>
          <w:color w:val="000000"/>
          <w:sz w:val="24"/>
          <w:szCs w:val="24"/>
        </w:rPr>
        <w:t xml:space="preserve">g). </w:t>
      </w:r>
      <w:r w:rsidR="00303BB3" w:rsidRPr="00303BB3">
        <w:rPr>
          <w:rFonts w:ascii="Arial" w:eastAsia="Times New Roman" w:hAnsi="Arial" w:cs="Arial"/>
          <w:b/>
          <w:bCs/>
          <w:color w:val="000000"/>
          <w:sz w:val="24"/>
          <w:szCs w:val="24"/>
        </w:rPr>
        <w:t>Rosales</w:t>
      </w:r>
      <w:r w:rsidR="00303BB3" w:rsidRPr="00303BB3">
        <w:rPr>
          <w:rFonts w:ascii="Arial" w:eastAsia="Times New Roman" w:hAnsi="Arial" w:cs="Arial"/>
          <w:color w:val="000000"/>
          <w:sz w:val="24"/>
          <w:szCs w:val="24"/>
        </w:rPr>
        <w:t xml:space="preserve">, </w:t>
      </w:r>
      <w:r w:rsidR="00303BB3" w:rsidRPr="00303BB3">
        <w:rPr>
          <w:rFonts w:ascii="Arial" w:eastAsia="Times New Roman" w:hAnsi="Arial" w:cs="Arial"/>
          <w:b/>
          <w:bCs/>
          <w:color w:val="000000"/>
          <w:sz w:val="24"/>
          <w:szCs w:val="24"/>
        </w:rPr>
        <w:t>Rene</w:t>
      </w:r>
      <w:r w:rsidR="00303BB3" w:rsidRPr="00303BB3">
        <w:rPr>
          <w:rFonts w:ascii="Arial" w:eastAsia="Times New Roman" w:hAnsi="Arial" w:cs="Arial"/>
          <w:color w:val="000000"/>
          <w:sz w:val="24"/>
          <w:szCs w:val="24"/>
        </w:rPr>
        <w:t xml:space="preserve"> Israel (RES). 2901 W. Beverly </w:t>
      </w:r>
      <w:proofErr w:type="gramStart"/>
      <w:r w:rsidR="00303BB3" w:rsidRPr="00303BB3">
        <w:rPr>
          <w:rFonts w:ascii="Arial" w:eastAsia="Times New Roman" w:hAnsi="Arial" w:cs="Arial"/>
          <w:color w:val="000000"/>
          <w:sz w:val="24"/>
          <w:szCs w:val="24"/>
        </w:rPr>
        <w:t>Blvd .</w:t>
      </w:r>
      <w:proofErr w:type="gramEnd"/>
      <w:r w:rsidR="00303BB3">
        <w:rPr>
          <w:rFonts w:ascii="Arial" w:eastAsia="Times New Roman" w:hAnsi="Arial" w:cs="Arial"/>
          <w:color w:val="000000"/>
          <w:sz w:val="24"/>
          <w:szCs w:val="24"/>
        </w:rPr>
        <w:t xml:space="preserve"> </w:t>
      </w:r>
      <w:hyperlink r:id="rId229" w:history="1">
        <w:r w:rsidR="00303BB3" w:rsidRPr="002B442D">
          <w:rPr>
            <w:rStyle w:val="Hyperlink"/>
            <w:rFonts w:ascii="Arial" w:eastAsia="Times New Roman" w:hAnsi="Arial" w:cs="Arial"/>
            <w:sz w:val="24"/>
            <w:szCs w:val="24"/>
          </w:rPr>
          <w:t>www.dre.ca.gov</w:t>
        </w:r>
      </w:hyperlink>
      <w:r w:rsidR="00303BB3">
        <w:rPr>
          <w:rFonts w:ascii="Arial" w:eastAsia="Times New Roman" w:hAnsi="Arial" w:cs="Arial"/>
          <w:color w:val="000000"/>
          <w:sz w:val="24"/>
          <w:szCs w:val="24"/>
        </w:rPr>
        <w:t xml:space="preserve"> </w:t>
      </w:r>
      <w:hyperlink r:id="rId230" w:history="1">
        <w:r w:rsidR="00303BB3" w:rsidRPr="002B442D">
          <w:rPr>
            <w:rStyle w:val="Hyperlink"/>
            <w:rFonts w:ascii="Arial" w:eastAsia="Times New Roman" w:hAnsi="Arial" w:cs="Arial"/>
            <w:sz w:val="24"/>
            <w:szCs w:val="24"/>
          </w:rPr>
          <w:t>www.dre.ca.gov/pdf_docs/rebsum07.pdf</w:t>
        </w:r>
      </w:hyperlink>
      <w:r w:rsidR="00303BB3">
        <w:rPr>
          <w:rFonts w:ascii="Arial" w:eastAsia="Times New Roman" w:hAnsi="Arial" w:cs="Arial"/>
          <w:color w:val="000000"/>
          <w:sz w:val="24"/>
          <w:szCs w:val="24"/>
        </w:rPr>
        <w:t xml:space="preserve"> </w:t>
      </w:r>
    </w:p>
    <w:p w:rsidR="00842258" w:rsidRDefault="00303BB3" w:rsidP="00070073">
      <w:pPr>
        <w:pStyle w:val="Heading3"/>
        <w:rPr>
          <w:rFonts w:ascii="Arial" w:hAnsi="Arial" w:cs="Arial"/>
          <w:color w:val="auto"/>
          <w:sz w:val="24"/>
          <w:szCs w:val="24"/>
        </w:rPr>
      </w:pPr>
      <w:r>
        <w:rPr>
          <w:rFonts w:ascii="Arial" w:hAnsi="Arial" w:cs="Arial"/>
          <w:color w:val="auto"/>
          <w:sz w:val="24"/>
          <w:szCs w:val="24"/>
        </w:rPr>
        <w:t xml:space="preserve"> </w:t>
      </w:r>
    </w:p>
    <w:p w:rsidR="00070073" w:rsidRPr="004F1854" w:rsidRDefault="00070073" w:rsidP="00070073">
      <w:pPr>
        <w:pStyle w:val="Heading3"/>
        <w:rPr>
          <w:rFonts w:ascii="Arial" w:hAnsi="Arial" w:cs="Arial"/>
          <w:color w:val="auto"/>
          <w:sz w:val="24"/>
          <w:szCs w:val="24"/>
          <w:lang w:val="en"/>
        </w:rPr>
      </w:pPr>
      <w:r w:rsidRPr="004F1854">
        <w:rPr>
          <w:rFonts w:ascii="Arial" w:hAnsi="Arial" w:cs="Arial"/>
          <w:color w:val="auto"/>
          <w:sz w:val="24"/>
          <w:szCs w:val="24"/>
        </w:rPr>
        <w:t xml:space="preserve">Renee Daniels – </w:t>
      </w:r>
      <w:r w:rsidR="0074387F" w:rsidRPr="0074387F">
        <w:rPr>
          <w:rFonts w:ascii="Arial" w:hAnsi="Arial" w:cs="Arial"/>
          <w:b w:val="0"/>
          <w:color w:val="auto"/>
          <w:sz w:val="24"/>
          <w:szCs w:val="24"/>
        </w:rPr>
        <w:t xml:space="preserve">suspected </w:t>
      </w:r>
      <w:proofErr w:type="spellStart"/>
      <w:r w:rsidR="0074387F" w:rsidRPr="0074387F">
        <w:rPr>
          <w:rFonts w:ascii="Arial" w:hAnsi="Arial" w:cs="Arial"/>
          <w:b w:val="0"/>
          <w:color w:val="auto"/>
          <w:sz w:val="24"/>
          <w:szCs w:val="24"/>
        </w:rPr>
        <w:t>robo</w:t>
      </w:r>
      <w:proofErr w:type="spellEnd"/>
      <w:r w:rsidR="0074387F" w:rsidRPr="0074387F">
        <w:rPr>
          <w:rFonts w:ascii="Arial" w:hAnsi="Arial" w:cs="Arial"/>
          <w:b w:val="0"/>
          <w:color w:val="auto"/>
          <w:sz w:val="24"/>
          <w:szCs w:val="24"/>
        </w:rPr>
        <w:t xml:space="preserve"> signer</w:t>
      </w:r>
      <w:r w:rsidR="0074387F" w:rsidRPr="0074387F">
        <w:rPr>
          <w:rFonts w:ascii="Arial" w:hAnsi="Arial" w:cs="Arial"/>
          <w:color w:val="auto"/>
          <w:sz w:val="24"/>
          <w:szCs w:val="24"/>
        </w:rPr>
        <w:t xml:space="preserve"> </w:t>
      </w:r>
      <w:r w:rsidRPr="004F1854">
        <w:rPr>
          <w:rFonts w:ascii="Arial" w:hAnsi="Arial" w:cs="Arial"/>
          <w:b w:val="0"/>
          <w:color w:val="auto"/>
          <w:sz w:val="24"/>
          <w:szCs w:val="24"/>
        </w:rPr>
        <w:t xml:space="preserve">is really </w:t>
      </w:r>
      <w:r w:rsidRPr="004F1854">
        <w:rPr>
          <w:rStyle w:val="title1"/>
          <w:rFonts w:ascii="Arial" w:hAnsi="Arial" w:cs="Arial"/>
          <w:b w:val="0"/>
          <w:color w:val="auto"/>
          <w:sz w:val="24"/>
          <w:szCs w:val="24"/>
          <w:lang w:val="en"/>
        </w:rPr>
        <w:t xml:space="preserve">Retail Market Leader at </w:t>
      </w:r>
      <w:hyperlink r:id="rId231" w:history="1">
        <w:proofErr w:type="spellStart"/>
        <w:r w:rsidRPr="004F1854">
          <w:rPr>
            <w:rStyle w:val="org"/>
            <w:rFonts w:ascii="Arial" w:hAnsi="Arial" w:cs="Arial"/>
            <w:b w:val="0"/>
            <w:color w:val="auto"/>
            <w:sz w:val="24"/>
            <w:szCs w:val="24"/>
            <w:lang w:val="en"/>
          </w:rPr>
          <w:t>wachovia</w:t>
        </w:r>
        <w:proofErr w:type="spellEnd"/>
      </w:hyperlink>
      <w:r w:rsidRPr="004F1854">
        <w:rPr>
          <w:rStyle w:val="Strong"/>
          <w:rFonts w:ascii="Arial" w:hAnsi="Arial" w:cs="Arial"/>
          <w:color w:val="auto"/>
          <w:sz w:val="24"/>
          <w:szCs w:val="24"/>
          <w:lang w:val="en"/>
        </w:rPr>
        <w:t xml:space="preserve"> from </w:t>
      </w:r>
      <w:r w:rsidRPr="004F1854">
        <w:rPr>
          <w:rFonts w:ascii="Arial" w:hAnsi="Arial" w:cs="Arial"/>
          <w:b w:val="0"/>
          <w:color w:val="auto"/>
          <w:sz w:val="24"/>
          <w:szCs w:val="24"/>
          <w:lang w:val="en"/>
        </w:rPr>
        <w:t xml:space="preserve">July 2009 – Present </w:t>
      </w:r>
      <w:r w:rsidRPr="004F1854">
        <w:rPr>
          <w:rStyle w:val="duration"/>
          <w:rFonts w:ascii="Arial" w:hAnsi="Arial" w:cs="Arial"/>
          <w:b w:val="0"/>
          <w:color w:val="auto"/>
          <w:sz w:val="24"/>
          <w:szCs w:val="24"/>
          <w:lang w:val="en"/>
        </w:rPr>
        <w:t>(2 years 6 months)</w:t>
      </w:r>
      <w:r w:rsidRPr="004F1854">
        <w:rPr>
          <w:rFonts w:ascii="Arial" w:hAnsi="Arial" w:cs="Arial"/>
          <w:b w:val="0"/>
          <w:color w:val="auto"/>
          <w:sz w:val="24"/>
          <w:szCs w:val="24"/>
          <w:lang w:val="en"/>
        </w:rPr>
        <w:t xml:space="preserve"> , prior </w:t>
      </w:r>
      <w:r w:rsidRPr="004F1854">
        <w:rPr>
          <w:rStyle w:val="title1"/>
          <w:rFonts w:ascii="Arial" w:hAnsi="Arial" w:cs="Arial"/>
          <w:b w:val="0"/>
          <w:color w:val="auto"/>
          <w:sz w:val="24"/>
          <w:szCs w:val="24"/>
          <w:lang w:val="en"/>
        </w:rPr>
        <w:t xml:space="preserve">service leader at </w:t>
      </w:r>
      <w:hyperlink r:id="rId232" w:history="1">
        <w:r w:rsidRPr="004F1854">
          <w:rPr>
            <w:rStyle w:val="org"/>
            <w:rFonts w:ascii="Arial" w:hAnsi="Arial" w:cs="Arial"/>
            <w:b w:val="0"/>
            <w:color w:val="auto"/>
            <w:sz w:val="24"/>
            <w:szCs w:val="24"/>
            <w:lang w:val="en"/>
          </w:rPr>
          <w:t>Wachovia Bank</w:t>
        </w:r>
      </w:hyperlink>
      <w:r w:rsidRPr="004F1854">
        <w:rPr>
          <w:rStyle w:val="Strong"/>
          <w:rFonts w:ascii="Arial" w:hAnsi="Arial" w:cs="Arial"/>
          <w:color w:val="auto"/>
          <w:sz w:val="24"/>
          <w:szCs w:val="24"/>
          <w:lang w:val="en"/>
        </w:rPr>
        <w:t xml:space="preserve">, </w:t>
      </w:r>
      <w:r w:rsidRPr="004F1854">
        <w:rPr>
          <w:rFonts w:ascii="Arial" w:hAnsi="Arial" w:cs="Arial"/>
          <w:b w:val="0"/>
          <w:color w:val="auto"/>
          <w:sz w:val="24"/>
          <w:szCs w:val="24"/>
          <w:lang w:val="en"/>
        </w:rPr>
        <w:t xml:space="preserve">2007 – Present </w:t>
      </w:r>
      <w:r w:rsidRPr="004F1854">
        <w:rPr>
          <w:rStyle w:val="duration"/>
          <w:rFonts w:ascii="Arial" w:hAnsi="Arial" w:cs="Arial"/>
          <w:b w:val="0"/>
          <w:color w:val="auto"/>
          <w:sz w:val="24"/>
          <w:szCs w:val="24"/>
          <w:lang w:val="en"/>
        </w:rPr>
        <w:t>(4 years)</w:t>
      </w:r>
      <w:r w:rsidRPr="004F1854">
        <w:rPr>
          <w:rFonts w:ascii="Arial" w:hAnsi="Arial" w:cs="Arial"/>
          <w:b w:val="0"/>
          <w:color w:val="auto"/>
          <w:sz w:val="24"/>
          <w:szCs w:val="24"/>
          <w:lang w:val="en"/>
        </w:rPr>
        <w:t xml:space="preserve"> , </w:t>
      </w:r>
      <w:r w:rsidRPr="004F1854">
        <w:rPr>
          <w:rStyle w:val="title1"/>
          <w:rFonts w:ascii="Arial" w:hAnsi="Arial" w:cs="Arial"/>
          <w:b w:val="0"/>
          <w:color w:val="auto"/>
          <w:sz w:val="24"/>
          <w:szCs w:val="24"/>
          <w:lang w:val="en"/>
        </w:rPr>
        <w:t>Sales Development Consultant</w:t>
      </w:r>
      <w:r w:rsidRPr="004F1854">
        <w:rPr>
          <w:rFonts w:ascii="Arial" w:hAnsi="Arial" w:cs="Arial"/>
          <w:b w:val="0"/>
          <w:color w:val="auto"/>
          <w:sz w:val="24"/>
          <w:szCs w:val="24"/>
          <w:lang w:val="en"/>
        </w:rPr>
        <w:t xml:space="preserve"> at </w:t>
      </w:r>
      <w:hyperlink r:id="rId233" w:history="1">
        <w:r w:rsidRPr="004F1854">
          <w:rPr>
            <w:rStyle w:val="org"/>
            <w:rFonts w:ascii="Arial" w:hAnsi="Arial" w:cs="Arial"/>
            <w:b w:val="0"/>
            <w:color w:val="auto"/>
            <w:sz w:val="24"/>
            <w:szCs w:val="24"/>
            <w:lang w:val="en"/>
          </w:rPr>
          <w:t>Wells Fargo</w:t>
        </w:r>
      </w:hyperlink>
      <w:r w:rsidRPr="004F1854">
        <w:rPr>
          <w:rStyle w:val="Strong"/>
          <w:rFonts w:ascii="Arial" w:hAnsi="Arial" w:cs="Arial"/>
          <w:color w:val="auto"/>
          <w:sz w:val="24"/>
          <w:szCs w:val="24"/>
          <w:lang w:val="en"/>
        </w:rPr>
        <w:t xml:space="preserve"> </w:t>
      </w:r>
      <w:r w:rsidRPr="004F1854">
        <w:rPr>
          <w:rFonts w:ascii="Arial" w:hAnsi="Arial" w:cs="Arial"/>
          <w:b w:val="0"/>
          <w:color w:val="auto"/>
          <w:sz w:val="24"/>
          <w:szCs w:val="24"/>
          <w:lang w:val="en"/>
        </w:rPr>
        <w:t xml:space="preserve">2010 – 2011 </w:t>
      </w:r>
      <w:r w:rsidRPr="004F1854">
        <w:rPr>
          <w:rStyle w:val="duration"/>
          <w:rFonts w:ascii="Arial" w:hAnsi="Arial" w:cs="Arial"/>
          <w:b w:val="0"/>
          <w:color w:val="auto"/>
          <w:sz w:val="24"/>
          <w:szCs w:val="24"/>
          <w:lang w:val="en"/>
        </w:rPr>
        <w:t>(1 year)</w:t>
      </w:r>
      <w:r w:rsidRPr="004F1854">
        <w:rPr>
          <w:rFonts w:ascii="Arial" w:hAnsi="Arial" w:cs="Arial"/>
          <w:b w:val="0"/>
          <w:color w:val="auto"/>
          <w:sz w:val="24"/>
          <w:szCs w:val="24"/>
          <w:lang w:val="en"/>
        </w:rPr>
        <w:t xml:space="preserve"> , </w:t>
      </w:r>
      <w:r w:rsidRPr="004F1854">
        <w:rPr>
          <w:rStyle w:val="title1"/>
          <w:rFonts w:ascii="Arial" w:hAnsi="Arial" w:cs="Arial"/>
          <w:b w:val="0"/>
          <w:color w:val="auto"/>
          <w:sz w:val="24"/>
          <w:szCs w:val="24"/>
          <w:lang w:val="en"/>
        </w:rPr>
        <w:t>Manager</w:t>
      </w:r>
      <w:r w:rsidRPr="004F1854">
        <w:rPr>
          <w:rFonts w:ascii="Arial" w:hAnsi="Arial" w:cs="Arial"/>
          <w:b w:val="0"/>
          <w:color w:val="auto"/>
          <w:sz w:val="24"/>
          <w:szCs w:val="24"/>
          <w:lang w:val="en"/>
        </w:rPr>
        <w:t xml:space="preserve"> at </w:t>
      </w:r>
      <w:hyperlink r:id="rId234" w:history="1">
        <w:r w:rsidRPr="004F1854">
          <w:rPr>
            <w:rStyle w:val="org"/>
            <w:rFonts w:ascii="Arial" w:hAnsi="Arial" w:cs="Arial"/>
            <w:b w:val="0"/>
            <w:color w:val="auto"/>
            <w:sz w:val="24"/>
            <w:szCs w:val="24"/>
            <w:lang w:val="en"/>
          </w:rPr>
          <w:t>World Savings</w:t>
        </w:r>
      </w:hyperlink>
      <w:r w:rsidRPr="004F1854">
        <w:rPr>
          <w:rStyle w:val="Strong"/>
          <w:rFonts w:ascii="Arial" w:hAnsi="Arial" w:cs="Arial"/>
          <w:color w:val="auto"/>
          <w:sz w:val="24"/>
          <w:szCs w:val="24"/>
          <w:lang w:val="en"/>
        </w:rPr>
        <w:t xml:space="preserve"> </w:t>
      </w:r>
      <w:r w:rsidRPr="004F1854">
        <w:rPr>
          <w:rFonts w:ascii="Arial" w:hAnsi="Arial" w:cs="Arial"/>
          <w:b w:val="0"/>
          <w:color w:val="auto"/>
          <w:sz w:val="24"/>
          <w:szCs w:val="24"/>
          <w:lang w:val="en"/>
        </w:rPr>
        <w:t xml:space="preserve">February 1988 – May 2007 </w:t>
      </w:r>
      <w:r w:rsidRPr="004F1854">
        <w:rPr>
          <w:rStyle w:val="duration"/>
          <w:rFonts w:ascii="Arial" w:hAnsi="Arial" w:cs="Arial"/>
          <w:b w:val="0"/>
          <w:color w:val="auto"/>
          <w:sz w:val="24"/>
          <w:szCs w:val="24"/>
          <w:lang w:val="en"/>
        </w:rPr>
        <w:t>(19 years 4 months)</w:t>
      </w:r>
    </w:p>
    <w:p w:rsidR="00070073" w:rsidRDefault="00070073" w:rsidP="00070073">
      <w:pPr>
        <w:rPr>
          <w:rFonts w:ascii="Arial" w:hAnsi="Arial" w:cs="Arial"/>
          <w:b/>
          <w:sz w:val="24"/>
          <w:szCs w:val="24"/>
        </w:rPr>
      </w:pPr>
    </w:p>
    <w:p w:rsidR="00070073" w:rsidRDefault="00070073" w:rsidP="00070073">
      <w:pPr>
        <w:rPr>
          <w:rFonts w:ascii="Arial" w:hAnsi="Arial" w:cs="Arial"/>
          <w:b/>
          <w:sz w:val="24"/>
          <w:szCs w:val="24"/>
        </w:rPr>
      </w:pPr>
      <w:r>
        <w:rPr>
          <w:rFonts w:ascii="Arial" w:hAnsi="Arial" w:cs="Arial"/>
          <w:b/>
          <w:sz w:val="24"/>
          <w:szCs w:val="24"/>
        </w:rPr>
        <w:t xml:space="preserve">Renee Friedman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w:t>
      </w:r>
      <w:proofErr w:type="gramStart"/>
      <w:r w:rsidR="0074387F">
        <w:rPr>
          <w:rFonts w:ascii="Arial" w:hAnsi="Arial" w:cs="Arial"/>
          <w:sz w:val="24"/>
          <w:szCs w:val="24"/>
        </w:rPr>
        <w:t>signer  for</w:t>
      </w:r>
      <w:proofErr w:type="gramEnd"/>
      <w:r w:rsidR="0074387F">
        <w:rPr>
          <w:rFonts w:ascii="Arial" w:hAnsi="Arial" w:cs="Arial"/>
          <w:sz w:val="24"/>
          <w:szCs w:val="24"/>
        </w:rPr>
        <w:t xml:space="preserve"> </w:t>
      </w:r>
      <w:r>
        <w:rPr>
          <w:rFonts w:ascii="Arial" w:hAnsi="Arial" w:cs="Arial"/>
          <w:b/>
          <w:sz w:val="24"/>
          <w:szCs w:val="24"/>
        </w:rPr>
        <w:t>MERS</w:t>
      </w:r>
    </w:p>
    <w:p w:rsidR="00070073" w:rsidRDefault="00070073" w:rsidP="00070073">
      <w:pPr>
        <w:rPr>
          <w:rFonts w:ascii="Arial" w:hAnsi="Arial" w:cs="Arial"/>
          <w:sz w:val="24"/>
          <w:szCs w:val="24"/>
        </w:rPr>
      </w:pPr>
      <w:r w:rsidRPr="009A0FC5">
        <w:rPr>
          <w:rFonts w:ascii="Arial" w:hAnsi="Arial" w:cs="Arial"/>
          <w:b/>
          <w:sz w:val="24"/>
          <w:szCs w:val="24"/>
        </w:rPr>
        <w:t>Rhonda Schwartz</w:t>
      </w:r>
      <w:r>
        <w:rPr>
          <w:rFonts w:ascii="Arial" w:hAnsi="Arial" w:cs="Arial"/>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Pr>
          <w:rFonts w:ascii="Arial" w:hAnsi="Arial" w:cs="Arial"/>
          <w:sz w:val="24"/>
          <w:szCs w:val="24"/>
        </w:rPr>
        <w:t>alleged Assistant Vice President of SunTrust Mortgage</w:t>
      </w:r>
    </w:p>
    <w:p w:rsidR="00070073" w:rsidRDefault="00070073" w:rsidP="00070073">
      <w:pPr>
        <w:rPr>
          <w:rFonts w:ascii="Arial" w:hAnsi="Arial" w:cs="Arial"/>
          <w:b/>
          <w:sz w:val="24"/>
          <w:szCs w:val="24"/>
        </w:rPr>
      </w:pPr>
      <w:r>
        <w:rPr>
          <w:rFonts w:ascii="Arial" w:hAnsi="Arial" w:cs="Arial"/>
          <w:b/>
          <w:sz w:val="24"/>
          <w:szCs w:val="24"/>
        </w:rPr>
        <w:t xml:space="preserve">Richard Paz-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sidRPr="00932175">
        <w:rPr>
          <w:rFonts w:ascii="Arial" w:hAnsi="Arial" w:cs="Arial"/>
          <w:sz w:val="24"/>
          <w:szCs w:val="24"/>
        </w:rPr>
        <w:t xml:space="preserve">signing as Assistant Secretary of MERS </w:t>
      </w:r>
      <w:hyperlink r:id="rId235" w:history="1">
        <w:r w:rsidRPr="00932175">
          <w:rPr>
            <w:rStyle w:val="Hyperlink"/>
            <w:rFonts w:ascii="Arial" w:hAnsi="Arial" w:cs="Arial"/>
            <w:sz w:val="24"/>
            <w:szCs w:val="24"/>
          </w:rPr>
          <w:t>http://205.166.161.12/oncoreV2/showdetails.aspx?id=51125286&amp;rn=3&amp;pi=0&amp;ref=search</w:t>
        </w:r>
      </w:hyperlink>
      <w:r>
        <w:rPr>
          <w:rFonts w:ascii="Arial" w:hAnsi="Arial" w:cs="Arial"/>
          <w:b/>
          <w:sz w:val="24"/>
          <w:szCs w:val="24"/>
        </w:rPr>
        <w:t xml:space="preserve"> </w:t>
      </w:r>
    </w:p>
    <w:p w:rsidR="00070073" w:rsidRDefault="00070073" w:rsidP="00070073">
      <w:pPr>
        <w:rPr>
          <w:rFonts w:ascii="Arial" w:hAnsi="Arial" w:cs="Arial"/>
          <w:sz w:val="24"/>
          <w:szCs w:val="24"/>
        </w:rPr>
      </w:pPr>
      <w:r w:rsidRPr="00125FD5">
        <w:rPr>
          <w:rFonts w:ascii="Arial" w:hAnsi="Arial" w:cs="Arial"/>
          <w:b/>
          <w:sz w:val="24"/>
          <w:szCs w:val="24"/>
        </w:rPr>
        <w:t>Richard Williams</w:t>
      </w:r>
      <w:r>
        <w:rPr>
          <w:rFonts w:ascii="Arial" w:hAnsi="Arial" w:cs="Arial"/>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Pr>
          <w:rFonts w:ascii="Arial" w:hAnsi="Arial" w:cs="Arial"/>
          <w:sz w:val="24"/>
          <w:szCs w:val="24"/>
        </w:rPr>
        <w:t>Attorney –In-Fact for MTGLQ and Vice President of Litton Loan Services</w:t>
      </w:r>
    </w:p>
    <w:p w:rsidR="00070073" w:rsidRPr="00D3654A" w:rsidRDefault="00070073" w:rsidP="00070073">
      <w:pPr>
        <w:pStyle w:val="NormalWeb"/>
        <w:rPr>
          <w:lang w:val="en"/>
        </w:rPr>
      </w:pPr>
      <w:proofErr w:type="spellStart"/>
      <w:r w:rsidRPr="008C5437">
        <w:rPr>
          <w:b/>
        </w:rPr>
        <w:t>Skogg</w:t>
      </w:r>
      <w:proofErr w:type="spellEnd"/>
      <w:r w:rsidRPr="008C5437">
        <w:rPr>
          <w:b/>
        </w:rPr>
        <w:t xml:space="preserve">, </w:t>
      </w:r>
      <w:proofErr w:type="spellStart"/>
      <w:r w:rsidRPr="008C5437">
        <w:rPr>
          <w:b/>
        </w:rPr>
        <w:t>Ric</w:t>
      </w:r>
      <w:proofErr w:type="spellEnd"/>
      <w:r>
        <w:t xml:space="preserve">- </w:t>
      </w:r>
      <w:proofErr w:type="spellStart"/>
      <w:r>
        <w:t>Ric</w:t>
      </w:r>
      <w:proofErr w:type="spellEnd"/>
      <w:r>
        <w:t xml:space="preserve"> </w:t>
      </w:r>
      <w:proofErr w:type="spellStart"/>
      <w:r>
        <w:t>Skogg</w:t>
      </w:r>
      <w:proofErr w:type="spellEnd"/>
      <w:r>
        <w:t xml:space="preserve"> a.k.a. </w:t>
      </w:r>
      <w:proofErr w:type="spellStart"/>
      <w:r>
        <w:t>Ric</w:t>
      </w:r>
      <w:proofErr w:type="spellEnd"/>
      <w:r>
        <w:t xml:space="preserve"> </w:t>
      </w:r>
      <w:proofErr w:type="spellStart"/>
      <w:r>
        <w:t>Skogg</w:t>
      </w:r>
      <w:proofErr w:type="spellEnd"/>
      <w:r>
        <w:t xml:space="preserve">- </w:t>
      </w:r>
      <w:proofErr w:type="spellStart"/>
      <w:r>
        <w:t>robo</w:t>
      </w:r>
      <w:proofErr w:type="spellEnd"/>
      <w:r>
        <w:t xml:space="preserve"> signer for Aurora-   </w:t>
      </w:r>
      <w:r w:rsidRPr="00D3654A">
        <w:rPr>
          <w:lang w:val="en"/>
        </w:rPr>
        <w:br/>
        <w:t>Aurora Loan Services Inc</w:t>
      </w:r>
      <w:proofErr w:type="gramStart"/>
      <w:r w:rsidRPr="00D3654A">
        <w:rPr>
          <w:lang w:val="en"/>
        </w:rPr>
        <w:t>.</w:t>
      </w:r>
      <w:proofErr w:type="gramEnd"/>
      <w:r w:rsidRPr="00D3654A">
        <w:rPr>
          <w:lang w:val="en"/>
        </w:rPr>
        <w:br/>
        <w:t>Corporate Headquarte</w:t>
      </w:r>
      <w:r>
        <w:rPr>
          <w:lang w:val="en"/>
        </w:rPr>
        <w:t>r</w:t>
      </w:r>
      <w:r w:rsidRPr="00D3654A">
        <w:rPr>
          <w:lang w:val="en"/>
        </w:rPr>
        <w:t>s</w:t>
      </w:r>
      <w:r w:rsidRPr="00D3654A">
        <w:rPr>
          <w:lang w:val="en"/>
        </w:rPr>
        <w:br/>
        <w:t>10350 Park Meadows Drive</w:t>
      </w:r>
      <w:r w:rsidRPr="00D3654A">
        <w:rPr>
          <w:lang w:val="en"/>
        </w:rPr>
        <w:br/>
        <w:t>Littleton, CO 80124</w:t>
      </w:r>
      <w:r w:rsidRPr="00D3654A">
        <w:rPr>
          <w:lang w:val="en"/>
        </w:rPr>
        <w:br/>
        <w:t>Telephone: (303) 720-945-3000</w:t>
      </w:r>
    </w:p>
    <w:p w:rsidR="00070073" w:rsidRPr="00D3654A" w:rsidRDefault="00070073" w:rsidP="00070073">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Aurora Loan Services &amp; Lehman Brothers</w:t>
      </w:r>
      <w:r w:rsidRPr="00D3654A">
        <w:rPr>
          <w:rFonts w:ascii="Times New Roman" w:eastAsia="Times New Roman" w:hAnsi="Times New Roman" w:cs="Times New Roman"/>
          <w:sz w:val="24"/>
          <w:szCs w:val="24"/>
          <w:lang w:val="en"/>
        </w:rPr>
        <w:br/>
        <w:t>Rick started as ‘President’ 1997 through 2006</w:t>
      </w:r>
      <w:r w:rsidRPr="00D3654A">
        <w:rPr>
          <w:rFonts w:ascii="Times New Roman" w:eastAsia="Times New Roman" w:hAnsi="Times New Roman" w:cs="Times New Roman"/>
          <w:sz w:val="24"/>
          <w:szCs w:val="24"/>
          <w:lang w:val="en"/>
        </w:rPr>
        <w:br/>
        <w:t xml:space="preserve">Rick was </w:t>
      </w:r>
      <w:proofErr w:type="spellStart"/>
      <w:r w:rsidRPr="00D3654A">
        <w:rPr>
          <w:rFonts w:ascii="Times New Roman" w:eastAsia="Times New Roman" w:hAnsi="Times New Roman" w:cs="Times New Roman"/>
          <w:sz w:val="24"/>
          <w:szCs w:val="24"/>
          <w:lang w:val="en"/>
        </w:rPr>
        <w:t>sooooo</w:t>
      </w:r>
      <w:proofErr w:type="spellEnd"/>
      <w:r w:rsidRPr="00D3654A">
        <w:rPr>
          <w:rFonts w:ascii="Times New Roman" w:eastAsia="Times New Roman" w:hAnsi="Times New Roman" w:cs="Times New Roman"/>
          <w:sz w:val="24"/>
          <w:szCs w:val="24"/>
          <w:lang w:val="en"/>
        </w:rPr>
        <w:t xml:space="preserve"> good he held two positions</w:t>
      </w:r>
      <w:r w:rsidRPr="00D3654A">
        <w:rPr>
          <w:rFonts w:ascii="Times New Roman" w:eastAsia="Times New Roman" w:hAnsi="Times New Roman" w:cs="Times New Roman"/>
          <w:sz w:val="24"/>
          <w:szCs w:val="24"/>
          <w:lang w:val="en"/>
        </w:rPr>
        <w:br/>
        <w:t>2003-2006</w:t>
      </w:r>
      <w:r w:rsidRPr="00D3654A">
        <w:rPr>
          <w:rFonts w:ascii="Times New Roman" w:eastAsia="Times New Roman" w:hAnsi="Times New Roman" w:cs="Times New Roman"/>
          <w:sz w:val="24"/>
          <w:szCs w:val="24"/>
          <w:lang w:val="en"/>
        </w:rPr>
        <w:br/>
        <w:t>1) Aurora Loan Services COO &amp;</w:t>
      </w:r>
      <w:r w:rsidRPr="00D3654A">
        <w:rPr>
          <w:rFonts w:ascii="Times New Roman" w:eastAsia="Times New Roman" w:hAnsi="Times New Roman" w:cs="Times New Roman"/>
          <w:sz w:val="24"/>
          <w:szCs w:val="24"/>
          <w:lang w:val="en"/>
        </w:rPr>
        <w:br/>
        <w:t>2) Managing Director – Lehman Brothers</w:t>
      </w:r>
    </w:p>
    <w:p w:rsidR="00070073" w:rsidRPr="00D3654A" w:rsidRDefault="00070073" w:rsidP="00070073">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 xml:space="preserve">In 1997 Rick </w:t>
      </w:r>
      <w:proofErr w:type="spellStart"/>
      <w:r w:rsidRPr="00D3654A">
        <w:rPr>
          <w:rFonts w:ascii="Times New Roman" w:eastAsia="Times New Roman" w:hAnsi="Times New Roman" w:cs="Times New Roman"/>
          <w:sz w:val="24"/>
          <w:szCs w:val="24"/>
          <w:lang w:val="en"/>
        </w:rPr>
        <w:t>Skogg</w:t>
      </w:r>
      <w:proofErr w:type="spellEnd"/>
      <w:r w:rsidRPr="00D3654A">
        <w:rPr>
          <w:rFonts w:ascii="Times New Roman" w:eastAsia="Times New Roman" w:hAnsi="Times New Roman" w:cs="Times New Roman"/>
          <w:sz w:val="24"/>
          <w:szCs w:val="24"/>
          <w:lang w:val="en"/>
        </w:rPr>
        <w:t xml:space="preserve"> President started</w:t>
      </w:r>
      <w:r w:rsidRPr="00D3654A">
        <w:rPr>
          <w:rFonts w:ascii="Times New Roman" w:eastAsia="Times New Roman" w:hAnsi="Times New Roman" w:cs="Times New Roman"/>
          <w:sz w:val="24"/>
          <w:szCs w:val="24"/>
          <w:lang w:val="en"/>
        </w:rPr>
        <w:br/>
        <w:t xml:space="preserve">Aurora Loan Services. Rick </w:t>
      </w:r>
      <w:proofErr w:type="spellStart"/>
      <w:r w:rsidRPr="00D3654A">
        <w:rPr>
          <w:rFonts w:ascii="Times New Roman" w:eastAsia="Times New Roman" w:hAnsi="Times New Roman" w:cs="Times New Roman"/>
          <w:sz w:val="24"/>
          <w:szCs w:val="24"/>
          <w:lang w:val="en"/>
        </w:rPr>
        <w:t>Skogg</w:t>
      </w:r>
      <w:proofErr w:type="spellEnd"/>
      <w:r w:rsidRPr="00D3654A">
        <w:rPr>
          <w:rFonts w:ascii="Times New Roman" w:eastAsia="Times New Roman" w:hAnsi="Times New Roman" w:cs="Times New Roman"/>
          <w:sz w:val="24"/>
          <w:szCs w:val="24"/>
          <w:lang w:val="en"/>
        </w:rPr>
        <w:t xml:space="preserve"> came from </w:t>
      </w:r>
      <w:proofErr w:type="spellStart"/>
      <w:r w:rsidRPr="00D3654A">
        <w:rPr>
          <w:rFonts w:ascii="Times New Roman" w:eastAsia="Times New Roman" w:hAnsi="Times New Roman" w:cs="Times New Roman"/>
          <w:sz w:val="24"/>
          <w:szCs w:val="24"/>
          <w:lang w:val="en"/>
        </w:rPr>
        <w:t>Harbourton</w:t>
      </w:r>
      <w:proofErr w:type="spellEnd"/>
      <w:r w:rsidRPr="00D3654A">
        <w:rPr>
          <w:rFonts w:ascii="Times New Roman" w:eastAsia="Times New Roman" w:hAnsi="Times New Roman" w:cs="Times New Roman"/>
          <w:sz w:val="24"/>
          <w:szCs w:val="24"/>
          <w:lang w:val="en"/>
        </w:rPr>
        <w:t xml:space="preserve"> Mortgage Co. LP. </w:t>
      </w:r>
      <w:proofErr w:type="gramStart"/>
      <w:r w:rsidRPr="00D3654A">
        <w:rPr>
          <w:rFonts w:ascii="Times New Roman" w:eastAsia="Times New Roman" w:hAnsi="Times New Roman" w:cs="Times New Roman"/>
          <w:sz w:val="24"/>
          <w:szCs w:val="24"/>
          <w:lang w:val="en"/>
        </w:rPr>
        <w:t>President &amp;</w:t>
      </w:r>
      <w:proofErr w:type="gramEnd"/>
      <w:r w:rsidRPr="00D3654A">
        <w:rPr>
          <w:rFonts w:ascii="Times New Roman" w:eastAsia="Times New Roman" w:hAnsi="Times New Roman" w:cs="Times New Roman"/>
          <w:sz w:val="24"/>
          <w:szCs w:val="24"/>
          <w:lang w:val="en"/>
        </w:rPr>
        <w:t xml:space="preserve"> CEO. </w:t>
      </w:r>
      <w:proofErr w:type="gramStart"/>
      <w:r w:rsidRPr="00D3654A">
        <w:rPr>
          <w:rFonts w:ascii="Times New Roman" w:eastAsia="Times New Roman" w:hAnsi="Times New Roman" w:cs="Times New Roman"/>
          <w:sz w:val="24"/>
          <w:szCs w:val="24"/>
          <w:lang w:val="en"/>
        </w:rPr>
        <w:t xml:space="preserve">Originally Platte Valley Mortgage Co </w:t>
      </w:r>
      <w:proofErr w:type="spellStart"/>
      <w:r w:rsidRPr="00D3654A">
        <w:rPr>
          <w:rFonts w:ascii="Times New Roman" w:eastAsia="Times New Roman" w:hAnsi="Times New Roman" w:cs="Times New Roman"/>
          <w:sz w:val="24"/>
          <w:szCs w:val="24"/>
          <w:lang w:val="en"/>
        </w:rPr>
        <w:t>LPdid</w:t>
      </w:r>
      <w:proofErr w:type="spellEnd"/>
      <w:r w:rsidRPr="00D3654A">
        <w:rPr>
          <w:rFonts w:ascii="Times New Roman" w:eastAsia="Times New Roman" w:hAnsi="Times New Roman" w:cs="Times New Roman"/>
          <w:sz w:val="24"/>
          <w:szCs w:val="24"/>
          <w:lang w:val="en"/>
        </w:rPr>
        <w:t xml:space="preserve"> a reverse merger </w:t>
      </w:r>
      <w:proofErr w:type="spellStart"/>
      <w:r w:rsidRPr="00D3654A">
        <w:rPr>
          <w:rFonts w:ascii="Times New Roman" w:eastAsia="Times New Roman" w:hAnsi="Times New Roman" w:cs="Times New Roman"/>
          <w:sz w:val="24"/>
          <w:szCs w:val="24"/>
          <w:lang w:val="en"/>
        </w:rPr>
        <w:t>reanmed</w:t>
      </w:r>
      <w:proofErr w:type="spellEnd"/>
      <w:r w:rsidRPr="00D3654A">
        <w:rPr>
          <w:rFonts w:ascii="Times New Roman" w:eastAsia="Times New Roman" w:hAnsi="Times New Roman" w:cs="Times New Roman"/>
          <w:sz w:val="24"/>
          <w:szCs w:val="24"/>
          <w:lang w:val="en"/>
        </w:rPr>
        <w:t xml:space="preserve"> Platte Valley Mortgage Co. </w:t>
      </w:r>
      <w:proofErr w:type="spellStart"/>
      <w:r w:rsidRPr="00D3654A">
        <w:rPr>
          <w:rFonts w:ascii="Times New Roman" w:eastAsia="Times New Roman" w:hAnsi="Times New Roman" w:cs="Times New Roman"/>
          <w:sz w:val="24"/>
          <w:szCs w:val="24"/>
          <w:lang w:val="en"/>
        </w:rPr>
        <w:t>Harbourton</w:t>
      </w:r>
      <w:proofErr w:type="spellEnd"/>
      <w:r w:rsidRPr="00D3654A">
        <w:rPr>
          <w:rFonts w:ascii="Times New Roman" w:eastAsia="Times New Roman" w:hAnsi="Times New Roman" w:cs="Times New Roman"/>
          <w:sz w:val="24"/>
          <w:szCs w:val="24"/>
          <w:lang w:val="en"/>
        </w:rPr>
        <w:t xml:space="preserve"> Mortgage Co.</w:t>
      </w:r>
      <w:proofErr w:type="gramEnd"/>
    </w:p>
    <w:p w:rsidR="00070073" w:rsidRPr="00D3654A" w:rsidRDefault="00070073" w:rsidP="00070073">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D3654A">
        <w:rPr>
          <w:rFonts w:ascii="Times New Roman" w:eastAsia="Times New Roman" w:hAnsi="Times New Roman" w:cs="Times New Roman"/>
          <w:sz w:val="24"/>
          <w:szCs w:val="24"/>
          <w:lang w:val="en"/>
        </w:rPr>
        <w:lastRenderedPageBreak/>
        <w:t>Harbourton</w:t>
      </w:r>
      <w:proofErr w:type="spellEnd"/>
      <w:r w:rsidRPr="00D3654A">
        <w:rPr>
          <w:rFonts w:ascii="Times New Roman" w:eastAsia="Times New Roman" w:hAnsi="Times New Roman" w:cs="Times New Roman"/>
          <w:sz w:val="24"/>
          <w:szCs w:val="24"/>
          <w:lang w:val="en"/>
        </w:rPr>
        <w:t xml:space="preserve"> Funding Corporation is located at</w:t>
      </w:r>
      <w:r w:rsidRPr="00D3654A">
        <w:rPr>
          <w:rFonts w:ascii="Times New Roman" w:eastAsia="Times New Roman" w:hAnsi="Times New Roman" w:cs="Times New Roman"/>
          <w:sz w:val="24"/>
          <w:szCs w:val="24"/>
          <w:lang w:val="en"/>
        </w:rPr>
        <w:br/>
        <w:t xml:space="preserve">2530 S Parker Rd </w:t>
      </w:r>
      <w:proofErr w:type="spellStart"/>
      <w:r w:rsidRPr="00D3654A">
        <w:rPr>
          <w:rFonts w:ascii="Times New Roman" w:eastAsia="Times New Roman" w:hAnsi="Times New Roman" w:cs="Times New Roman"/>
          <w:sz w:val="24"/>
          <w:szCs w:val="24"/>
          <w:lang w:val="en"/>
        </w:rPr>
        <w:t>Ste</w:t>
      </w:r>
      <w:proofErr w:type="spellEnd"/>
      <w:r w:rsidRPr="00D3654A">
        <w:rPr>
          <w:rFonts w:ascii="Times New Roman" w:eastAsia="Times New Roman" w:hAnsi="Times New Roman" w:cs="Times New Roman"/>
          <w:sz w:val="24"/>
          <w:szCs w:val="24"/>
          <w:lang w:val="en"/>
        </w:rPr>
        <w:t xml:space="preserve"> 500 Aurora, CO 80014.</w:t>
      </w:r>
      <w:r w:rsidRPr="00D3654A">
        <w:rPr>
          <w:rFonts w:ascii="Times New Roman" w:eastAsia="Times New Roman" w:hAnsi="Times New Roman" w:cs="Times New Roman"/>
          <w:sz w:val="24"/>
          <w:szCs w:val="24"/>
          <w:lang w:val="en"/>
        </w:rPr>
        <w:br/>
        <w:t xml:space="preserve">The officers include Rick W </w:t>
      </w:r>
      <w:proofErr w:type="spellStart"/>
      <w:r w:rsidRPr="00D3654A">
        <w:rPr>
          <w:rFonts w:ascii="Times New Roman" w:eastAsia="Times New Roman" w:hAnsi="Times New Roman" w:cs="Times New Roman"/>
          <w:sz w:val="24"/>
          <w:szCs w:val="24"/>
          <w:lang w:val="en"/>
        </w:rPr>
        <w:t>Skogg</w:t>
      </w:r>
      <w:proofErr w:type="spellEnd"/>
      <w:r w:rsidRPr="00D3654A">
        <w:rPr>
          <w:rFonts w:ascii="Times New Roman" w:eastAsia="Times New Roman" w:hAnsi="Times New Roman" w:cs="Times New Roman"/>
          <w:sz w:val="24"/>
          <w:szCs w:val="24"/>
          <w:lang w:val="en"/>
        </w:rPr>
        <w:t xml:space="preserve">. </w:t>
      </w:r>
      <w:proofErr w:type="spellStart"/>
      <w:r w:rsidRPr="00D3654A">
        <w:rPr>
          <w:rFonts w:ascii="Times New Roman" w:eastAsia="Times New Roman" w:hAnsi="Times New Roman" w:cs="Times New Roman"/>
          <w:sz w:val="24"/>
          <w:szCs w:val="24"/>
          <w:lang w:val="en"/>
        </w:rPr>
        <w:t>Harbourton</w:t>
      </w:r>
      <w:proofErr w:type="spellEnd"/>
      <w:r w:rsidRPr="00D3654A">
        <w:rPr>
          <w:rFonts w:ascii="Times New Roman" w:eastAsia="Times New Roman" w:hAnsi="Times New Roman" w:cs="Times New Roman"/>
          <w:sz w:val="24"/>
          <w:szCs w:val="24"/>
          <w:lang w:val="en"/>
        </w:rPr>
        <w:t xml:space="preserve"> Funding Corporation was incorporated on Wednesday, February 19, 1992 and is currently not active. C T Corporation System represents </w:t>
      </w:r>
      <w:proofErr w:type="spellStart"/>
      <w:r w:rsidRPr="00D3654A">
        <w:rPr>
          <w:rFonts w:ascii="Times New Roman" w:eastAsia="Times New Roman" w:hAnsi="Times New Roman" w:cs="Times New Roman"/>
          <w:sz w:val="24"/>
          <w:szCs w:val="24"/>
          <w:lang w:val="en"/>
        </w:rPr>
        <w:t>Harbourton</w:t>
      </w:r>
      <w:proofErr w:type="spellEnd"/>
      <w:r w:rsidRPr="00D3654A">
        <w:rPr>
          <w:rFonts w:ascii="Times New Roman" w:eastAsia="Times New Roman" w:hAnsi="Times New Roman" w:cs="Times New Roman"/>
          <w:sz w:val="24"/>
          <w:szCs w:val="24"/>
          <w:lang w:val="en"/>
        </w:rPr>
        <w:t xml:space="preserve"> Funding Corporation as their registered agent.</w:t>
      </w:r>
    </w:p>
    <w:p w:rsidR="00070073" w:rsidRPr="00D3654A" w:rsidRDefault="00070073" w:rsidP="00070073">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 xml:space="preserve">Rick </w:t>
      </w:r>
      <w:proofErr w:type="spellStart"/>
      <w:r w:rsidRPr="00D3654A">
        <w:rPr>
          <w:rFonts w:ascii="Times New Roman" w:eastAsia="Times New Roman" w:hAnsi="Times New Roman" w:cs="Times New Roman"/>
          <w:sz w:val="24"/>
          <w:szCs w:val="24"/>
          <w:lang w:val="en"/>
        </w:rPr>
        <w:t>Skogg</w:t>
      </w:r>
      <w:proofErr w:type="spellEnd"/>
      <w:r w:rsidRPr="00D3654A">
        <w:rPr>
          <w:rFonts w:ascii="Times New Roman" w:eastAsia="Times New Roman" w:hAnsi="Times New Roman" w:cs="Times New Roman"/>
          <w:sz w:val="24"/>
          <w:szCs w:val="24"/>
          <w:lang w:val="en"/>
        </w:rPr>
        <w:t xml:space="preserve"> does not report where he worked 2006-2008</w:t>
      </w:r>
    </w:p>
    <w:p w:rsidR="00070073" w:rsidRPr="00D3654A" w:rsidRDefault="00070073" w:rsidP="00070073">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 xml:space="preserve">10/2008 – 8/2010 Rick </w:t>
      </w:r>
      <w:proofErr w:type="spellStart"/>
      <w:r w:rsidRPr="00D3654A">
        <w:rPr>
          <w:rFonts w:ascii="Times New Roman" w:eastAsia="Times New Roman" w:hAnsi="Times New Roman" w:cs="Times New Roman"/>
          <w:sz w:val="24"/>
          <w:szCs w:val="24"/>
          <w:lang w:val="en"/>
        </w:rPr>
        <w:t>Skogg</w:t>
      </w:r>
      <w:proofErr w:type="spellEnd"/>
      <w:r w:rsidRPr="00D3654A">
        <w:rPr>
          <w:rFonts w:ascii="Times New Roman" w:eastAsia="Times New Roman" w:hAnsi="Times New Roman" w:cs="Times New Roman"/>
          <w:sz w:val="24"/>
          <w:szCs w:val="24"/>
          <w:lang w:val="en"/>
        </w:rPr>
        <w:br/>
        <w:t>SUMMARY &amp; Accomplishments</w:t>
      </w:r>
      <w:r w:rsidRPr="00D3654A">
        <w:rPr>
          <w:rFonts w:ascii="Times New Roman" w:eastAsia="Times New Roman" w:hAnsi="Times New Roman" w:cs="Times New Roman"/>
          <w:sz w:val="24"/>
          <w:szCs w:val="24"/>
          <w:lang w:val="en"/>
        </w:rPr>
        <w:br/>
        <w:t xml:space="preserve">DENVER, CO. – W.J. Bradley (WJB), a privately held independent retail mortgage lender, announced today the addition of Rick </w:t>
      </w:r>
      <w:proofErr w:type="spellStart"/>
      <w:r w:rsidRPr="00D3654A">
        <w:rPr>
          <w:rFonts w:ascii="Times New Roman" w:eastAsia="Times New Roman" w:hAnsi="Times New Roman" w:cs="Times New Roman"/>
          <w:sz w:val="24"/>
          <w:szCs w:val="24"/>
          <w:lang w:val="en"/>
        </w:rPr>
        <w:t>Skogg</w:t>
      </w:r>
      <w:proofErr w:type="spellEnd"/>
      <w:r w:rsidRPr="00D3654A">
        <w:rPr>
          <w:rFonts w:ascii="Times New Roman" w:eastAsia="Times New Roman" w:hAnsi="Times New Roman" w:cs="Times New Roman"/>
          <w:sz w:val="24"/>
          <w:szCs w:val="24"/>
          <w:lang w:val="en"/>
        </w:rPr>
        <w:t xml:space="preserve"> as the Company’s new President. </w:t>
      </w:r>
      <w:proofErr w:type="spellStart"/>
      <w:r w:rsidRPr="00D3654A">
        <w:rPr>
          <w:rFonts w:ascii="Times New Roman" w:eastAsia="Times New Roman" w:hAnsi="Times New Roman" w:cs="Times New Roman"/>
          <w:sz w:val="24"/>
          <w:szCs w:val="24"/>
          <w:lang w:val="en"/>
        </w:rPr>
        <w:t>Skogg</w:t>
      </w:r>
      <w:proofErr w:type="spellEnd"/>
      <w:r w:rsidRPr="00D3654A">
        <w:rPr>
          <w:rFonts w:ascii="Times New Roman" w:eastAsia="Times New Roman" w:hAnsi="Times New Roman" w:cs="Times New Roman"/>
          <w:sz w:val="24"/>
          <w:szCs w:val="24"/>
          <w:lang w:val="en"/>
        </w:rPr>
        <w:t xml:space="preserve"> joins WJB from Aurora Loan Services, where he served as Chief Operating Officer and was instrumental in successfully establishing retail, correspondent and broker platforms.</w:t>
      </w:r>
    </w:p>
    <w:p w:rsidR="00070073" w:rsidRPr="00D3654A" w:rsidRDefault="00070073" w:rsidP="00070073">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His accomplishments at Aurora included developing a master servicing division that oversaw $170 billion of mortgage assets and building a primary servicing unit that serviced in excess of $90 billion of mortgage rights and a warehouse lending unit that provided interim financing to Aurora’s clients.</w:t>
      </w:r>
    </w:p>
    <w:p w:rsidR="00070073" w:rsidRPr="00D3654A" w:rsidRDefault="00070073" w:rsidP="00070073">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D3654A">
        <w:rPr>
          <w:rFonts w:ascii="Times New Roman" w:eastAsia="Times New Roman" w:hAnsi="Times New Roman" w:cs="Times New Roman"/>
          <w:sz w:val="24"/>
          <w:szCs w:val="24"/>
          <w:lang w:val="en"/>
        </w:rPr>
        <w:t>Skogg</w:t>
      </w:r>
      <w:proofErr w:type="spellEnd"/>
      <w:r w:rsidRPr="00D3654A">
        <w:rPr>
          <w:rFonts w:ascii="Times New Roman" w:eastAsia="Times New Roman" w:hAnsi="Times New Roman" w:cs="Times New Roman"/>
          <w:sz w:val="24"/>
          <w:szCs w:val="24"/>
          <w:lang w:val="en"/>
        </w:rPr>
        <w:t xml:space="preserve"> has more than 20 years of extensive experience in leading successful mortgage organizations, including spearheading the sale of </w:t>
      </w:r>
      <w:proofErr w:type="spellStart"/>
      <w:r w:rsidRPr="00D3654A">
        <w:rPr>
          <w:rFonts w:ascii="Times New Roman" w:eastAsia="Times New Roman" w:hAnsi="Times New Roman" w:cs="Times New Roman"/>
          <w:sz w:val="24"/>
          <w:szCs w:val="24"/>
          <w:lang w:val="en"/>
        </w:rPr>
        <w:t>Harbourton</w:t>
      </w:r>
      <w:proofErr w:type="spellEnd"/>
      <w:r w:rsidRPr="00D3654A">
        <w:rPr>
          <w:rFonts w:ascii="Times New Roman" w:eastAsia="Times New Roman" w:hAnsi="Times New Roman" w:cs="Times New Roman"/>
          <w:sz w:val="24"/>
          <w:szCs w:val="24"/>
          <w:lang w:val="en"/>
        </w:rPr>
        <w:t xml:space="preserve"> Mortgage Company to Lehman Brothers Holdings and serving as President and Chief Executive of Platte Valley Mortgage Corporation.</w:t>
      </w:r>
    </w:p>
    <w:p w:rsidR="00070073" w:rsidRPr="00D3654A" w:rsidRDefault="00070073" w:rsidP="00070073">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 xml:space="preserve">“I am proud to be joining a company with a solid vision and mission for the future. WJB’s commitment to outstanding customer service backed by an exceptional sales force and operations team will allow us to gain significant market share while raising the standards of excellence in our industry to newer heights,” shared </w:t>
      </w:r>
      <w:proofErr w:type="spellStart"/>
      <w:r w:rsidRPr="00D3654A">
        <w:rPr>
          <w:rFonts w:ascii="Times New Roman" w:eastAsia="Times New Roman" w:hAnsi="Times New Roman" w:cs="Times New Roman"/>
          <w:sz w:val="24"/>
          <w:szCs w:val="24"/>
          <w:lang w:val="en"/>
        </w:rPr>
        <w:t>Skogg</w:t>
      </w:r>
      <w:proofErr w:type="spellEnd"/>
      <w:r w:rsidRPr="00D3654A">
        <w:rPr>
          <w:rFonts w:ascii="Times New Roman" w:eastAsia="Times New Roman" w:hAnsi="Times New Roman" w:cs="Times New Roman"/>
          <w:sz w:val="24"/>
          <w:szCs w:val="24"/>
          <w:lang w:val="en"/>
        </w:rPr>
        <w:t>.</w:t>
      </w:r>
    </w:p>
    <w:p w:rsidR="00070073" w:rsidRPr="00D3654A" w:rsidRDefault="00070073" w:rsidP="00070073">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D3654A">
        <w:rPr>
          <w:rFonts w:ascii="Times New Roman" w:eastAsia="Times New Roman" w:hAnsi="Times New Roman" w:cs="Times New Roman"/>
          <w:sz w:val="24"/>
          <w:szCs w:val="24"/>
          <w:lang w:val="en"/>
        </w:rPr>
        <w:t>Skogg</w:t>
      </w:r>
      <w:proofErr w:type="spellEnd"/>
      <w:r w:rsidRPr="00D3654A">
        <w:rPr>
          <w:rFonts w:ascii="Times New Roman" w:eastAsia="Times New Roman" w:hAnsi="Times New Roman" w:cs="Times New Roman"/>
          <w:sz w:val="24"/>
          <w:szCs w:val="24"/>
          <w:lang w:val="en"/>
        </w:rPr>
        <w:t xml:space="preserve"> will serve as President of WJB, overseeing all day-to-day aspects of the WJB business, including sales, operations, marketing and customer service. He will also work with the WJB team to increase production and promote continuous and profitable growth of the business.</w:t>
      </w:r>
    </w:p>
    <w:p w:rsidR="00070073" w:rsidRDefault="00070073" w:rsidP="00070073">
      <w:pPr>
        <w:spacing w:before="100" w:beforeAutospacing="1" w:after="100" w:afterAutospacing="1" w:line="240" w:lineRule="auto"/>
      </w:pPr>
      <w:r w:rsidRPr="00D3654A">
        <w:rPr>
          <w:rFonts w:ascii="Times New Roman" w:eastAsia="Times New Roman" w:hAnsi="Times New Roman" w:cs="Times New Roman"/>
          <w:sz w:val="24"/>
          <w:szCs w:val="24"/>
          <w:lang w:val="en"/>
        </w:rPr>
        <w:t>Chief Executive Officer Bill Bradley said, “I am pleased to have Rick on board. I believe the combination of his experience, focus and dedication will be critical factors to WJB’s continued success during this historic time in our industry</w:t>
      </w:r>
      <w:r>
        <w:rPr>
          <w:rFonts w:ascii="Times New Roman" w:eastAsia="Times New Roman" w:hAnsi="Times New Roman" w:cs="Times New Roman"/>
          <w:sz w:val="24"/>
          <w:szCs w:val="24"/>
          <w:lang w:val="en"/>
        </w:rPr>
        <w:t xml:space="preserve">.                 </w:t>
      </w:r>
      <w:r>
        <w:t xml:space="preserve">             </w:t>
      </w:r>
      <w:hyperlink r:id="rId236" w:history="1">
        <w:r w:rsidRPr="00885F1A">
          <w:rPr>
            <w:rStyle w:val="Hyperlink"/>
          </w:rPr>
          <w:t>http://www.linkedin.com/pub/rick-skogg/b/440/b91</w:t>
        </w:r>
      </w:hyperlink>
      <w:r>
        <w:t xml:space="preserve">   </w:t>
      </w:r>
      <w:hyperlink r:id="rId237" w:history="1">
        <w:r w:rsidRPr="00885F1A">
          <w:rPr>
            <w:rStyle w:val="Hyperlink"/>
          </w:rPr>
          <w:t>http://livinglies.wordpress.com/2011/05/07/cochrane-robosigning-at-aurora/</w:t>
        </w:r>
      </w:hyperlink>
      <w:r>
        <w:t xml:space="preserve">   </w:t>
      </w:r>
      <w:hyperlink r:id="rId238" w:history="1">
        <w:r w:rsidRPr="00885F1A">
          <w:rPr>
            <w:rStyle w:val="Hyperlink"/>
          </w:rPr>
          <w:t>http://dockets.justia.com/docket/nevada/nvdce/2:2010cv01121/74641/</w:t>
        </w:r>
      </w:hyperlink>
      <w:r>
        <w:t xml:space="preserve">   </w:t>
      </w:r>
      <w:hyperlink r:id="rId239" w:history="1">
        <w:r w:rsidRPr="00885F1A">
          <w:rPr>
            <w:rStyle w:val="Hyperlink"/>
          </w:rPr>
          <w:t>http://livinglies.wordpress.com/2011/03/25/wisconsin-appeals-ct-aurora-is-not-owner-of-note-trial-court-reversed/</w:t>
        </w:r>
      </w:hyperlink>
      <w:r>
        <w:t xml:space="preserve"> </w:t>
      </w:r>
    </w:p>
    <w:p w:rsidR="00070073" w:rsidRPr="00942835" w:rsidRDefault="00070073" w:rsidP="00070073">
      <w:pPr>
        <w:rPr>
          <w:rFonts w:ascii="Arial" w:hAnsi="Arial" w:cs="Arial"/>
          <w:sz w:val="24"/>
          <w:szCs w:val="24"/>
        </w:rPr>
      </w:pPr>
      <w:r w:rsidRPr="00942835">
        <w:rPr>
          <w:rStyle w:val="a1"/>
          <w:rFonts w:ascii="Arial" w:hAnsi="Arial" w:cs="Arial"/>
          <w:b/>
          <w:color w:val="000000"/>
          <w:sz w:val="24"/>
          <w:szCs w:val="24"/>
        </w:rPr>
        <w:t>Ricky Thompson</w:t>
      </w:r>
      <w:r w:rsidRPr="00942835">
        <w:rPr>
          <w:rStyle w:val="a1"/>
          <w:rFonts w:ascii="Arial" w:hAnsi="Arial" w:cs="Arial"/>
          <w:color w:val="000000"/>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hyperlink r:id="rId240" w:history="1">
        <w:r w:rsidRPr="00942835">
          <w:rPr>
            <w:rStyle w:val="Hyperlink"/>
            <w:rFonts w:ascii="Arial" w:hAnsi="Arial" w:cs="Arial"/>
            <w:sz w:val="24"/>
            <w:szCs w:val="24"/>
            <w:bdr w:val="none" w:sz="0" w:space="0" w:color="auto" w:frame="1"/>
          </w:rPr>
          <w:t>http://www.scribd.com/doc/61146555/ROBO-GALORE-LYNN-S-LIST-OF-TOP-MORTGAGE-SIGNERS-FOR-FIRST-HALF-OF-2011</w:t>
        </w:r>
      </w:hyperlink>
    </w:p>
    <w:p w:rsidR="00070073" w:rsidRDefault="00070073" w:rsidP="00070073">
      <w:pPr>
        <w:rPr>
          <w:rFonts w:ascii="Arial" w:hAnsi="Arial" w:cs="Arial"/>
          <w:sz w:val="24"/>
          <w:szCs w:val="24"/>
        </w:rPr>
      </w:pPr>
      <w:r w:rsidRPr="0065233D">
        <w:rPr>
          <w:rFonts w:ascii="Arial" w:hAnsi="Arial" w:cs="Arial"/>
          <w:b/>
          <w:sz w:val="24"/>
          <w:szCs w:val="24"/>
        </w:rPr>
        <w:lastRenderedPageBreak/>
        <w:t>Rita Knowles</w:t>
      </w:r>
      <w:r w:rsidRPr="00F13AD2">
        <w:rPr>
          <w:rFonts w:ascii="Arial" w:hAnsi="Arial" w:cs="Arial"/>
          <w:sz w:val="24"/>
          <w:szCs w:val="24"/>
        </w:rPr>
        <w:t xml:space="preserv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hyperlink r:id="rId241" w:history="1">
        <w:r w:rsidRPr="00E3676A">
          <w:rPr>
            <w:rStyle w:val="Hyperlink"/>
            <w:rFonts w:ascii="Arial" w:hAnsi="Arial" w:cs="Arial"/>
            <w:sz w:val="24"/>
            <w:szCs w:val="24"/>
          </w:rPr>
          <w:t>http://www.salemdeeds.com/robosite/RobosignerList.aspx</w:t>
        </w:r>
      </w:hyperlink>
    </w:p>
    <w:p w:rsidR="00070073" w:rsidRDefault="00070073" w:rsidP="00070073">
      <w:pPr>
        <w:rPr>
          <w:rFonts w:ascii="Arial" w:hAnsi="Arial" w:cs="Arial"/>
          <w:sz w:val="24"/>
          <w:szCs w:val="24"/>
        </w:rPr>
      </w:pPr>
      <w:r>
        <w:rPr>
          <w:rFonts w:ascii="Arial" w:hAnsi="Arial" w:cs="Arial"/>
          <w:b/>
          <w:sz w:val="24"/>
          <w:szCs w:val="24"/>
        </w:rPr>
        <w:t xml:space="preserve">Robert Bourne-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w:t>
      </w:r>
      <w:proofErr w:type="gramStart"/>
      <w:r w:rsidR="0074387F">
        <w:rPr>
          <w:rFonts w:ascii="Arial" w:hAnsi="Arial" w:cs="Arial"/>
          <w:sz w:val="24"/>
          <w:szCs w:val="24"/>
        </w:rPr>
        <w:t>signer  at</w:t>
      </w:r>
      <w:proofErr w:type="gramEnd"/>
      <w:r w:rsidR="0074387F">
        <w:rPr>
          <w:rFonts w:ascii="Arial" w:hAnsi="Arial" w:cs="Arial"/>
          <w:sz w:val="24"/>
          <w:szCs w:val="24"/>
        </w:rPr>
        <w:t xml:space="preserve"> </w:t>
      </w:r>
      <w:r w:rsidRPr="001008E3">
        <w:rPr>
          <w:rFonts w:ascii="Arial" w:hAnsi="Arial" w:cs="Arial"/>
          <w:sz w:val="24"/>
          <w:szCs w:val="24"/>
        </w:rPr>
        <w:t>JP Morgan/Chase</w:t>
      </w:r>
      <w:r w:rsidR="00F35A3E">
        <w:rPr>
          <w:rFonts w:ascii="Arial" w:hAnsi="Arial" w:cs="Arial"/>
          <w:sz w:val="24"/>
          <w:szCs w:val="24"/>
        </w:rPr>
        <w:t>, also as Certifying Officer  for  Wells Fargo by American Title Insurance, as attorney-in-fact</w:t>
      </w:r>
    </w:p>
    <w:p w:rsidR="00070073" w:rsidRDefault="00070073" w:rsidP="00070073">
      <w:pPr>
        <w:rPr>
          <w:rFonts w:ascii="Arial" w:hAnsi="Arial" w:cs="Arial"/>
          <w:b/>
          <w:sz w:val="24"/>
          <w:szCs w:val="24"/>
        </w:rPr>
      </w:pPr>
      <w:r w:rsidRPr="001101E8">
        <w:rPr>
          <w:rFonts w:ascii="Arial" w:hAnsi="Arial" w:cs="Arial"/>
          <w:b/>
          <w:sz w:val="24"/>
          <w:szCs w:val="24"/>
        </w:rPr>
        <w:t>Robert Walsh</w:t>
      </w:r>
      <w:r>
        <w:rPr>
          <w:rFonts w:ascii="Arial" w:hAnsi="Arial" w:cs="Arial"/>
          <w:sz w:val="24"/>
          <w:szCs w:val="24"/>
        </w:rPr>
        <w:t xml:space="preserve"> – Notary for </w:t>
      </w:r>
      <w:proofErr w:type="spellStart"/>
      <w:r>
        <w:rPr>
          <w:rFonts w:ascii="Arial" w:hAnsi="Arial" w:cs="Arial"/>
          <w:sz w:val="24"/>
          <w:szCs w:val="24"/>
        </w:rPr>
        <w:t>Nationstar</w:t>
      </w:r>
      <w:proofErr w:type="spellEnd"/>
      <w:r>
        <w:rPr>
          <w:rFonts w:ascii="Arial" w:hAnsi="Arial" w:cs="Arial"/>
          <w:sz w:val="24"/>
          <w:szCs w:val="24"/>
        </w:rPr>
        <w:t xml:space="preserve"> Mortgage</w:t>
      </w:r>
    </w:p>
    <w:p w:rsidR="00004AC8" w:rsidRDefault="00004AC8" w:rsidP="00070073">
      <w:pPr>
        <w:pStyle w:val="Heading2"/>
        <w:rPr>
          <w:rFonts w:ascii="Arial" w:hAnsi="Arial" w:cs="Arial"/>
          <w:sz w:val="24"/>
          <w:szCs w:val="24"/>
        </w:rPr>
      </w:pPr>
      <w:r>
        <w:rPr>
          <w:rFonts w:ascii="Arial" w:hAnsi="Arial" w:cs="Arial"/>
          <w:sz w:val="24"/>
          <w:szCs w:val="24"/>
        </w:rPr>
        <w:t xml:space="preserve">Robin Mays – suspected </w:t>
      </w:r>
      <w:proofErr w:type="spellStart"/>
      <w:r>
        <w:rPr>
          <w:rFonts w:ascii="Arial" w:hAnsi="Arial" w:cs="Arial"/>
          <w:sz w:val="24"/>
          <w:szCs w:val="24"/>
        </w:rPr>
        <w:t>robo</w:t>
      </w:r>
      <w:proofErr w:type="spellEnd"/>
      <w:r>
        <w:rPr>
          <w:rFonts w:ascii="Arial" w:hAnsi="Arial" w:cs="Arial"/>
          <w:sz w:val="24"/>
          <w:szCs w:val="24"/>
        </w:rPr>
        <w:t xml:space="preserve"> signer</w:t>
      </w:r>
    </w:p>
    <w:p w:rsidR="00070073" w:rsidRPr="00E153A2" w:rsidRDefault="00070073" w:rsidP="00070073">
      <w:pPr>
        <w:pStyle w:val="Heading2"/>
        <w:rPr>
          <w:rFonts w:ascii="Arial" w:hAnsi="Arial" w:cs="Arial"/>
          <w:b w:val="0"/>
          <w:sz w:val="24"/>
          <w:szCs w:val="24"/>
          <w:lang w:val="en"/>
        </w:rPr>
      </w:pPr>
      <w:r w:rsidRPr="00E153A2">
        <w:rPr>
          <w:rFonts w:ascii="Arial" w:hAnsi="Arial" w:cs="Arial"/>
          <w:sz w:val="24"/>
          <w:szCs w:val="24"/>
        </w:rPr>
        <w:t xml:space="preserve">Rodney </w:t>
      </w:r>
      <w:proofErr w:type="spellStart"/>
      <w:r w:rsidRPr="00E153A2">
        <w:rPr>
          <w:rFonts w:ascii="Arial" w:hAnsi="Arial" w:cs="Arial"/>
          <w:sz w:val="24"/>
          <w:szCs w:val="24"/>
        </w:rPr>
        <w:t>Cadwell</w:t>
      </w:r>
      <w:proofErr w:type="spellEnd"/>
      <w:r>
        <w:rPr>
          <w:rFonts w:ascii="Arial" w:hAnsi="Arial" w:cs="Arial"/>
          <w:b w:val="0"/>
          <w:sz w:val="24"/>
          <w:szCs w:val="24"/>
        </w:rPr>
        <w:t xml:space="preserve">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but is really </w:t>
      </w:r>
      <w:r w:rsidRPr="00346936">
        <w:rPr>
          <w:rStyle w:val="title1"/>
          <w:rFonts w:asciiTheme="minorHAnsi" w:hAnsiTheme="minorHAnsi" w:cstheme="minorHAnsi"/>
          <w:b w:val="0"/>
          <w:sz w:val="24"/>
          <w:szCs w:val="24"/>
          <w:lang w:val="en"/>
        </w:rPr>
        <w:t>VP Asset Management</w:t>
      </w:r>
      <w:r w:rsidRPr="00346936">
        <w:rPr>
          <w:rFonts w:asciiTheme="minorHAnsi" w:hAnsiTheme="minorHAnsi" w:cstheme="minorHAnsi"/>
          <w:b w:val="0"/>
          <w:sz w:val="24"/>
          <w:szCs w:val="24"/>
          <w:lang w:val="en"/>
        </w:rPr>
        <w:t xml:space="preserve"> </w:t>
      </w:r>
      <w:hyperlink r:id="rId242" w:history="1">
        <w:r w:rsidRPr="00346936">
          <w:rPr>
            <w:rStyle w:val="org"/>
            <w:rFonts w:asciiTheme="minorHAnsi" w:hAnsiTheme="minorHAnsi" w:cstheme="minorHAnsi"/>
            <w:b w:val="0"/>
            <w:sz w:val="24"/>
            <w:szCs w:val="24"/>
            <w:lang w:val="en"/>
          </w:rPr>
          <w:t>Arch Bay Capital</w:t>
        </w:r>
      </w:hyperlink>
      <w:r w:rsidRPr="00346936">
        <w:rPr>
          <w:rStyle w:val="Strong"/>
          <w:rFonts w:asciiTheme="minorHAnsi" w:hAnsiTheme="minorHAnsi" w:cstheme="minorHAnsi"/>
          <w:sz w:val="24"/>
          <w:szCs w:val="24"/>
          <w:lang w:val="en"/>
        </w:rPr>
        <w:t xml:space="preserve"> </w:t>
      </w:r>
      <w:r w:rsidRPr="00346936">
        <w:rPr>
          <w:rFonts w:asciiTheme="minorHAnsi" w:hAnsiTheme="minorHAnsi" w:cstheme="minorHAnsi"/>
          <w:b w:val="0"/>
          <w:sz w:val="24"/>
          <w:szCs w:val="24"/>
          <w:lang w:val="en"/>
        </w:rPr>
        <w:t xml:space="preserve">March 2010 – Present      </w:t>
      </w:r>
      <w:r w:rsidRPr="00346936">
        <w:rPr>
          <w:rStyle w:val="duration"/>
          <w:rFonts w:asciiTheme="minorHAnsi" w:hAnsiTheme="minorHAnsi" w:cstheme="minorHAnsi"/>
          <w:b w:val="0"/>
          <w:sz w:val="24"/>
          <w:szCs w:val="24"/>
          <w:lang w:val="en"/>
        </w:rPr>
        <w:t>(1 year 9 months)</w:t>
      </w:r>
      <w:r w:rsidRPr="00346936">
        <w:rPr>
          <w:rFonts w:asciiTheme="minorHAnsi" w:hAnsiTheme="minorHAnsi" w:cstheme="minorHAnsi"/>
          <w:b w:val="0"/>
          <w:sz w:val="24"/>
          <w:szCs w:val="24"/>
          <w:lang w:val="en"/>
        </w:rPr>
        <w:t xml:space="preserve"> </w:t>
      </w:r>
      <w:r w:rsidRPr="00346936">
        <w:rPr>
          <w:rStyle w:val="title1"/>
          <w:rFonts w:asciiTheme="minorHAnsi" w:hAnsiTheme="minorHAnsi" w:cstheme="minorHAnsi"/>
          <w:b w:val="0"/>
          <w:sz w:val="24"/>
          <w:szCs w:val="24"/>
          <w:lang w:val="en"/>
        </w:rPr>
        <w:t>VP Business Solutions</w:t>
      </w:r>
      <w:r w:rsidRPr="00346936">
        <w:rPr>
          <w:rFonts w:asciiTheme="minorHAnsi" w:hAnsiTheme="minorHAnsi" w:cstheme="minorHAnsi"/>
          <w:b w:val="0"/>
          <w:sz w:val="24"/>
          <w:szCs w:val="24"/>
          <w:lang w:val="en"/>
        </w:rPr>
        <w:t xml:space="preserve"> </w:t>
      </w:r>
      <w:r w:rsidRPr="00346936">
        <w:rPr>
          <w:rStyle w:val="org"/>
          <w:rFonts w:asciiTheme="minorHAnsi" w:hAnsiTheme="minorHAnsi" w:cstheme="minorHAnsi"/>
          <w:b w:val="0"/>
          <w:sz w:val="24"/>
          <w:szCs w:val="24"/>
          <w:lang w:val="en"/>
        </w:rPr>
        <w:t>Arch Bay Capital</w:t>
      </w:r>
      <w:r w:rsidRPr="00346936">
        <w:rPr>
          <w:rStyle w:val="Strong"/>
          <w:rFonts w:asciiTheme="minorHAnsi" w:hAnsiTheme="minorHAnsi" w:cstheme="minorHAnsi"/>
          <w:sz w:val="24"/>
          <w:szCs w:val="24"/>
          <w:lang w:val="en"/>
        </w:rPr>
        <w:t xml:space="preserve"> </w:t>
      </w:r>
      <w:r w:rsidRPr="00346936">
        <w:rPr>
          <w:rFonts w:asciiTheme="minorHAnsi" w:hAnsiTheme="minorHAnsi" w:cstheme="minorHAnsi"/>
          <w:b w:val="0"/>
          <w:sz w:val="24"/>
          <w:szCs w:val="24"/>
          <w:lang w:val="en"/>
        </w:rPr>
        <w:t xml:space="preserve">September 2008 – March 2010 </w:t>
      </w:r>
      <w:r w:rsidRPr="00346936">
        <w:rPr>
          <w:rStyle w:val="duration"/>
          <w:rFonts w:asciiTheme="minorHAnsi" w:hAnsiTheme="minorHAnsi" w:cstheme="minorHAnsi"/>
          <w:b w:val="0"/>
          <w:sz w:val="24"/>
          <w:szCs w:val="24"/>
          <w:lang w:val="en"/>
        </w:rPr>
        <w:t>(1 year 7 months)</w:t>
      </w:r>
      <w:r w:rsidRPr="00346936">
        <w:rPr>
          <w:rFonts w:asciiTheme="minorHAnsi" w:hAnsiTheme="minorHAnsi" w:cstheme="minorHAnsi"/>
          <w:b w:val="0"/>
          <w:sz w:val="24"/>
          <w:szCs w:val="24"/>
          <w:lang w:val="en"/>
        </w:rPr>
        <w:t xml:space="preserve"> </w:t>
      </w:r>
      <w:r w:rsidRPr="00346936">
        <w:rPr>
          <w:rStyle w:val="title1"/>
          <w:rFonts w:asciiTheme="minorHAnsi" w:hAnsiTheme="minorHAnsi" w:cstheme="minorHAnsi"/>
          <w:b w:val="0"/>
          <w:sz w:val="24"/>
          <w:szCs w:val="24"/>
          <w:lang w:val="en"/>
        </w:rPr>
        <w:t>1st VP Business Development &amp; Implementations</w:t>
      </w:r>
      <w:r w:rsidRPr="00346936">
        <w:rPr>
          <w:rFonts w:asciiTheme="minorHAnsi" w:hAnsiTheme="minorHAnsi" w:cstheme="minorHAnsi"/>
          <w:b w:val="0"/>
          <w:sz w:val="24"/>
          <w:szCs w:val="24"/>
          <w:lang w:val="en"/>
        </w:rPr>
        <w:t xml:space="preserve"> </w:t>
      </w:r>
      <w:hyperlink r:id="rId243" w:history="1">
        <w:r w:rsidRPr="00346936">
          <w:rPr>
            <w:rStyle w:val="org"/>
            <w:rFonts w:asciiTheme="minorHAnsi" w:hAnsiTheme="minorHAnsi" w:cstheme="minorHAnsi"/>
            <w:b w:val="0"/>
            <w:sz w:val="24"/>
            <w:szCs w:val="24"/>
            <w:lang w:val="en"/>
          </w:rPr>
          <w:t>Lender Processing Services, Inc</w:t>
        </w:r>
      </w:hyperlink>
      <w:r w:rsidRPr="00346936">
        <w:rPr>
          <w:rStyle w:val="Strong"/>
          <w:rFonts w:asciiTheme="minorHAnsi" w:hAnsiTheme="minorHAnsi" w:cstheme="minorHAnsi"/>
          <w:sz w:val="24"/>
          <w:szCs w:val="24"/>
          <w:lang w:val="en"/>
        </w:rPr>
        <w:t xml:space="preserve">   </w:t>
      </w:r>
      <w:r w:rsidRPr="00346936">
        <w:rPr>
          <w:rFonts w:asciiTheme="minorHAnsi" w:hAnsiTheme="minorHAnsi" w:cstheme="minorHAnsi"/>
          <w:b w:val="0"/>
          <w:sz w:val="24"/>
          <w:szCs w:val="24"/>
          <w:lang w:val="en"/>
        </w:rPr>
        <w:t xml:space="preserve">July 2008 – September 2008 </w:t>
      </w:r>
      <w:r w:rsidRPr="00346936">
        <w:rPr>
          <w:rStyle w:val="duration"/>
          <w:rFonts w:asciiTheme="minorHAnsi" w:hAnsiTheme="minorHAnsi" w:cstheme="minorHAnsi"/>
          <w:b w:val="0"/>
          <w:sz w:val="24"/>
          <w:szCs w:val="24"/>
          <w:lang w:val="en"/>
        </w:rPr>
        <w:t>(3 months)</w:t>
      </w:r>
      <w:r w:rsidRPr="00346936">
        <w:rPr>
          <w:rFonts w:asciiTheme="minorHAnsi" w:hAnsiTheme="minorHAnsi" w:cstheme="minorHAnsi"/>
          <w:b w:val="0"/>
          <w:sz w:val="24"/>
          <w:szCs w:val="24"/>
          <w:lang w:val="en"/>
        </w:rPr>
        <w:t xml:space="preserve"> </w:t>
      </w:r>
      <w:r w:rsidRPr="00346936">
        <w:rPr>
          <w:rStyle w:val="title1"/>
          <w:rFonts w:asciiTheme="minorHAnsi" w:hAnsiTheme="minorHAnsi" w:cstheme="minorHAnsi"/>
          <w:b w:val="0"/>
          <w:sz w:val="24"/>
          <w:szCs w:val="24"/>
          <w:lang w:val="en"/>
        </w:rPr>
        <w:t>VP Bus. Development</w:t>
      </w:r>
      <w:r w:rsidRPr="00346936">
        <w:rPr>
          <w:rFonts w:asciiTheme="minorHAnsi" w:hAnsiTheme="minorHAnsi" w:cstheme="minorHAnsi"/>
          <w:b w:val="0"/>
          <w:sz w:val="24"/>
          <w:szCs w:val="24"/>
          <w:lang w:val="en"/>
        </w:rPr>
        <w:t xml:space="preserve"> </w:t>
      </w:r>
      <w:hyperlink r:id="rId244" w:history="1">
        <w:r w:rsidRPr="00346936">
          <w:rPr>
            <w:rStyle w:val="org"/>
            <w:rFonts w:asciiTheme="minorHAnsi" w:hAnsiTheme="minorHAnsi" w:cstheme="minorHAnsi"/>
            <w:b w:val="0"/>
            <w:sz w:val="24"/>
            <w:szCs w:val="24"/>
            <w:lang w:val="en"/>
          </w:rPr>
          <w:t>Lender Processing Services, Inc.</w:t>
        </w:r>
      </w:hyperlink>
      <w:r w:rsidRPr="00346936">
        <w:rPr>
          <w:rStyle w:val="Strong"/>
          <w:rFonts w:asciiTheme="minorHAnsi" w:hAnsiTheme="minorHAnsi" w:cstheme="minorHAnsi"/>
          <w:sz w:val="24"/>
          <w:szCs w:val="24"/>
          <w:lang w:val="en"/>
        </w:rPr>
        <w:t xml:space="preserve"> </w:t>
      </w:r>
      <w:r w:rsidRPr="00346936">
        <w:rPr>
          <w:rFonts w:asciiTheme="minorHAnsi" w:hAnsiTheme="minorHAnsi" w:cstheme="minorHAnsi"/>
          <w:b w:val="0"/>
          <w:sz w:val="24"/>
          <w:szCs w:val="24"/>
          <w:lang w:val="en"/>
        </w:rPr>
        <w:t xml:space="preserve">March 2006 – July 2008 </w:t>
      </w:r>
      <w:r w:rsidRPr="00346936">
        <w:rPr>
          <w:rStyle w:val="duration"/>
          <w:rFonts w:asciiTheme="minorHAnsi" w:hAnsiTheme="minorHAnsi" w:cstheme="minorHAnsi"/>
          <w:b w:val="0"/>
          <w:sz w:val="24"/>
          <w:szCs w:val="24"/>
          <w:lang w:val="en"/>
        </w:rPr>
        <w:t>(2 years 5 months)</w:t>
      </w:r>
      <w:r w:rsidRPr="00346936">
        <w:rPr>
          <w:rFonts w:asciiTheme="minorHAnsi" w:hAnsiTheme="minorHAnsi" w:cstheme="minorHAnsi"/>
          <w:b w:val="0"/>
          <w:sz w:val="24"/>
          <w:szCs w:val="24"/>
          <w:lang w:val="en"/>
        </w:rPr>
        <w:t xml:space="preserve"> </w:t>
      </w:r>
      <w:r w:rsidRPr="00346936">
        <w:rPr>
          <w:rStyle w:val="title1"/>
          <w:rFonts w:asciiTheme="minorHAnsi" w:hAnsiTheme="minorHAnsi" w:cstheme="minorHAnsi"/>
          <w:b w:val="0"/>
          <w:sz w:val="24"/>
          <w:szCs w:val="24"/>
          <w:lang w:val="en"/>
        </w:rPr>
        <w:t>AVP Bus. Development &amp; Implementation</w:t>
      </w:r>
      <w:r w:rsidRPr="00346936">
        <w:rPr>
          <w:rFonts w:asciiTheme="minorHAnsi" w:hAnsiTheme="minorHAnsi" w:cstheme="minorHAnsi"/>
          <w:b w:val="0"/>
          <w:sz w:val="24"/>
          <w:szCs w:val="24"/>
          <w:lang w:val="en"/>
        </w:rPr>
        <w:t xml:space="preserve"> </w:t>
      </w:r>
      <w:hyperlink r:id="rId245" w:history="1">
        <w:r w:rsidRPr="00346936">
          <w:rPr>
            <w:rStyle w:val="org"/>
            <w:rFonts w:asciiTheme="minorHAnsi" w:hAnsiTheme="minorHAnsi" w:cstheme="minorHAnsi"/>
            <w:b w:val="0"/>
            <w:sz w:val="24"/>
            <w:szCs w:val="24"/>
            <w:lang w:val="en"/>
          </w:rPr>
          <w:t>FIS-LPS</w:t>
        </w:r>
      </w:hyperlink>
      <w:r w:rsidRPr="00346936">
        <w:rPr>
          <w:rStyle w:val="Strong"/>
          <w:rFonts w:asciiTheme="minorHAnsi" w:hAnsiTheme="minorHAnsi" w:cstheme="minorHAnsi"/>
          <w:sz w:val="24"/>
          <w:szCs w:val="24"/>
          <w:lang w:val="en"/>
        </w:rPr>
        <w:t xml:space="preserve"> </w:t>
      </w:r>
      <w:r w:rsidRPr="00346936">
        <w:rPr>
          <w:rFonts w:asciiTheme="minorHAnsi" w:hAnsiTheme="minorHAnsi" w:cstheme="minorHAnsi"/>
          <w:b w:val="0"/>
          <w:sz w:val="24"/>
          <w:szCs w:val="24"/>
          <w:lang w:val="en"/>
        </w:rPr>
        <w:t xml:space="preserve">March 2005 – March 2006 </w:t>
      </w:r>
      <w:r w:rsidRPr="00346936">
        <w:rPr>
          <w:rStyle w:val="duration"/>
          <w:rFonts w:asciiTheme="minorHAnsi" w:hAnsiTheme="minorHAnsi" w:cstheme="minorHAnsi"/>
          <w:b w:val="0"/>
          <w:sz w:val="24"/>
          <w:szCs w:val="24"/>
          <w:lang w:val="en"/>
        </w:rPr>
        <w:t>(1 year 1 month)</w:t>
      </w:r>
      <w:r>
        <w:rPr>
          <w:rStyle w:val="duration"/>
          <w:rFonts w:asciiTheme="minorHAnsi" w:hAnsiTheme="minorHAnsi" w:cstheme="minorHAnsi"/>
          <w:b w:val="0"/>
          <w:sz w:val="24"/>
          <w:szCs w:val="24"/>
          <w:lang w:val="en"/>
        </w:rPr>
        <w:t xml:space="preserve">                              </w:t>
      </w:r>
      <w:r w:rsidRPr="00346936">
        <w:rPr>
          <w:rFonts w:asciiTheme="minorHAnsi" w:hAnsiTheme="minorHAnsi" w:cstheme="minorHAnsi"/>
          <w:b w:val="0"/>
          <w:sz w:val="24"/>
          <w:szCs w:val="24"/>
          <w:lang w:val="en"/>
        </w:rPr>
        <w:t xml:space="preserve"> </w:t>
      </w:r>
      <w:hyperlink r:id="rId246" w:history="1">
        <w:r w:rsidRPr="000F1ADD">
          <w:rPr>
            <w:rStyle w:val="Hyperlink"/>
            <w:rFonts w:ascii="Arial" w:eastAsiaTheme="majorEastAsia" w:hAnsi="Arial" w:cs="Arial"/>
            <w:sz w:val="24"/>
            <w:szCs w:val="24"/>
            <w:lang w:val="en"/>
          </w:rPr>
          <w:t>http://www.linkedin.com/pub/rodney-cadwell/6/128/2b6</w:t>
        </w:r>
      </w:hyperlink>
      <w:r>
        <w:rPr>
          <w:rFonts w:ascii="Arial" w:hAnsi="Arial" w:cs="Arial"/>
          <w:b w:val="0"/>
          <w:sz w:val="24"/>
          <w:szCs w:val="24"/>
          <w:lang w:val="en"/>
        </w:rPr>
        <w:t xml:space="preserve"> </w:t>
      </w:r>
    </w:p>
    <w:p w:rsidR="00070073" w:rsidRDefault="00070073" w:rsidP="00070073">
      <w:pPr>
        <w:rPr>
          <w:rFonts w:ascii="Arial" w:hAnsi="Arial" w:cs="Arial"/>
          <w:b/>
          <w:sz w:val="24"/>
          <w:szCs w:val="24"/>
        </w:rPr>
      </w:pPr>
      <w:r>
        <w:rPr>
          <w:rFonts w:ascii="Arial" w:hAnsi="Arial" w:cs="Arial"/>
          <w:b/>
          <w:sz w:val="24"/>
          <w:szCs w:val="24"/>
        </w:rPr>
        <w:t xml:space="preserve">Ronnie Barker – </w:t>
      </w:r>
      <w:r w:rsidR="0074387F">
        <w:rPr>
          <w:rFonts w:ascii="Arial" w:hAnsi="Arial" w:cs="Arial"/>
          <w:sz w:val="24"/>
          <w:szCs w:val="24"/>
        </w:rPr>
        <w:t xml:space="preserve">suspected </w:t>
      </w:r>
      <w:proofErr w:type="spellStart"/>
      <w:r w:rsidR="0074387F">
        <w:rPr>
          <w:rFonts w:ascii="Arial" w:hAnsi="Arial" w:cs="Arial"/>
          <w:sz w:val="24"/>
          <w:szCs w:val="24"/>
        </w:rPr>
        <w:t>robo</w:t>
      </w:r>
      <w:proofErr w:type="spellEnd"/>
      <w:r w:rsidR="0074387F">
        <w:rPr>
          <w:rFonts w:ascii="Arial" w:hAnsi="Arial" w:cs="Arial"/>
          <w:sz w:val="24"/>
          <w:szCs w:val="24"/>
        </w:rPr>
        <w:t xml:space="preserve"> signer </w:t>
      </w:r>
      <w:r w:rsidRPr="00534192">
        <w:rPr>
          <w:rFonts w:ascii="Arial" w:hAnsi="Arial" w:cs="Arial"/>
          <w:sz w:val="24"/>
          <w:szCs w:val="24"/>
        </w:rPr>
        <w:t xml:space="preserve">alleged Vice President of MERS for </w:t>
      </w:r>
      <w:proofErr w:type="spellStart"/>
      <w:r w:rsidRPr="00534192">
        <w:rPr>
          <w:rFonts w:ascii="Arial" w:hAnsi="Arial" w:cs="Arial"/>
          <w:sz w:val="24"/>
          <w:szCs w:val="24"/>
        </w:rPr>
        <w:t>Nationstar</w:t>
      </w:r>
      <w:proofErr w:type="spellEnd"/>
    </w:p>
    <w:p w:rsidR="00070073" w:rsidRDefault="00070073" w:rsidP="00070073">
      <w:pPr>
        <w:pStyle w:val="Heading3"/>
        <w:rPr>
          <w:rFonts w:ascii="Arial" w:hAnsi="Arial" w:cs="Arial"/>
          <w:color w:val="auto"/>
          <w:sz w:val="24"/>
          <w:szCs w:val="24"/>
        </w:rPr>
      </w:pPr>
      <w:r w:rsidRPr="00E153A2">
        <w:rPr>
          <w:rFonts w:ascii="Arial" w:hAnsi="Arial" w:cs="Arial"/>
          <w:color w:val="auto"/>
          <w:sz w:val="24"/>
          <w:szCs w:val="24"/>
        </w:rPr>
        <w:t xml:space="preserve">Roy </w:t>
      </w:r>
      <w:proofErr w:type="spellStart"/>
      <w:r w:rsidRPr="00E153A2">
        <w:rPr>
          <w:rFonts w:ascii="Arial" w:hAnsi="Arial" w:cs="Arial"/>
          <w:color w:val="auto"/>
          <w:sz w:val="24"/>
          <w:szCs w:val="24"/>
        </w:rPr>
        <w:t>Stringfellow</w:t>
      </w:r>
      <w:proofErr w:type="spellEnd"/>
      <w:r w:rsidRPr="00E153A2">
        <w:rPr>
          <w:rFonts w:ascii="Arial" w:hAnsi="Arial" w:cs="Arial"/>
          <w:b w:val="0"/>
          <w:color w:val="auto"/>
          <w:sz w:val="24"/>
          <w:szCs w:val="24"/>
        </w:rPr>
        <w:t xml:space="preserve"> </w:t>
      </w:r>
      <w:r>
        <w:rPr>
          <w:rFonts w:ascii="Arial" w:hAnsi="Arial" w:cs="Arial"/>
          <w:b w:val="0"/>
          <w:sz w:val="24"/>
          <w:szCs w:val="24"/>
        </w:rPr>
        <w:t xml:space="preserve">– </w:t>
      </w:r>
      <w:r w:rsidR="0074387F" w:rsidRPr="0074387F">
        <w:rPr>
          <w:rFonts w:ascii="Arial" w:hAnsi="Arial" w:cs="Arial"/>
          <w:color w:val="auto"/>
          <w:sz w:val="24"/>
          <w:szCs w:val="24"/>
        </w:rPr>
        <w:t xml:space="preserve">suspected </w:t>
      </w:r>
      <w:proofErr w:type="spellStart"/>
      <w:r w:rsidR="0074387F" w:rsidRPr="0074387F">
        <w:rPr>
          <w:rFonts w:ascii="Arial" w:hAnsi="Arial" w:cs="Arial"/>
          <w:color w:val="auto"/>
          <w:sz w:val="24"/>
          <w:szCs w:val="24"/>
        </w:rPr>
        <w:t>robo</w:t>
      </w:r>
      <w:proofErr w:type="spellEnd"/>
      <w:r w:rsidR="0074387F" w:rsidRPr="0074387F">
        <w:rPr>
          <w:rFonts w:ascii="Arial" w:hAnsi="Arial" w:cs="Arial"/>
          <w:color w:val="auto"/>
          <w:sz w:val="24"/>
          <w:szCs w:val="24"/>
        </w:rPr>
        <w:t xml:space="preserve"> </w:t>
      </w:r>
      <w:proofErr w:type="gramStart"/>
      <w:r w:rsidR="0074387F" w:rsidRPr="0074387F">
        <w:rPr>
          <w:rFonts w:ascii="Arial" w:hAnsi="Arial" w:cs="Arial"/>
          <w:color w:val="auto"/>
          <w:sz w:val="24"/>
          <w:szCs w:val="24"/>
        </w:rPr>
        <w:t>signer  for</w:t>
      </w:r>
      <w:proofErr w:type="gramEnd"/>
      <w:r w:rsidR="0074387F" w:rsidRPr="0074387F">
        <w:rPr>
          <w:rFonts w:ascii="Arial" w:hAnsi="Arial" w:cs="Arial"/>
          <w:color w:val="auto"/>
          <w:sz w:val="24"/>
          <w:szCs w:val="24"/>
        </w:rPr>
        <w:t xml:space="preserve"> </w:t>
      </w:r>
      <w:r w:rsidRPr="00E153A2">
        <w:rPr>
          <w:rFonts w:ascii="Arial" w:hAnsi="Arial" w:cs="Arial"/>
          <w:color w:val="auto"/>
          <w:sz w:val="24"/>
          <w:szCs w:val="24"/>
        </w:rPr>
        <w:t xml:space="preserve">Saxon Mortgage </w:t>
      </w:r>
    </w:p>
    <w:p w:rsidR="00070073" w:rsidRPr="00E153A2" w:rsidRDefault="00070073" w:rsidP="00070073">
      <w:pPr>
        <w:pStyle w:val="Heading3"/>
        <w:rPr>
          <w:rFonts w:ascii="Arial" w:hAnsi="Arial" w:cs="Arial"/>
          <w:b w:val="0"/>
          <w:color w:val="000000"/>
          <w:sz w:val="24"/>
          <w:szCs w:val="24"/>
          <w:lang w:val="en"/>
        </w:rPr>
      </w:pPr>
      <w:r w:rsidRPr="00E153A2">
        <w:rPr>
          <w:rStyle w:val="org"/>
          <w:rFonts w:ascii="Arial" w:hAnsi="Arial" w:cs="Arial"/>
          <w:b w:val="0"/>
          <w:color w:val="000000"/>
          <w:sz w:val="24"/>
          <w:szCs w:val="24"/>
          <w:lang w:val="en"/>
        </w:rPr>
        <w:t>Saxon</w:t>
      </w:r>
      <w:r w:rsidRPr="00E153A2">
        <w:rPr>
          <w:rStyle w:val="Strong"/>
          <w:rFonts w:ascii="Arial" w:hAnsi="Arial" w:cs="Arial"/>
          <w:color w:val="000000"/>
          <w:sz w:val="24"/>
          <w:szCs w:val="24"/>
          <w:lang w:val="en"/>
        </w:rPr>
        <w:t xml:space="preserve"> </w:t>
      </w:r>
      <w:r w:rsidRPr="00E153A2">
        <w:rPr>
          <w:rFonts w:ascii="Arial" w:hAnsi="Arial" w:cs="Arial"/>
          <w:b w:val="0"/>
          <w:color w:val="000000"/>
          <w:sz w:val="24"/>
          <w:szCs w:val="24"/>
          <w:lang w:val="en"/>
        </w:rPr>
        <w:t xml:space="preserve">October 2010 – Present </w:t>
      </w:r>
      <w:r w:rsidRPr="00E153A2">
        <w:rPr>
          <w:rStyle w:val="duration"/>
          <w:rFonts w:ascii="Arial" w:hAnsi="Arial" w:cs="Arial"/>
          <w:b w:val="0"/>
          <w:color w:val="000000"/>
          <w:sz w:val="24"/>
          <w:szCs w:val="24"/>
          <w:lang w:val="en"/>
        </w:rPr>
        <w:t>(1 year 2 months)</w:t>
      </w:r>
      <w:r w:rsidRPr="00E153A2">
        <w:rPr>
          <w:rFonts w:ascii="Arial" w:hAnsi="Arial" w:cs="Arial"/>
          <w:b w:val="0"/>
          <w:color w:val="000000"/>
          <w:sz w:val="24"/>
          <w:szCs w:val="24"/>
          <w:lang w:val="en"/>
        </w:rPr>
        <w:t xml:space="preserve"> Foreclosure/Legal </w:t>
      </w:r>
    </w:p>
    <w:p w:rsidR="00070073" w:rsidRPr="00E153A2" w:rsidRDefault="00070073" w:rsidP="00070073">
      <w:pPr>
        <w:pStyle w:val="Heading3"/>
        <w:rPr>
          <w:rFonts w:ascii="Arial" w:hAnsi="Arial" w:cs="Arial"/>
          <w:b w:val="0"/>
          <w:color w:val="000000"/>
          <w:sz w:val="24"/>
          <w:szCs w:val="24"/>
          <w:lang w:val="en"/>
        </w:rPr>
      </w:pPr>
      <w:r w:rsidRPr="00E153A2">
        <w:rPr>
          <w:rStyle w:val="title1"/>
          <w:rFonts w:ascii="Arial" w:hAnsi="Arial" w:cs="Arial"/>
          <w:b w:val="0"/>
          <w:color w:val="000000"/>
          <w:sz w:val="24"/>
          <w:szCs w:val="24"/>
          <w:lang w:val="en"/>
        </w:rPr>
        <w:t>Vice President</w:t>
      </w:r>
      <w:r w:rsidRPr="00E153A2">
        <w:rPr>
          <w:rFonts w:ascii="Arial" w:hAnsi="Arial" w:cs="Arial"/>
          <w:b w:val="0"/>
          <w:color w:val="000000"/>
          <w:sz w:val="24"/>
          <w:szCs w:val="24"/>
          <w:lang w:val="en"/>
        </w:rPr>
        <w:t xml:space="preserve"> </w:t>
      </w:r>
      <w:hyperlink r:id="rId247" w:history="1">
        <w:proofErr w:type="spellStart"/>
        <w:r w:rsidRPr="00E153A2">
          <w:rPr>
            <w:rStyle w:val="org"/>
            <w:rFonts w:ascii="Arial" w:hAnsi="Arial" w:cs="Arial"/>
            <w:b w:val="0"/>
            <w:color w:val="006699"/>
            <w:sz w:val="24"/>
            <w:szCs w:val="24"/>
            <w:lang w:val="en"/>
          </w:rPr>
          <w:t>Vericrest</w:t>
        </w:r>
        <w:proofErr w:type="spellEnd"/>
        <w:r w:rsidRPr="00E153A2">
          <w:rPr>
            <w:rStyle w:val="org"/>
            <w:rFonts w:ascii="Arial" w:hAnsi="Arial" w:cs="Arial"/>
            <w:b w:val="0"/>
            <w:color w:val="006699"/>
            <w:sz w:val="24"/>
            <w:szCs w:val="24"/>
            <w:lang w:val="en"/>
          </w:rPr>
          <w:t xml:space="preserve"> Financial, Inc.</w:t>
        </w:r>
      </w:hyperlink>
      <w:r w:rsidRPr="00E153A2">
        <w:rPr>
          <w:rStyle w:val="Strong"/>
          <w:rFonts w:ascii="Arial" w:hAnsi="Arial" w:cs="Arial"/>
          <w:color w:val="000000"/>
          <w:sz w:val="24"/>
          <w:szCs w:val="24"/>
          <w:lang w:val="en"/>
        </w:rPr>
        <w:t xml:space="preserve"> </w:t>
      </w:r>
      <w:r w:rsidRPr="00E153A2">
        <w:rPr>
          <w:rFonts w:ascii="Arial" w:hAnsi="Arial" w:cs="Arial"/>
          <w:b w:val="0"/>
          <w:color w:val="000000"/>
          <w:sz w:val="24"/>
          <w:szCs w:val="24"/>
          <w:lang w:val="en"/>
        </w:rPr>
        <w:t xml:space="preserve">May 1995 – January 2010 </w:t>
      </w:r>
      <w:r w:rsidRPr="00E153A2">
        <w:rPr>
          <w:rStyle w:val="duration"/>
          <w:rFonts w:ascii="Arial" w:hAnsi="Arial" w:cs="Arial"/>
          <w:b w:val="0"/>
          <w:color w:val="000000"/>
          <w:sz w:val="24"/>
          <w:szCs w:val="24"/>
          <w:lang w:val="en"/>
        </w:rPr>
        <w:t>(14 years 9 months)</w:t>
      </w:r>
      <w:r w:rsidRPr="00E153A2">
        <w:rPr>
          <w:rFonts w:ascii="Arial" w:hAnsi="Arial" w:cs="Arial"/>
          <w:b w:val="0"/>
          <w:color w:val="000000"/>
          <w:sz w:val="24"/>
          <w:szCs w:val="24"/>
          <w:lang w:val="en"/>
        </w:rPr>
        <w:t xml:space="preserve"> Led and managed Loss Mitigation, Foreclosure, and Bankruptcy departments </w:t>
      </w:r>
    </w:p>
    <w:p w:rsidR="00070073" w:rsidRDefault="00070073" w:rsidP="00070073">
      <w:pPr>
        <w:pStyle w:val="Heading3"/>
        <w:rPr>
          <w:rFonts w:ascii="Arial" w:hAnsi="Arial" w:cs="Arial"/>
          <w:color w:val="000000"/>
          <w:sz w:val="15"/>
          <w:szCs w:val="15"/>
          <w:lang w:val="en"/>
        </w:rPr>
      </w:pPr>
      <w:r w:rsidRPr="00E153A2">
        <w:rPr>
          <w:rStyle w:val="title1"/>
          <w:rFonts w:ascii="Arial" w:hAnsi="Arial" w:cs="Arial"/>
          <w:b w:val="0"/>
          <w:color w:val="000000"/>
          <w:sz w:val="24"/>
          <w:szCs w:val="24"/>
          <w:lang w:val="en"/>
        </w:rPr>
        <w:t>Loss Mitigation Analyst / Manager</w:t>
      </w:r>
      <w:r w:rsidRPr="00E153A2">
        <w:rPr>
          <w:rFonts w:ascii="Arial" w:hAnsi="Arial" w:cs="Arial"/>
          <w:b w:val="0"/>
          <w:color w:val="000000"/>
          <w:sz w:val="24"/>
          <w:szCs w:val="24"/>
          <w:lang w:val="en"/>
        </w:rPr>
        <w:t xml:space="preserve"> </w:t>
      </w:r>
      <w:proofErr w:type="spellStart"/>
      <w:r w:rsidRPr="00E153A2">
        <w:rPr>
          <w:rStyle w:val="org"/>
          <w:rFonts w:ascii="Arial" w:hAnsi="Arial" w:cs="Arial"/>
          <w:b w:val="0"/>
          <w:color w:val="000000"/>
          <w:sz w:val="24"/>
          <w:szCs w:val="24"/>
          <w:lang w:val="en"/>
        </w:rPr>
        <w:t>Vericrest</w:t>
      </w:r>
      <w:proofErr w:type="spellEnd"/>
      <w:r w:rsidRPr="00E153A2">
        <w:rPr>
          <w:rStyle w:val="org"/>
          <w:rFonts w:ascii="Arial" w:hAnsi="Arial" w:cs="Arial"/>
          <w:b w:val="0"/>
          <w:color w:val="000000"/>
          <w:sz w:val="24"/>
          <w:szCs w:val="24"/>
          <w:lang w:val="en"/>
        </w:rPr>
        <w:t xml:space="preserve"> Financial Services</w:t>
      </w:r>
      <w:r w:rsidRPr="00E153A2">
        <w:rPr>
          <w:rStyle w:val="Strong"/>
          <w:rFonts w:ascii="Arial" w:hAnsi="Arial" w:cs="Arial"/>
          <w:color w:val="000000"/>
          <w:sz w:val="24"/>
          <w:szCs w:val="24"/>
          <w:lang w:val="en"/>
        </w:rPr>
        <w:t xml:space="preserve"> </w:t>
      </w:r>
      <w:r w:rsidRPr="00E153A2">
        <w:rPr>
          <w:rFonts w:ascii="Arial" w:hAnsi="Arial" w:cs="Arial"/>
          <w:b w:val="0"/>
          <w:color w:val="000000"/>
          <w:sz w:val="24"/>
          <w:szCs w:val="24"/>
          <w:lang w:val="en"/>
        </w:rPr>
        <w:t xml:space="preserve">January 1995 – January 1997 </w:t>
      </w:r>
      <w:r w:rsidRPr="00E153A2">
        <w:rPr>
          <w:rStyle w:val="duration"/>
          <w:rFonts w:ascii="Arial" w:hAnsi="Arial" w:cs="Arial"/>
          <w:b w:val="0"/>
          <w:color w:val="000000"/>
          <w:sz w:val="24"/>
          <w:szCs w:val="24"/>
          <w:lang w:val="en"/>
        </w:rPr>
        <w:t>(2 years 1 month</w:t>
      </w:r>
      <w:r>
        <w:rPr>
          <w:rStyle w:val="duration"/>
          <w:rFonts w:ascii="Arial" w:hAnsi="Arial" w:cs="Arial"/>
          <w:color w:val="000000"/>
          <w:sz w:val="15"/>
          <w:szCs w:val="15"/>
          <w:lang w:val="en"/>
        </w:rPr>
        <w:t xml:space="preserve">)                                                                                   </w:t>
      </w:r>
      <w:r>
        <w:rPr>
          <w:rFonts w:ascii="Arial" w:hAnsi="Arial" w:cs="Arial"/>
          <w:color w:val="000000"/>
          <w:sz w:val="15"/>
          <w:szCs w:val="15"/>
          <w:lang w:val="en"/>
        </w:rPr>
        <w:t xml:space="preserve">  </w:t>
      </w:r>
      <w:hyperlink r:id="rId248" w:history="1">
        <w:r w:rsidRPr="00E153A2">
          <w:rPr>
            <w:rStyle w:val="Hyperlink"/>
            <w:rFonts w:ascii="Arial" w:hAnsi="Arial" w:cs="Arial"/>
            <w:sz w:val="24"/>
            <w:szCs w:val="24"/>
            <w:lang w:val="en"/>
          </w:rPr>
          <w:t>http://www.linkedin.com/pub/roy-stringfellow/1a/580/a8a</w:t>
        </w:r>
      </w:hyperlink>
      <w:r>
        <w:rPr>
          <w:rFonts w:ascii="Arial" w:hAnsi="Arial" w:cs="Arial"/>
          <w:color w:val="000000"/>
          <w:sz w:val="15"/>
          <w:szCs w:val="15"/>
          <w:lang w:val="en"/>
        </w:rPr>
        <w:t xml:space="preserve"> </w:t>
      </w:r>
    </w:p>
    <w:p w:rsidR="00070073" w:rsidRDefault="00070073" w:rsidP="00070073">
      <w:pPr>
        <w:rPr>
          <w:rFonts w:ascii="Arial" w:hAnsi="Arial" w:cs="Arial"/>
          <w:b/>
          <w:sz w:val="24"/>
          <w:szCs w:val="24"/>
        </w:rPr>
      </w:pPr>
      <w:r>
        <w:rPr>
          <w:rFonts w:ascii="Arial" w:hAnsi="Arial" w:cs="Arial"/>
          <w:sz w:val="24"/>
          <w:szCs w:val="24"/>
        </w:rPr>
        <w:t xml:space="preserve"> </w:t>
      </w:r>
      <w:hyperlink r:id="rId249" w:history="1">
        <w:r w:rsidRPr="003821D9">
          <w:rPr>
            <w:rStyle w:val="Hyperlink"/>
            <w:rFonts w:ascii="Arial" w:hAnsi="Arial" w:cs="Arial"/>
            <w:sz w:val="24"/>
            <w:szCs w:val="24"/>
          </w:rPr>
          <w:t>http://briankkorteesq.wordpress.com/2010/06/29/fake-assignments-of-mortgagestever-kanescott-andersonjohn-codytamara-pricedory-or-dorey-coebelbernice-thell/</w:t>
        </w:r>
      </w:hyperlink>
      <w:r>
        <w:rPr>
          <w:rFonts w:ascii="Arial" w:hAnsi="Arial" w:cs="Arial"/>
          <w:sz w:val="24"/>
          <w:szCs w:val="24"/>
        </w:rPr>
        <w:t xml:space="preserve">   </w:t>
      </w:r>
      <w:hyperlink r:id="rId250" w:history="1">
        <w:r w:rsidRPr="003821D9">
          <w:rPr>
            <w:rStyle w:val="Hyperlink"/>
            <w:rFonts w:ascii="Arial" w:hAnsi="Arial" w:cs="Arial"/>
            <w:sz w:val="24"/>
            <w:szCs w:val="24"/>
          </w:rPr>
          <w:t>http://livinglies.wordpress.com/2011/01/28/foreclosure-hamlet-you-know-its-robo-signed-if-their-name-is/</w:t>
        </w:r>
      </w:hyperlink>
      <w:r>
        <w:rPr>
          <w:rFonts w:ascii="Arial" w:hAnsi="Arial" w:cs="Arial"/>
          <w:sz w:val="24"/>
          <w:szCs w:val="24"/>
        </w:rPr>
        <w:t xml:space="preserve"> </w:t>
      </w:r>
    </w:p>
    <w:p w:rsidR="00070073" w:rsidRDefault="00070073" w:rsidP="00070073">
      <w:pPr>
        <w:rPr>
          <w:rFonts w:ascii="Arial" w:hAnsi="Arial" w:cs="Arial"/>
          <w:sz w:val="24"/>
          <w:szCs w:val="24"/>
        </w:rPr>
      </w:pPr>
      <w:r w:rsidRPr="00716F97">
        <w:rPr>
          <w:rFonts w:ascii="Arial" w:hAnsi="Arial" w:cs="Arial"/>
          <w:b/>
          <w:sz w:val="24"/>
          <w:szCs w:val="24"/>
        </w:rPr>
        <w:t>Ryan Hyland</w:t>
      </w:r>
      <w:r>
        <w:rPr>
          <w:rFonts w:ascii="Arial" w:hAnsi="Arial" w:cs="Arial"/>
          <w:sz w:val="24"/>
          <w:szCs w:val="24"/>
        </w:rPr>
        <w:t xml:space="preserve"> – Select Portfolio Servicing</w:t>
      </w:r>
    </w:p>
    <w:p w:rsidR="00E12D3D" w:rsidRDefault="00E12D3D" w:rsidP="00070073">
      <w:pPr>
        <w:rPr>
          <w:rFonts w:ascii="Arial" w:hAnsi="Arial" w:cs="Arial"/>
          <w:b/>
          <w:sz w:val="24"/>
          <w:szCs w:val="24"/>
        </w:rPr>
      </w:pPr>
      <w:r>
        <w:rPr>
          <w:rFonts w:ascii="Arial" w:hAnsi="Arial" w:cs="Arial"/>
          <w:b/>
          <w:sz w:val="24"/>
          <w:szCs w:val="24"/>
        </w:rPr>
        <w:t xml:space="preserve">Sandra Reyes- suspected </w:t>
      </w:r>
      <w:proofErr w:type="spellStart"/>
      <w:r>
        <w:rPr>
          <w:rFonts w:ascii="Arial" w:hAnsi="Arial" w:cs="Arial"/>
          <w:b/>
          <w:sz w:val="24"/>
          <w:szCs w:val="24"/>
        </w:rPr>
        <w:t>robo</w:t>
      </w:r>
      <w:proofErr w:type="spellEnd"/>
      <w:r>
        <w:rPr>
          <w:rFonts w:ascii="Arial" w:hAnsi="Arial" w:cs="Arial"/>
          <w:b/>
          <w:sz w:val="24"/>
          <w:szCs w:val="24"/>
        </w:rPr>
        <w:t xml:space="preserve"> signer for IndyMac Bank</w:t>
      </w:r>
    </w:p>
    <w:p w:rsidR="00070073" w:rsidRDefault="00070073" w:rsidP="00070073">
      <w:pPr>
        <w:rPr>
          <w:rFonts w:ascii="Arial" w:hAnsi="Arial" w:cs="Arial"/>
          <w:sz w:val="24"/>
          <w:szCs w:val="24"/>
        </w:rPr>
      </w:pPr>
      <w:r>
        <w:rPr>
          <w:rFonts w:ascii="Arial" w:hAnsi="Arial" w:cs="Arial"/>
          <w:b/>
          <w:sz w:val="24"/>
          <w:szCs w:val="24"/>
        </w:rPr>
        <w:t xml:space="preserve">Sandra Stone – </w:t>
      </w:r>
      <w:r w:rsidRPr="002C7439">
        <w:rPr>
          <w:rFonts w:ascii="Arial" w:hAnsi="Arial" w:cs="Arial"/>
          <w:sz w:val="24"/>
          <w:szCs w:val="24"/>
        </w:rPr>
        <w:t>Mortgage Services</w:t>
      </w:r>
    </w:p>
    <w:p w:rsidR="00A540CC" w:rsidRDefault="00A540CC" w:rsidP="00070073">
      <w:pPr>
        <w:pStyle w:val="Heading2"/>
        <w:rPr>
          <w:rFonts w:ascii="Arial" w:hAnsi="Arial" w:cs="Arial"/>
          <w:sz w:val="24"/>
          <w:szCs w:val="24"/>
          <w:lang w:val="en"/>
        </w:rPr>
      </w:pPr>
      <w:r w:rsidRPr="00A540CC">
        <w:rPr>
          <w:rFonts w:ascii="Arial" w:hAnsi="Arial" w:cs="Arial"/>
          <w:sz w:val="24"/>
          <w:szCs w:val="24"/>
          <w:lang w:val="en"/>
        </w:rPr>
        <w:t xml:space="preserve">Sandy </w:t>
      </w:r>
      <w:proofErr w:type="spellStart"/>
      <w:r w:rsidRPr="00A540CC">
        <w:rPr>
          <w:rFonts w:ascii="Arial" w:hAnsi="Arial" w:cs="Arial"/>
          <w:sz w:val="24"/>
          <w:szCs w:val="24"/>
          <w:lang w:val="en"/>
        </w:rPr>
        <w:t>Carvalho</w:t>
      </w:r>
      <w:proofErr w:type="spellEnd"/>
      <w:r w:rsidRPr="00A540CC">
        <w:rPr>
          <w:rFonts w:ascii="Arial" w:hAnsi="Arial" w:cs="Arial"/>
          <w:sz w:val="24"/>
          <w:szCs w:val="24"/>
          <w:lang w:val="en"/>
        </w:rPr>
        <w:t xml:space="preserve"> </w:t>
      </w:r>
      <w:r w:rsidR="004903D7">
        <w:rPr>
          <w:rFonts w:ascii="Arial" w:hAnsi="Arial" w:cs="Arial"/>
          <w:sz w:val="24"/>
          <w:szCs w:val="24"/>
          <w:lang w:val="en"/>
        </w:rPr>
        <w:t>–</w:t>
      </w:r>
      <w:r>
        <w:rPr>
          <w:rFonts w:ascii="Arial" w:hAnsi="Arial" w:cs="Arial"/>
          <w:sz w:val="24"/>
          <w:szCs w:val="24"/>
          <w:lang w:val="en"/>
        </w:rPr>
        <w:t xml:space="preserve"> </w:t>
      </w:r>
      <w:r w:rsidR="0074387F" w:rsidRPr="0074387F">
        <w:rPr>
          <w:rFonts w:ascii="Arial" w:hAnsi="Arial" w:cs="Arial"/>
          <w:b w:val="0"/>
          <w:sz w:val="24"/>
          <w:szCs w:val="24"/>
        </w:rPr>
        <w:t xml:space="preserve">suspected </w:t>
      </w:r>
      <w:proofErr w:type="spellStart"/>
      <w:r w:rsidR="0074387F" w:rsidRPr="0074387F">
        <w:rPr>
          <w:rFonts w:ascii="Arial" w:hAnsi="Arial" w:cs="Arial"/>
          <w:b w:val="0"/>
          <w:sz w:val="24"/>
          <w:szCs w:val="24"/>
        </w:rPr>
        <w:t>robo</w:t>
      </w:r>
      <w:proofErr w:type="spellEnd"/>
      <w:r w:rsidR="0074387F" w:rsidRPr="0074387F">
        <w:rPr>
          <w:rFonts w:ascii="Arial" w:hAnsi="Arial" w:cs="Arial"/>
          <w:b w:val="0"/>
          <w:sz w:val="24"/>
          <w:szCs w:val="24"/>
        </w:rPr>
        <w:t xml:space="preserve"> signer </w:t>
      </w:r>
      <w:r w:rsidR="004903D7" w:rsidRPr="0074387F">
        <w:rPr>
          <w:rFonts w:ascii="Arial" w:hAnsi="Arial" w:cs="Arial"/>
          <w:b w:val="0"/>
          <w:sz w:val="24"/>
          <w:szCs w:val="24"/>
          <w:lang w:val="en"/>
        </w:rPr>
        <w:t>alleged</w:t>
      </w:r>
      <w:r w:rsidR="004903D7">
        <w:rPr>
          <w:rFonts w:ascii="Arial" w:hAnsi="Arial" w:cs="Arial"/>
          <w:sz w:val="24"/>
          <w:szCs w:val="24"/>
          <w:lang w:val="en"/>
        </w:rPr>
        <w:t xml:space="preserve"> </w:t>
      </w:r>
      <w:r w:rsidRPr="00A540CC">
        <w:rPr>
          <w:rFonts w:ascii="Arial" w:hAnsi="Arial" w:cs="Arial"/>
          <w:b w:val="0"/>
          <w:sz w:val="24"/>
          <w:szCs w:val="24"/>
          <w:lang w:val="en"/>
        </w:rPr>
        <w:t>Ass</w:t>
      </w:r>
      <w:r w:rsidR="004903D7">
        <w:rPr>
          <w:rFonts w:ascii="Arial" w:hAnsi="Arial" w:cs="Arial"/>
          <w:b w:val="0"/>
          <w:sz w:val="24"/>
          <w:szCs w:val="24"/>
          <w:lang w:val="en"/>
        </w:rPr>
        <w:t>is</w:t>
      </w:r>
      <w:r w:rsidRPr="00A540CC">
        <w:rPr>
          <w:rFonts w:ascii="Arial" w:hAnsi="Arial" w:cs="Arial"/>
          <w:b w:val="0"/>
          <w:sz w:val="24"/>
          <w:szCs w:val="24"/>
          <w:lang w:val="en"/>
        </w:rPr>
        <w:t>t</w:t>
      </w:r>
      <w:r w:rsidR="004903D7">
        <w:rPr>
          <w:rFonts w:ascii="Arial" w:hAnsi="Arial" w:cs="Arial"/>
          <w:b w:val="0"/>
          <w:sz w:val="24"/>
          <w:szCs w:val="24"/>
          <w:lang w:val="en"/>
        </w:rPr>
        <w:t xml:space="preserve">ant </w:t>
      </w:r>
      <w:r w:rsidRPr="00A540CC">
        <w:rPr>
          <w:rFonts w:ascii="Arial" w:hAnsi="Arial" w:cs="Arial"/>
          <w:b w:val="0"/>
          <w:sz w:val="24"/>
          <w:szCs w:val="24"/>
          <w:lang w:val="en"/>
        </w:rPr>
        <w:t xml:space="preserve"> Secretary for Mortgage Electronic Registration Systems, Inc. (MERS) as Nominee for First Franklin a Division of Nat</w:t>
      </w:r>
      <w:r w:rsidR="00E855BC">
        <w:rPr>
          <w:rFonts w:ascii="Arial" w:hAnsi="Arial" w:cs="Arial"/>
          <w:b w:val="0"/>
          <w:sz w:val="24"/>
          <w:szCs w:val="24"/>
          <w:lang w:val="en"/>
        </w:rPr>
        <w:t>ional</w:t>
      </w:r>
      <w:r w:rsidRPr="00A540CC">
        <w:rPr>
          <w:rFonts w:ascii="Arial" w:hAnsi="Arial" w:cs="Arial"/>
          <w:b w:val="0"/>
          <w:sz w:val="24"/>
          <w:szCs w:val="24"/>
          <w:lang w:val="en"/>
        </w:rPr>
        <w:t xml:space="preserve"> City Bank of IN</w:t>
      </w:r>
    </w:p>
    <w:p w:rsidR="00070073" w:rsidRPr="007F79D7" w:rsidRDefault="00070073" w:rsidP="00070073">
      <w:pPr>
        <w:pStyle w:val="Heading2"/>
        <w:rPr>
          <w:rFonts w:ascii="Arial" w:hAnsi="Arial" w:cs="Arial"/>
          <w:b w:val="0"/>
          <w:sz w:val="24"/>
          <w:szCs w:val="24"/>
          <w:lang w:val="en"/>
        </w:rPr>
      </w:pPr>
      <w:proofErr w:type="spellStart"/>
      <w:r w:rsidRPr="007F79D7">
        <w:rPr>
          <w:rFonts w:ascii="Arial" w:hAnsi="Arial" w:cs="Arial"/>
          <w:sz w:val="24"/>
          <w:szCs w:val="24"/>
          <w:lang w:val="en"/>
        </w:rPr>
        <w:lastRenderedPageBreak/>
        <w:t>Sharika</w:t>
      </w:r>
      <w:proofErr w:type="spellEnd"/>
      <w:r w:rsidRPr="007F79D7">
        <w:rPr>
          <w:rFonts w:ascii="Arial" w:hAnsi="Arial" w:cs="Arial"/>
          <w:sz w:val="24"/>
          <w:szCs w:val="24"/>
          <w:lang w:val="en"/>
        </w:rPr>
        <w:t xml:space="preserve"> Bracken</w:t>
      </w:r>
      <w:r w:rsidRPr="007F79D7">
        <w:rPr>
          <w:rFonts w:ascii="Arial" w:hAnsi="Arial" w:cs="Arial"/>
          <w:b w:val="0"/>
          <w:sz w:val="24"/>
          <w:szCs w:val="24"/>
          <w:lang w:val="en"/>
        </w:rPr>
        <w:t xml:space="preserve"> - </w:t>
      </w:r>
      <w:r w:rsidR="0074387F" w:rsidRPr="007037D9">
        <w:rPr>
          <w:rFonts w:ascii="Arial" w:hAnsi="Arial" w:cs="Arial"/>
          <w:b w:val="0"/>
          <w:sz w:val="24"/>
          <w:szCs w:val="24"/>
        </w:rPr>
        <w:t xml:space="preserve">suspected </w:t>
      </w:r>
      <w:proofErr w:type="spellStart"/>
      <w:r w:rsidR="0074387F" w:rsidRPr="007037D9">
        <w:rPr>
          <w:rFonts w:ascii="Arial" w:hAnsi="Arial" w:cs="Arial"/>
          <w:b w:val="0"/>
          <w:sz w:val="24"/>
          <w:szCs w:val="24"/>
        </w:rPr>
        <w:t>robo</w:t>
      </w:r>
      <w:proofErr w:type="spellEnd"/>
      <w:r w:rsidR="0074387F" w:rsidRPr="007037D9">
        <w:rPr>
          <w:rFonts w:ascii="Arial" w:hAnsi="Arial" w:cs="Arial"/>
          <w:b w:val="0"/>
          <w:sz w:val="24"/>
          <w:szCs w:val="24"/>
        </w:rPr>
        <w:t xml:space="preserve"> </w:t>
      </w:r>
      <w:proofErr w:type="gramStart"/>
      <w:r w:rsidR="0074387F" w:rsidRPr="007037D9">
        <w:rPr>
          <w:rFonts w:ascii="Arial" w:hAnsi="Arial" w:cs="Arial"/>
          <w:b w:val="0"/>
          <w:sz w:val="24"/>
          <w:szCs w:val="24"/>
        </w:rPr>
        <w:t xml:space="preserve">signer </w:t>
      </w:r>
      <w:r w:rsidR="007037D9" w:rsidRPr="007037D9">
        <w:rPr>
          <w:rFonts w:ascii="Arial" w:hAnsi="Arial" w:cs="Arial"/>
          <w:b w:val="0"/>
          <w:sz w:val="24"/>
          <w:szCs w:val="24"/>
        </w:rPr>
        <w:t xml:space="preserve"> but</w:t>
      </w:r>
      <w:proofErr w:type="gramEnd"/>
      <w:r w:rsidR="007037D9" w:rsidRPr="007037D9">
        <w:rPr>
          <w:rFonts w:ascii="Arial" w:hAnsi="Arial" w:cs="Arial"/>
          <w:b w:val="0"/>
          <w:sz w:val="24"/>
          <w:szCs w:val="24"/>
        </w:rPr>
        <w:t xml:space="preserve"> is really a</w:t>
      </w:r>
      <w:r w:rsidR="007037D9">
        <w:rPr>
          <w:rFonts w:ascii="Arial" w:hAnsi="Arial" w:cs="Arial"/>
          <w:sz w:val="24"/>
          <w:szCs w:val="24"/>
        </w:rPr>
        <w:t xml:space="preserve"> </w:t>
      </w:r>
      <w:r w:rsidRPr="007F79D7">
        <w:rPr>
          <w:rStyle w:val="title1"/>
          <w:rFonts w:ascii="Arial" w:hAnsi="Arial" w:cs="Arial"/>
          <w:sz w:val="24"/>
          <w:szCs w:val="24"/>
          <w:lang w:val="en"/>
        </w:rPr>
        <w:t>Mortgage Specialist IV</w:t>
      </w:r>
      <w:r w:rsidRPr="007F79D7">
        <w:rPr>
          <w:rFonts w:ascii="Arial" w:hAnsi="Arial" w:cs="Arial"/>
          <w:sz w:val="24"/>
          <w:szCs w:val="24"/>
          <w:lang w:val="en"/>
        </w:rPr>
        <w:t xml:space="preserve"> at </w:t>
      </w:r>
      <w:hyperlink r:id="rId251" w:history="1">
        <w:proofErr w:type="spellStart"/>
        <w:r w:rsidRPr="007F79D7">
          <w:rPr>
            <w:rStyle w:val="org"/>
            <w:rFonts w:ascii="Arial" w:hAnsi="Arial" w:cs="Arial"/>
            <w:sz w:val="24"/>
            <w:szCs w:val="24"/>
            <w:lang w:val="en"/>
          </w:rPr>
          <w:t>OneWest</w:t>
        </w:r>
        <w:proofErr w:type="spellEnd"/>
        <w:r w:rsidRPr="007F79D7">
          <w:rPr>
            <w:rStyle w:val="org"/>
            <w:rFonts w:ascii="Arial" w:hAnsi="Arial" w:cs="Arial"/>
            <w:sz w:val="24"/>
            <w:szCs w:val="24"/>
            <w:lang w:val="en"/>
          </w:rPr>
          <w:t xml:space="preserve"> Bank</w:t>
        </w:r>
      </w:hyperlink>
      <w:r w:rsidRPr="007F79D7">
        <w:rPr>
          <w:rStyle w:val="Strong"/>
          <w:rFonts w:ascii="Arial" w:hAnsi="Arial" w:cs="Arial"/>
          <w:sz w:val="24"/>
          <w:szCs w:val="24"/>
          <w:lang w:val="en"/>
        </w:rPr>
        <w:t xml:space="preserve"> </w:t>
      </w:r>
      <w:r>
        <w:rPr>
          <w:rStyle w:val="Strong"/>
          <w:rFonts w:ascii="Arial" w:hAnsi="Arial" w:cs="Arial"/>
          <w:sz w:val="24"/>
          <w:szCs w:val="24"/>
          <w:lang w:val="en"/>
        </w:rPr>
        <w:t xml:space="preserve">in </w:t>
      </w:r>
      <w:r w:rsidRPr="00C35DAA">
        <w:rPr>
          <w:rFonts w:ascii="Arial" w:hAnsi="Arial" w:cs="Arial"/>
          <w:sz w:val="24"/>
          <w:szCs w:val="24"/>
          <w:lang w:val="en"/>
        </w:rPr>
        <w:t>Hampton, Georgia (Greater Atlanta Area</w:t>
      </w:r>
      <w:r>
        <w:rPr>
          <w:rFonts w:ascii="Arial" w:hAnsi="Arial" w:cs="Arial"/>
          <w:sz w:val="24"/>
          <w:szCs w:val="24"/>
          <w:lang w:val="en"/>
        </w:rPr>
        <w:t xml:space="preserve">) </w:t>
      </w:r>
      <w:r w:rsidRPr="007F79D7">
        <w:rPr>
          <w:rStyle w:val="Strong"/>
          <w:rFonts w:ascii="Arial" w:hAnsi="Arial" w:cs="Arial"/>
          <w:sz w:val="24"/>
          <w:szCs w:val="24"/>
          <w:lang w:val="en"/>
        </w:rPr>
        <w:t xml:space="preserve"> from </w:t>
      </w:r>
      <w:r w:rsidRPr="007F79D7">
        <w:rPr>
          <w:rFonts w:ascii="Arial" w:hAnsi="Arial" w:cs="Arial"/>
          <w:b w:val="0"/>
          <w:sz w:val="24"/>
          <w:szCs w:val="24"/>
          <w:lang w:val="en"/>
        </w:rPr>
        <w:t xml:space="preserve">December 2009 – Present </w:t>
      </w:r>
      <w:r w:rsidRPr="007F79D7">
        <w:rPr>
          <w:rStyle w:val="duration"/>
          <w:rFonts w:ascii="Arial" w:hAnsi="Arial" w:cs="Arial"/>
          <w:b w:val="0"/>
          <w:sz w:val="24"/>
          <w:szCs w:val="24"/>
          <w:lang w:val="en"/>
        </w:rPr>
        <w:t>(2 years 1 month)</w:t>
      </w:r>
      <w:r w:rsidRPr="007F79D7">
        <w:rPr>
          <w:rFonts w:ascii="Arial" w:hAnsi="Arial" w:cs="Arial"/>
          <w:b w:val="0"/>
          <w:sz w:val="24"/>
          <w:szCs w:val="24"/>
          <w:lang w:val="en"/>
        </w:rPr>
        <w:t xml:space="preserve"> – Job Description- Conduct reviews on escalated files submitted by an authorized third party partner and ensure that all files are reviewed and updated on their propriety website.</w:t>
      </w:r>
      <w:r w:rsidRPr="007F79D7">
        <w:rPr>
          <w:rFonts w:ascii="Arial" w:hAnsi="Arial" w:cs="Arial"/>
          <w:b w:val="0"/>
          <w:sz w:val="24"/>
          <w:szCs w:val="24"/>
          <w:lang w:val="en"/>
        </w:rPr>
        <w:br/>
        <w:t>Responsible for managing my own pipeline of loans, calculated income, provide direct feedback to borrower and their third party, and ensure that all applicable regulatory guidelines are met.</w:t>
      </w:r>
      <w:r w:rsidRPr="007F79D7">
        <w:rPr>
          <w:rFonts w:ascii="Arial" w:hAnsi="Arial" w:cs="Arial"/>
          <w:b w:val="0"/>
          <w:sz w:val="24"/>
          <w:szCs w:val="24"/>
          <w:lang w:val="en"/>
        </w:rPr>
        <w:br/>
        <w:t>Monitor foreclosure sales and ensure loans are properly reviewed and decision prior to sale.</w:t>
      </w:r>
      <w:r w:rsidRPr="007F79D7">
        <w:rPr>
          <w:rFonts w:ascii="Arial" w:hAnsi="Arial" w:cs="Arial"/>
          <w:b w:val="0"/>
          <w:sz w:val="24"/>
          <w:szCs w:val="24"/>
          <w:lang w:val="en"/>
        </w:rPr>
        <w:br/>
      </w:r>
      <w:proofErr w:type="gramStart"/>
      <w:r w:rsidRPr="007F79D7">
        <w:rPr>
          <w:rFonts w:ascii="Arial" w:hAnsi="Arial" w:cs="Arial"/>
          <w:b w:val="0"/>
          <w:sz w:val="24"/>
          <w:szCs w:val="24"/>
          <w:lang w:val="en"/>
        </w:rPr>
        <w:t xml:space="preserve">Required to have knowledge of the </w:t>
      </w:r>
      <w:r w:rsidR="00884F76">
        <w:rPr>
          <w:rFonts w:ascii="Arial" w:hAnsi="Arial" w:cs="Arial"/>
          <w:b w:val="0"/>
          <w:sz w:val="24"/>
          <w:szCs w:val="24"/>
          <w:lang w:val="en"/>
        </w:rPr>
        <w:t>HAMP</w:t>
      </w:r>
      <w:r w:rsidRPr="007F79D7">
        <w:rPr>
          <w:rFonts w:ascii="Arial" w:hAnsi="Arial" w:cs="Arial"/>
          <w:b w:val="0"/>
          <w:sz w:val="24"/>
          <w:szCs w:val="24"/>
          <w:lang w:val="en"/>
        </w:rPr>
        <w:t xml:space="preserve"> process, short sale guidelines, foreclosure timelines, income documentation standards and regulatory guidelines regarding mortgage servicing and home modification.</w:t>
      </w:r>
      <w:proofErr w:type="gramEnd"/>
      <w:r w:rsidRPr="007F79D7">
        <w:rPr>
          <w:rFonts w:ascii="Arial" w:hAnsi="Arial" w:cs="Arial"/>
          <w:b w:val="0"/>
          <w:sz w:val="24"/>
          <w:szCs w:val="24"/>
          <w:lang w:val="en"/>
        </w:rPr>
        <w:br/>
        <w:t>Assist with preparation for investor audits to ensure compliance with investor guidelines.</w:t>
      </w:r>
      <w:r w:rsidRPr="007F79D7">
        <w:rPr>
          <w:rFonts w:ascii="Arial" w:hAnsi="Arial" w:cs="Arial"/>
          <w:b w:val="0"/>
          <w:sz w:val="24"/>
          <w:szCs w:val="24"/>
          <w:lang w:val="en"/>
        </w:rPr>
        <w:br/>
        <w:t>Prepare foreclosure affidavits for court mediation.</w:t>
      </w:r>
      <w:r w:rsidRPr="007F79D7">
        <w:rPr>
          <w:rFonts w:ascii="Arial" w:hAnsi="Arial" w:cs="Arial"/>
          <w:b w:val="0"/>
          <w:sz w:val="24"/>
          <w:szCs w:val="24"/>
          <w:lang w:val="en"/>
        </w:rPr>
        <w:br/>
        <w:t xml:space="preserve">Attends </w:t>
      </w:r>
      <w:proofErr w:type="spellStart"/>
      <w:r w:rsidRPr="007F79D7">
        <w:rPr>
          <w:rFonts w:ascii="Arial" w:hAnsi="Arial" w:cs="Arial"/>
          <w:b w:val="0"/>
          <w:sz w:val="24"/>
          <w:szCs w:val="24"/>
          <w:lang w:val="en"/>
        </w:rPr>
        <w:t>Naca's</w:t>
      </w:r>
      <w:proofErr w:type="spellEnd"/>
      <w:r w:rsidRPr="007F79D7">
        <w:rPr>
          <w:rFonts w:ascii="Arial" w:hAnsi="Arial" w:cs="Arial"/>
          <w:b w:val="0"/>
          <w:sz w:val="24"/>
          <w:szCs w:val="24"/>
          <w:lang w:val="en"/>
        </w:rPr>
        <w:t xml:space="preserve"> save the dream tour to assist borrowers directly with loan modification. </w:t>
      </w:r>
    </w:p>
    <w:p w:rsidR="00070073" w:rsidRDefault="00070073" w:rsidP="00070073">
      <w:pPr>
        <w:pStyle w:val="Heading3"/>
        <w:rPr>
          <w:rFonts w:ascii="Arial" w:hAnsi="Arial" w:cs="Arial"/>
          <w:b w:val="0"/>
          <w:color w:val="auto"/>
          <w:sz w:val="24"/>
          <w:szCs w:val="24"/>
          <w:lang w:val="en"/>
        </w:rPr>
      </w:pPr>
      <w:r w:rsidRPr="007F79D7">
        <w:rPr>
          <w:rStyle w:val="title1"/>
          <w:rFonts w:ascii="Arial" w:hAnsi="Arial" w:cs="Arial"/>
          <w:color w:val="auto"/>
          <w:sz w:val="24"/>
          <w:szCs w:val="24"/>
          <w:lang w:val="en"/>
        </w:rPr>
        <w:t>Mortgage Specialist IV</w:t>
      </w:r>
      <w:r w:rsidRPr="007F79D7">
        <w:rPr>
          <w:rFonts w:ascii="Arial" w:hAnsi="Arial" w:cs="Arial"/>
          <w:color w:val="auto"/>
          <w:sz w:val="24"/>
          <w:szCs w:val="24"/>
          <w:lang w:val="en"/>
        </w:rPr>
        <w:t xml:space="preserve"> at </w:t>
      </w:r>
      <w:hyperlink r:id="rId252" w:history="1">
        <w:proofErr w:type="spellStart"/>
        <w:r w:rsidRPr="007F79D7">
          <w:rPr>
            <w:rStyle w:val="org"/>
            <w:rFonts w:ascii="Arial" w:hAnsi="Arial" w:cs="Arial"/>
            <w:color w:val="auto"/>
            <w:sz w:val="24"/>
            <w:szCs w:val="24"/>
            <w:lang w:val="en"/>
          </w:rPr>
          <w:t>OneWest</w:t>
        </w:r>
        <w:proofErr w:type="spellEnd"/>
        <w:r w:rsidRPr="007F79D7">
          <w:rPr>
            <w:rStyle w:val="org"/>
            <w:rFonts w:ascii="Arial" w:hAnsi="Arial" w:cs="Arial"/>
            <w:color w:val="auto"/>
            <w:sz w:val="24"/>
            <w:szCs w:val="24"/>
            <w:lang w:val="en"/>
          </w:rPr>
          <w:t xml:space="preserve"> Bank</w:t>
        </w:r>
      </w:hyperlink>
      <w:r w:rsidRPr="007F79D7">
        <w:rPr>
          <w:rStyle w:val="Strong"/>
          <w:rFonts w:ascii="Arial" w:hAnsi="Arial" w:cs="Arial"/>
          <w:color w:val="auto"/>
          <w:sz w:val="24"/>
          <w:szCs w:val="24"/>
          <w:lang w:val="en"/>
        </w:rPr>
        <w:t xml:space="preserve"> </w:t>
      </w:r>
      <w:r w:rsidRPr="007F79D7">
        <w:rPr>
          <w:rFonts w:ascii="Arial" w:hAnsi="Arial" w:cs="Arial"/>
          <w:b w:val="0"/>
          <w:color w:val="auto"/>
          <w:sz w:val="24"/>
          <w:szCs w:val="24"/>
          <w:lang w:val="en"/>
        </w:rPr>
        <w:t xml:space="preserve">January 2008 – Present </w:t>
      </w:r>
      <w:r w:rsidRPr="007F79D7">
        <w:rPr>
          <w:rStyle w:val="duration"/>
          <w:rFonts w:ascii="Arial" w:hAnsi="Arial" w:cs="Arial"/>
          <w:b w:val="0"/>
          <w:color w:val="auto"/>
          <w:sz w:val="24"/>
          <w:szCs w:val="24"/>
          <w:lang w:val="en"/>
        </w:rPr>
        <w:t>(4 years)</w:t>
      </w:r>
      <w:r w:rsidRPr="007F79D7">
        <w:rPr>
          <w:rFonts w:ascii="Arial" w:hAnsi="Arial" w:cs="Arial"/>
          <w:b w:val="0"/>
          <w:color w:val="auto"/>
          <w:sz w:val="24"/>
          <w:szCs w:val="24"/>
          <w:lang w:val="en"/>
        </w:rPr>
        <w:t xml:space="preserve"> </w:t>
      </w:r>
    </w:p>
    <w:p w:rsidR="00070073" w:rsidRPr="007F79D7" w:rsidRDefault="00070073" w:rsidP="00070073">
      <w:pPr>
        <w:shd w:val="clear" w:color="auto" w:fill="DDF0F8"/>
        <w:rPr>
          <w:rFonts w:ascii="Arial" w:hAnsi="Arial" w:cs="Arial"/>
          <w:b/>
          <w:sz w:val="24"/>
          <w:szCs w:val="24"/>
          <w:lang w:val="en"/>
        </w:rPr>
      </w:pPr>
      <w:r w:rsidRPr="00EE366F">
        <w:rPr>
          <w:rStyle w:val="title1"/>
          <w:rFonts w:ascii="Arial" w:hAnsi="Arial" w:cs="Arial"/>
          <w:sz w:val="24"/>
          <w:szCs w:val="24"/>
          <w:lang w:val="en"/>
        </w:rPr>
        <w:t>Loan Counselor</w:t>
      </w:r>
      <w:r>
        <w:rPr>
          <w:rStyle w:val="title1"/>
          <w:rFonts w:ascii="Arial" w:hAnsi="Arial" w:cs="Arial"/>
          <w:sz w:val="24"/>
          <w:szCs w:val="24"/>
          <w:lang w:val="en"/>
        </w:rPr>
        <w:t xml:space="preserve"> at</w:t>
      </w:r>
      <w:r w:rsidRPr="00EE366F">
        <w:rPr>
          <w:rFonts w:ascii="Arial" w:hAnsi="Arial" w:cs="Arial"/>
          <w:sz w:val="24"/>
          <w:szCs w:val="24"/>
          <w:lang w:val="en"/>
        </w:rPr>
        <w:t xml:space="preserve"> </w:t>
      </w:r>
      <w:hyperlink r:id="rId253" w:history="1">
        <w:proofErr w:type="spellStart"/>
        <w:r w:rsidRPr="00EE366F">
          <w:rPr>
            <w:rStyle w:val="org"/>
            <w:rFonts w:ascii="Arial" w:hAnsi="Arial" w:cs="Arial"/>
            <w:sz w:val="24"/>
            <w:szCs w:val="24"/>
            <w:lang w:val="en"/>
          </w:rPr>
          <w:t>OneWest</w:t>
        </w:r>
        <w:proofErr w:type="spellEnd"/>
        <w:r w:rsidRPr="00EE366F">
          <w:rPr>
            <w:rStyle w:val="org"/>
            <w:rFonts w:ascii="Arial" w:hAnsi="Arial" w:cs="Arial"/>
            <w:sz w:val="24"/>
            <w:szCs w:val="24"/>
            <w:lang w:val="en"/>
          </w:rPr>
          <w:t xml:space="preserve"> Bank</w:t>
        </w:r>
      </w:hyperlink>
      <w:r w:rsidRPr="007F79D7">
        <w:rPr>
          <w:rStyle w:val="Strong"/>
          <w:rFonts w:ascii="Arial" w:hAnsi="Arial" w:cs="Arial"/>
          <w:sz w:val="24"/>
          <w:szCs w:val="24"/>
          <w:lang w:val="en"/>
        </w:rPr>
        <w:t xml:space="preserve"> </w:t>
      </w:r>
      <w:r w:rsidRPr="00C35DAA">
        <w:rPr>
          <w:rFonts w:ascii="Arial" w:hAnsi="Arial" w:cs="Arial"/>
          <w:sz w:val="24"/>
          <w:szCs w:val="24"/>
          <w:lang w:val="en"/>
        </w:rPr>
        <w:t xml:space="preserve">January 2008 – December 2009 </w:t>
      </w:r>
      <w:r w:rsidRPr="00C35DAA">
        <w:rPr>
          <w:rStyle w:val="duration"/>
          <w:rFonts w:ascii="Arial" w:hAnsi="Arial" w:cs="Arial"/>
          <w:sz w:val="24"/>
          <w:szCs w:val="24"/>
          <w:lang w:val="en"/>
        </w:rPr>
        <w:t>(2 years)</w:t>
      </w:r>
      <w:r w:rsidRPr="00C35DAA">
        <w:rPr>
          <w:rFonts w:ascii="Arial" w:hAnsi="Arial" w:cs="Arial"/>
          <w:sz w:val="24"/>
          <w:szCs w:val="24"/>
          <w:lang w:val="en"/>
        </w:rPr>
        <w:t xml:space="preserve"> – Job Description- Educated delinquent and current borrowers with options to improve their financial situation.</w:t>
      </w:r>
      <w:r w:rsidRPr="00C35DAA">
        <w:rPr>
          <w:rFonts w:ascii="Arial" w:hAnsi="Arial" w:cs="Arial"/>
          <w:sz w:val="24"/>
          <w:szCs w:val="24"/>
          <w:lang w:val="en"/>
        </w:rPr>
        <w:br/>
      </w:r>
      <w:proofErr w:type="gramStart"/>
      <w:r w:rsidRPr="00C35DAA">
        <w:rPr>
          <w:rFonts w:ascii="Arial" w:hAnsi="Arial" w:cs="Arial"/>
          <w:sz w:val="24"/>
          <w:szCs w:val="24"/>
          <w:lang w:val="en"/>
        </w:rPr>
        <w:t>Assisted borrower with their escrow account, amortization period, payment history, and terms of mortgage.</w:t>
      </w:r>
      <w:proofErr w:type="gramEnd"/>
      <w:r w:rsidRPr="00C35DAA">
        <w:rPr>
          <w:rFonts w:ascii="Arial" w:hAnsi="Arial" w:cs="Arial"/>
          <w:sz w:val="24"/>
          <w:szCs w:val="24"/>
          <w:lang w:val="en"/>
        </w:rPr>
        <w:br/>
      </w:r>
      <w:proofErr w:type="gramStart"/>
      <w:r w:rsidRPr="00C35DAA">
        <w:rPr>
          <w:rFonts w:ascii="Arial" w:hAnsi="Arial" w:cs="Arial"/>
          <w:sz w:val="24"/>
          <w:szCs w:val="24"/>
          <w:lang w:val="en"/>
        </w:rPr>
        <w:t>Mentor new hires in on the job training.</w:t>
      </w:r>
      <w:proofErr w:type="gramEnd"/>
      <w:r w:rsidRPr="00C35DAA">
        <w:rPr>
          <w:rFonts w:ascii="Arial" w:hAnsi="Arial" w:cs="Arial"/>
          <w:sz w:val="24"/>
          <w:szCs w:val="24"/>
          <w:lang w:val="en"/>
        </w:rPr>
        <w:br/>
        <w:t>Handled escalated customer service problems to insure resolution with their payment plan, trial agreements, and final modification terms</w:t>
      </w:r>
    </w:p>
    <w:p w:rsidR="00070073" w:rsidRDefault="00070073" w:rsidP="00070073">
      <w:pPr>
        <w:rPr>
          <w:rFonts w:ascii="Arial" w:hAnsi="Arial" w:cs="Arial"/>
          <w:b/>
          <w:sz w:val="24"/>
          <w:szCs w:val="24"/>
        </w:rPr>
      </w:pPr>
      <w:r w:rsidRPr="00BC07A3">
        <w:rPr>
          <w:rFonts w:ascii="Arial" w:hAnsi="Arial" w:cs="Arial"/>
          <w:b/>
          <w:sz w:val="24"/>
          <w:szCs w:val="24"/>
        </w:rPr>
        <w:t xml:space="preserve">Scott </w:t>
      </w:r>
      <w:proofErr w:type="spellStart"/>
      <w:r w:rsidRPr="00BC07A3">
        <w:rPr>
          <w:rFonts w:ascii="Arial" w:hAnsi="Arial" w:cs="Arial"/>
          <w:b/>
          <w:sz w:val="24"/>
          <w:szCs w:val="24"/>
        </w:rPr>
        <w:t>Scheiner</w:t>
      </w:r>
      <w:proofErr w:type="spellEnd"/>
      <w:r>
        <w:rPr>
          <w:rFonts w:ascii="Arial" w:hAnsi="Arial" w:cs="Arial"/>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r>
        <w:rPr>
          <w:rFonts w:ascii="Arial" w:hAnsi="Arial" w:cs="Arial"/>
          <w:sz w:val="24"/>
          <w:szCs w:val="24"/>
        </w:rPr>
        <w:t xml:space="preserve">alleged Vice President of MERS for Citibank / American Home Mortgage ( a defunct entity) See page 9 of           </w:t>
      </w:r>
      <w:hyperlink r:id="rId254" w:history="1">
        <w:r w:rsidRPr="00664563">
          <w:rPr>
            <w:rStyle w:val="Hyperlink"/>
            <w:rFonts w:ascii="Arial" w:hAnsi="Arial" w:cs="Arial"/>
            <w:sz w:val="24"/>
            <w:szCs w:val="24"/>
          </w:rPr>
          <w:t>http://www.scribd.com/doc/38654717/Class-Action-vs-Mortgage-Electronic-Registration-Systems-Gmac-Deutsche-Bank-Nation-Star-Aurora-Bac-Citi-Us-Bank-Lps-Et-Al</w:t>
        </w:r>
      </w:hyperlink>
      <w:r>
        <w:rPr>
          <w:rFonts w:ascii="Arial" w:hAnsi="Arial" w:cs="Arial"/>
          <w:sz w:val="24"/>
          <w:szCs w:val="24"/>
        </w:rPr>
        <w:t xml:space="preserve">   </w:t>
      </w:r>
      <w:hyperlink r:id="rId255" w:history="1">
        <w:r w:rsidRPr="006B19F7">
          <w:rPr>
            <w:rStyle w:val="Hyperlink"/>
            <w:rFonts w:ascii="Arial" w:hAnsi="Arial" w:cs="Arial"/>
            <w:sz w:val="24"/>
            <w:szCs w:val="24"/>
          </w:rPr>
          <w:t>http://www.zerohedge.com/print/312086</w:t>
        </w:r>
      </w:hyperlink>
    </w:p>
    <w:p w:rsidR="00C96298" w:rsidRDefault="00C96298" w:rsidP="00070073">
      <w:pPr>
        <w:rPr>
          <w:rFonts w:ascii="Arial" w:hAnsi="Arial" w:cs="Arial"/>
          <w:b/>
          <w:sz w:val="24"/>
          <w:szCs w:val="24"/>
        </w:rPr>
      </w:pPr>
      <w:r>
        <w:rPr>
          <w:rFonts w:ascii="Arial" w:hAnsi="Arial" w:cs="Arial"/>
          <w:b/>
          <w:sz w:val="24"/>
          <w:szCs w:val="24"/>
        </w:rPr>
        <w:t xml:space="preserve">Scott Walker- suspected </w:t>
      </w:r>
      <w:proofErr w:type="spellStart"/>
      <w:r>
        <w:rPr>
          <w:rFonts w:ascii="Arial" w:hAnsi="Arial" w:cs="Arial"/>
          <w:b/>
          <w:sz w:val="24"/>
          <w:szCs w:val="24"/>
        </w:rPr>
        <w:t>robo</w:t>
      </w:r>
      <w:proofErr w:type="spellEnd"/>
      <w:r>
        <w:rPr>
          <w:rFonts w:ascii="Arial" w:hAnsi="Arial" w:cs="Arial"/>
          <w:b/>
          <w:sz w:val="24"/>
          <w:szCs w:val="24"/>
        </w:rPr>
        <w:t xml:space="preserve"> signer in Minnesota </w:t>
      </w:r>
    </w:p>
    <w:p w:rsidR="00070073" w:rsidRDefault="00070073" w:rsidP="00070073">
      <w:pPr>
        <w:rPr>
          <w:rFonts w:ascii="Arial" w:hAnsi="Arial" w:cs="Arial"/>
          <w:sz w:val="24"/>
          <w:szCs w:val="24"/>
        </w:rPr>
      </w:pPr>
      <w:r w:rsidRPr="009A0FC5">
        <w:rPr>
          <w:rFonts w:ascii="Arial" w:hAnsi="Arial" w:cs="Arial"/>
          <w:b/>
          <w:sz w:val="24"/>
          <w:szCs w:val="24"/>
        </w:rPr>
        <w:t>Shannon Weiss</w:t>
      </w:r>
      <w:r>
        <w:rPr>
          <w:rFonts w:ascii="Arial" w:hAnsi="Arial" w:cs="Arial"/>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w:t>
      </w:r>
    </w:p>
    <w:p w:rsidR="00070073" w:rsidRDefault="00070073" w:rsidP="00070073">
      <w:pPr>
        <w:rPr>
          <w:rFonts w:ascii="Arial" w:hAnsi="Arial" w:cs="Arial"/>
          <w:sz w:val="24"/>
          <w:szCs w:val="24"/>
        </w:rPr>
      </w:pPr>
      <w:r w:rsidRPr="00DF3A9E">
        <w:rPr>
          <w:rFonts w:ascii="Arial" w:hAnsi="Arial" w:cs="Arial"/>
          <w:b/>
          <w:sz w:val="24"/>
          <w:szCs w:val="24"/>
        </w:rPr>
        <w:t xml:space="preserve">Sharon </w:t>
      </w:r>
      <w:proofErr w:type="spellStart"/>
      <w:r w:rsidRPr="00DF3A9E">
        <w:rPr>
          <w:rFonts w:ascii="Arial" w:hAnsi="Arial" w:cs="Arial"/>
          <w:b/>
          <w:sz w:val="24"/>
          <w:szCs w:val="24"/>
        </w:rPr>
        <w:t>Bookout</w:t>
      </w:r>
      <w:proofErr w:type="spellEnd"/>
      <w:r>
        <w:rPr>
          <w:rFonts w:ascii="Arial" w:hAnsi="Arial" w:cs="Arial"/>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w:t>
      </w:r>
      <w:proofErr w:type="gramStart"/>
      <w:r w:rsidR="007037D9">
        <w:rPr>
          <w:rFonts w:ascii="Arial" w:hAnsi="Arial" w:cs="Arial"/>
          <w:sz w:val="24"/>
          <w:szCs w:val="24"/>
        </w:rPr>
        <w:t>signer  at</w:t>
      </w:r>
      <w:proofErr w:type="gramEnd"/>
      <w:r w:rsidR="007037D9">
        <w:rPr>
          <w:rFonts w:ascii="Arial" w:hAnsi="Arial" w:cs="Arial"/>
          <w:sz w:val="24"/>
          <w:szCs w:val="24"/>
        </w:rPr>
        <w:t xml:space="preserve"> </w:t>
      </w:r>
      <w:proofErr w:type="spellStart"/>
      <w:r>
        <w:rPr>
          <w:rFonts w:ascii="Arial" w:hAnsi="Arial" w:cs="Arial"/>
          <w:sz w:val="24"/>
          <w:szCs w:val="24"/>
        </w:rPr>
        <w:t>Homeside</w:t>
      </w:r>
      <w:proofErr w:type="spellEnd"/>
      <w:r>
        <w:rPr>
          <w:rFonts w:ascii="Arial" w:hAnsi="Arial" w:cs="Arial"/>
          <w:sz w:val="24"/>
          <w:szCs w:val="24"/>
        </w:rPr>
        <w:t xml:space="preserve"> Lending</w:t>
      </w:r>
    </w:p>
    <w:p w:rsidR="00070073" w:rsidRPr="00FB7A4B" w:rsidRDefault="00070073" w:rsidP="00070073">
      <w:pPr>
        <w:rPr>
          <w:rFonts w:ascii="Arial" w:hAnsi="Arial" w:cs="Arial"/>
          <w:sz w:val="24"/>
          <w:szCs w:val="24"/>
        </w:rPr>
      </w:pPr>
      <w:r>
        <w:rPr>
          <w:rFonts w:ascii="Arial" w:hAnsi="Arial" w:cs="Arial"/>
          <w:b/>
          <w:sz w:val="24"/>
          <w:szCs w:val="24"/>
        </w:rPr>
        <w:t>Sharon Morgan</w:t>
      </w:r>
      <w:proofErr w:type="gramStart"/>
      <w:r>
        <w:rPr>
          <w:rFonts w:ascii="Arial" w:hAnsi="Arial" w:cs="Arial"/>
          <w:b/>
          <w:sz w:val="24"/>
          <w:szCs w:val="24"/>
        </w:rPr>
        <w:t xml:space="preserve">- </w:t>
      </w:r>
      <w:r w:rsidRPr="00D955CC">
        <w:rPr>
          <w:rFonts w:ascii="Arial" w:hAnsi="Arial" w:cs="Arial"/>
          <w:b/>
          <w:sz w:val="24"/>
          <w:szCs w:val="24"/>
        </w:rPr>
        <w:t xml:space="preserve"> </w:t>
      </w:r>
      <w:r w:rsidR="007037D9">
        <w:rPr>
          <w:rFonts w:ascii="Arial" w:hAnsi="Arial" w:cs="Arial"/>
          <w:sz w:val="24"/>
          <w:szCs w:val="24"/>
        </w:rPr>
        <w:t>suspected</w:t>
      </w:r>
      <w:proofErr w:type="gramEnd"/>
      <w:r w:rsidR="007037D9">
        <w:rPr>
          <w:rFonts w:ascii="Arial" w:hAnsi="Arial" w:cs="Arial"/>
          <w:sz w:val="24"/>
          <w:szCs w:val="24"/>
        </w:rPr>
        <w:t xml:space="preserve">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r w:rsidRPr="00D955CC">
        <w:rPr>
          <w:rFonts w:ascii="Arial" w:hAnsi="Arial" w:cs="Arial"/>
          <w:sz w:val="24"/>
          <w:szCs w:val="24"/>
        </w:rPr>
        <w:t>Assignment she signed states that she is</w:t>
      </w:r>
      <w:r>
        <w:rPr>
          <w:rFonts w:ascii="Arial" w:hAnsi="Arial" w:cs="Arial"/>
          <w:sz w:val="24"/>
          <w:szCs w:val="24"/>
        </w:rPr>
        <w:t xml:space="preserve"> the Vice President of MERS.  In the related Bankruptcy case</w:t>
      </w:r>
      <w:r w:rsidRPr="00D955CC">
        <w:rPr>
          <w:rFonts w:ascii="Arial" w:hAnsi="Arial" w:cs="Arial"/>
          <w:sz w:val="24"/>
          <w:szCs w:val="24"/>
        </w:rPr>
        <w:t xml:space="preserve"> she </w:t>
      </w:r>
      <w:r>
        <w:rPr>
          <w:rFonts w:ascii="Arial" w:hAnsi="Arial" w:cs="Arial"/>
          <w:sz w:val="24"/>
          <w:szCs w:val="24"/>
        </w:rPr>
        <w:t>signed an Affidavit stating she was a Vice President</w:t>
      </w:r>
      <w:r w:rsidRPr="00D955CC">
        <w:rPr>
          <w:rFonts w:ascii="Arial" w:hAnsi="Arial" w:cs="Arial"/>
          <w:sz w:val="24"/>
          <w:szCs w:val="24"/>
        </w:rPr>
        <w:t xml:space="preserve"> of Flagstar Bank, FSB</w:t>
      </w:r>
      <w:r w:rsidRPr="00D955CC">
        <w:rPr>
          <w:rFonts w:ascii="Arial" w:hAnsi="Arial" w:cs="Arial"/>
          <w:b/>
          <w:sz w:val="24"/>
          <w:szCs w:val="24"/>
        </w:rPr>
        <w:t>.</w:t>
      </w:r>
      <w:r>
        <w:rPr>
          <w:rFonts w:ascii="Arial" w:hAnsi="Arial" w:cs="Arial"/>
          <w:b/>
          <w:sz w:val="24"/>
          <w:szCs w:val="24"/>
        </w:rPr>
        <w:t xml:space="preserve"> </w:t>
      </w:r>
      <w:r w:rsidRPr="00FB7A4B">
        <w:rPr>
          <w:rFonts w:ascii="Arial" w:hAnsi="Arial" w:cs="Arial"/>
          <w:sz w:val="24"/>
          <w:szCs w:val="24"/>
        </w:rPr>
        <w:t>F</w:t>
      </w:r>
      <w:r>
        <w:rPr>
          <w:rFonts w:ascii="Arial" w:hAnsi="Arial" w:cs="Arial"/>
          <w:sz w:val="24"/>
          <w:szCs w:val="24"/>
        </w:rPr>
        <w:t xml:space="preserve">or full details, see Comment Section and link below.        </w:t>
      </w:r>
      <w:r w:rsidR="00D04644">
        <w:rPr>
          <w:rFonts w:ascii="Arial" w:hAnsi="Arial" w:cs="Arial"/>
          <w:sz w:val="24"/>
          <w:szCs w:val="24"/>
        </w:rPr>
        <w:t xml:space="preserve">                                                  </w:t>
      </w:r>
      <w:r>
        <w:rPr>
          <w:rFonts w:ascii="Arial" w:hAnsi="Arial" w:cs="Arial"/>
          <w:sz w:val="24"/>
          <w:szCs w:val="24"/>
        </w:rPr>
        <w:t xml:space="preserve">  </w:t>
      </w:r>
      <w:hyperlink r:id="rId256" w:history="1">
        <w:r w:rsidRPr="006B19F7">
          <w:rPr>
            <w:rStyle w:val="Hyperlink"/>
            <w:rFonts w:ascii="Arial" w:hAnsi="Arial" w:cs="Arial"/>
            <w:sz w:val="24"/>
            <w:szCs w:val="24"/>
          </w:rPr>
          <w:t>http://www.zerohedge.com/print/312086</w:t>
        </w:r>
      </w:hyperlink>
      <w:r w:rsidR="00D04644">
        <w:rPr>
          <w:rStyle w:val="Hyperlink"/>
          <w:rFonts w:ascii="Arial" w:hAnsi="Arial" w:cs="Arial"/>
          <w:sz w:val="24"/>
          <w:szCs w:val="24"/>
        </w:rPr>
        <w:t xml:space="preserve">              </w:t>
      </w:r>
      <w:r w:rsidR="00D04644" w:rsidRPr="00D04644">
        <w:rPr>
          <w:rFonts w:ascii="Arial" w:hAnsi="Arial" w:cs="Arial"/>
          <w:color w:val="339933"/>
          <w:sz w:val="24"/>
          <w:szCs w:val="24"/>
        </w:rPr>
        <w:lastRenderedPageBreak/>
        <w:t>stopforeclosurefraud.com/2011/03/25/ma-bk-court-mers-purported-note-“assignments”-all-invalid-mers-cannot-assign-mortgage-and-note-in-re-thomas/</w:t>
      </w:r>
      <w:r w:rsidR="00D04644">
        <w:rPr>
          <w:rFonts w:ascii="Arial" w:hAnsi="Arial" w:cs="Arial"/>
          <w:color w:val="339933"/>
          <w:sz w:val="24"/>
          <w:szCs w:val="24"/>
        </w:rPr>
        <w:t xml:space="preserve"> </w:t>
      </w:r>
    </w:p>
    <w:p w:rsidR="00070073" w:rsidRPr="00102EB6" w:rsidRDefault="00070073" w:rsidP="00070073">
      <w:pPr>
        <w:pStyle w:val="c1"/>
        <w:rPr>
          <w:rFonts w:ascii="Arial" w:hAnsi="Arial" w:cs="Arial"/>
          <w:lang w:val="en"/>
        </w:rPr>
      </w:pPr>
      <w:r w:rsidRPr="00102EB6">
        <w:rPr>
          <w:rFonts w:ascii="Arial" w:hAnsi="Arial" w:cs="Arial"/>
          <w:b/>
          <w:lang w:val="en"/>
        </w:rPr>
        <w:t xml:space="preserve">Shapiro &amp; </w:t>
      </w:r>
      <w:proofErr w:type="spellStart"/>
      <w:r w:rsidRPr="00102EB6">
        <w:rPr>
          <w:rFonts w:ascii="Arial" w:hAnsi="Arial" w:cs="Arial"/>
          <w:b/>
          <w:lang w:val="en"/>
        </w:rPr>
        <w:t>Burson</w:t>
      </w:r>
      <w:proofErr w:type="spellEnd"/>
      <w:r>
        <w:rPr>
          <w:rFonts w:ascii="Arial" w:hAnsi="Arial" w:cs="Arial"/>
          <w:b/>
          <w:lang w:val="en"/>
        </w:rPr>
        <w:t xml:space="preserve"> </w:t>
      </w:r>
      <w:r w:rsidRPr="00102EB6">
        <w:rPr>
          <w:rFonts w:ascii="Arial" w:hAnsi="Arial" w:cs="Arial"/>
          <w:lang w:val="en"/>
        </w:rPr>
        <w:t xml:space="preserve">- A federal class action claims that thousands of Maryland homeowners lost their homes because of the illegal </w:t>
      </w:r>
      <w:proofErr w:type="spellStart"/>
      <w:r w:rsidRPr="00102EB6">
        <w:rPr>
          <w:rFonts w:ascii="Arial" w:hAnsi="Arial" w:cs="Arial"/>
          <w:lang w:val="en"/>
        </w:rPr>
        <w:t>robo</w:t>
      </w:r>
      <w:proofErr w:type="spellEnd"/>
      <w:r w:rsidRPr="00102EB6">
        <w:rPr>
          <w:rFonts w:ascii="Arial" w:hAnsi="Arial" w:cs="Arial"/>
          <w:lang w:val="en"/>
        </w:rPr>
        <w:t xml:space="preserve">-signing operation of the Shapiro &amp; </w:t>
      </w:r>
      <w:proofErr w:type="spellStart"/>
      <w:r w:rsidRPr="00102EB6">
        <w:rPr>
          <w:rFonts w:ascii="Arial" w:hAnsi="Arial" w:cs="Arial"/>
          <w:lang w:val="en"/>
        </w:rPr>
        <w:t>Burson</w:t>
      </w:r>
      <w:proofErr w:type="spellEnd"/>
      <w:r w:rsidRPr="00102EB6">
        <w:rPr>
          <w:rFonts w:ascii="Arial" w:hAnsi="Arial" w:cs="Arial"/>
          <w:lang w:val="en"/>
        </w:rPr>
        <w:t xml:space="preserve"> law firm, with offices in Baltimore, Md., and Fairfax, Va., and six of its attorneys.  The suit also charges the firm charged excessive fees.</w:t>
      </w:r>
      <w:r>
        <w:rPr>
          <w:rFonts w:ascii="Arial" w:hAnsi="Arial" w:cs="Arial"/>
          <w:lang w:val="en"/>
        </w:rPr>
        <w:t xml:space="preserve"> </w:t>
      </w:r>
      <w:r w:rsidRPr="00102EB6">
        <w:rPr>
          <w:rFonts w:ascii="Arial" w:hAnsi="Arial" w:cs="Arial"/>
          <w:lang w:val="en"/>
        </w:rPr>
        <w:t xml:space="preserve">The suit notes that the State's Attorney in Prince George's County, Md., has opened a </w:t>
      </w:r>
      <w:r w:rsidRPr="009752E0">
        <w:rPr>
          <w:rFonts w:ascii="Arial" w:hAnsi="Arial" w:cs="Arial"/>
          <w:b/>
          <w:u w:val="single"/>
          <w:lang w:val="en"/>
        </w:rPr>
        <w:t>criminal inquiry</w:t>
      </w:r>
      <w:r w:rsidRPr="00102EB6">
        <w:rPr>
          <w:rFonts w:ascii="Arial" w:hAnsi="Arial" w:cs="Arial"/>
          <w:lang w:val="en"/>
        </w:rPr>
        <w:t xml:space="preserve"> into the firm's practices and has received statements from a former employee who said he was told to sign thousands of affidavits without seeing any evidence that the statements in the affidavits were true</w:t>
      </w:r>
      <w:r>
        <w:rPr>
          <w:rFonts w:ascii="Arial" w:hAnsi="Arial" w:cs="Arial"/>
          <w:lang w:val="en"/>
        </w:rPr>
        <w:t xml:space="preserve">.                      </w:t>
      </w:r>
      <w:hyperlink r:id="rId257" w:history="1">
        <w:r w:rsidRPr="00F766D3">
          <w:rPr>
            <w:rStyle w:val="Hyperlink"/>
            <w:rFonts w:ascii="Arial" w:eastAsiaTheme="majorEastAsia" w:hAnsi="Arial" w:cs="Arial"/>
            <w:lang w:val="en"/>
          </w:rPr>
          <w:t>http://www.consumeraffairs.com/news04/2011/04/law-firm-s-robo-signers-defrauded-thousands-class-action-charges.html</w:t>
        </w:r>
      </w:hyperlink>
      <w:r>
        <w:rPr>
          <w:rFonts w:ascii="Arial" w:hAnsi="Arial" w:cs="Arial"/>
          <w:lang w:val="en"/>
        </w:rPr>
        <w:t xml:space="preserve"> </w:t>
      </w:r>
    </w:p>
    <w:p w:rsidR="00004AC8" w:rsidRDefault="00004AC8" w:rsidP="00070073">
      <w:pPr>
        <w:rPr>
          <w:rFonts w:ascii="Arial" w:hAnsi="Arial" w:cs="Arial"/>
          <w:b/>
          <w:sz w:val="24"/>
          <w:szCs w:val="24"/>
        </w:rPr>
      </w:pPr>
      <w:r>
        <w:rPr>
          <w:rFonts w:ascii="Arial" w:hAnsi="Arial" w:cs="Arial"/>
          <w:b/>
          <w:sz w:val="24"/>
          <w:szCs w:val="24"/>
        </w:rPr>
        <w:t xml:space="preserve">Shawn Belcher- suspected </w:t>
      </w:r>
      <w:proofErr w:type="spellStart"/>
      <w:r>
        <w:rPr>
          <w:rFonts w:ascii="Arial" w:hAnsi="Arial" w:cs="Arial"/>
          <w:b/>
          <w:sz w:val="24"/>
          <w:szCs w:val="24"/>
        </w:rPr>
        <w:t>robo</w:t>
      </w:r>
      <w:proofErr w:type="spellEnd"/>
      <w:r>
        <w:rPr>
          <w:rFonts w:ascii="Arial" w:hAnsi="Arial" w:cs="Arial"/>
          <w:b/>
          <w:sz w:val="24"/>
          <w:szCs w:val="24"/>
        </w:rPr>
        <w:t xml:space="preserve"> signer from Orange County, CA</w:t>
      </w:r>
    </w:p>
    <w:p w:rsidR="002D3BE3" w:rsidRDefault="002D3BE3" w:rsidP="00070073">
      <w:pPr>
        <w:rPr>
          <w:rFonts w:ascii="Arial" w:hAnsi="Arial" w:cs="Arial"/>
          <w:b/>
          <w:sz w:val="24"/>
          <w:szCs w:val="24"/>
        </w:rPr>
      </w:pPr>
      <w:r>
        <w:rPr>
          <w:rFonts w:ascii="Arial" w:hAnsi="Arial" w:cs="Arial"/>
          <w:b/>
          <w:sz w:val="24"/>
          <w:szCs w:val="24"/>
        </w:rPr>
        <w:t xml:space="preserve">Stacy Jones- suspected </w:t>
      </w:r>
      <w:proofErr w:type="spellStart"/>
      <w:r>
        <w:rPr>
          <w:rFonts w:ascii="Arial" w:hAnsi="Arial" w:cs="Arial"/>
          <w:b/>
          <w:sz w:val="24"/>
          <w:szCs w:val="24"/>
        </w:rPr>
        <w:t>robo</w:t>
      </w:r>
      <w:proofErr w:type="spellEnd"/>
      <w:r>
        <w:rPr>
          <w:rFonts w:ascii="Arial" w:hAnsi="Arial" w:cs="Arial"/>
          <w:b/>
          <w:sz w:val="24"/>
          <w:szCs w:val="24"/>
        </w:rPr>
        <w:t xml:space="preserve"> signer for IndyMac Bank</w:t>
      </w:r>
    </w:p>
    <w:p w:rsidR="00070073" w:rsidRPr="00B76581" w:rsidRDefault="00070073" w:rsidP="00070073">
      <w:pPr>
        <w:rPr>
          <w:rFonts w:ascii="Arial" w:hAnsi="Arial" w:cs="Arial"/>
          <w:b/>
          <w:sz w:val="24"/>
          <w:szCs w:val="24"/>
        </w:rPr>
      </w:pPr>
      <w:r w:rsidRPr="00B76581">
        <w:rPr>
          <w:rFonts w:ascii="Arial" w:hAnsi="Arial" w:cs="Arial"/>
          <w:b/>
          <w:sz w:val="24"/>
          <w:szCs w:val="24"/>
        </w:rPr>
        <w:t>Sofia Cummings</w:t>
      </w:r>
      <w:r w:rsidR="007037D9">
        <w:rPr>
          <w:rFonts w:ascii="Arial" w:hAnsi="Arial" w:cs="Arial"/>
          <w:b/>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w:t>
      </w:r>
    </w:p>
    <w:p w:rsidR="00070073" w:rsidRPr="00716F97" w:rsidRDefault="00070073" w:rsidP="00070073">
      <w:pPr>
        <w:rPr>
          <w:rFonts w:ascii="Arial" w:hAnsi="Arial" w:cs="Arial"/>
          <w:sz w:val="24"/>
          <w:szCs w:val="24"/>
        </w:rPr>
      </w:pPr>
      <w:r w:rsidRPr="0010592E">
        <w:rPr>
          <w:rFonts w:ascii="Arial" w:hAnsi="Arial" w:cs="Arial"/>
          <w:b/>
          <w:sz w:val="24"/>
          <w:szCs w:val="24"/>
        </w:rPr>
        <w:t>Sonya Moore</w:t>
      </w:r>
      <w:r>
        <w:rPr>
          <w:rFonts w:ascii="Arial" w:hAnsi="Arial" w:cs="Arial"/>
          <w:sz w:val="24"/>
          <w:szCs w:val="24"/>
        </w:rPr>
        <w:t xml:space="preserve"> –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w:t>
      </w:r>
      <w:proofErr w:type="gramStart"/>
      <w:r w:rsidR="007037D9">
        <w:rPr>
          <w:rFonts w:ascii="Arial" w:hAnsi="Arial" w:cs="Arial"/>
          <w:sz w:val="24"/>
          <w:szCs w:val="24"/>
        </w:rPr>
        <w:t>signer  at</w:t>
      </w:r>
      <w:proofErr w:type="gramEnd"/>
      <w:r w:rsidR="007037D9">
        <w:rPr>
          <w:rFonts w:ascii="Arial" w:hAnsi="Arial" w:cs="Arial"/>
          <w:sz w:val="24"/>
          <w:szCs w:val="24"/>
        </w:rPr>
        <w:t xml:space="preserve"> </w:t>
      </w:r>
      <w:r>
        <w:rPr>
          <w:rFonts w:ascii="Arial" w:hAnsi="Arial" w:cs="Arial"/>
          <w:sz w:val="24"/>
          <w:szCs w:val="24"/>
        </w:rPr>
        <w:t>Wells Fargo</w:t>
      </w:r>
    </w:p>
    <w:p w:rsidR="00070073" w:rsidRDefault="00070073" w:rsidP="00070073">
      <w:pPr>
        <w:rPr>
          <w:rFonts w:ascii="Arial" w:hAnsi="Arial" w:cs="Arial"/>
          <w:b/>
          <w:sz w:val="24"/>
          <w:szCs w:val="24"/>
        </w:rPr>
      </w:pPr>
      <w:r>
        <w:rPr>
          <w:rFonts w:ascii="Arial" w:hAnsi="Arial" w:cs="Arial"/>
          <w:b/>
          <w:sz w:val="24"/>
          <w:szCs w:val="24"/>
        </w:rPr>
        <w:t>Steven Green- a.k.a. Steven Y. Green</w:t>
      </w:r>
      <w:r w:rsidR="007037D9">
        <w:rPr>
          <w:rFonts w:ascii="Arial" w:hAnsi="Arial" w:cs="Arial"/>
          <w:b/>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w:t>
      </w:r>
    </w:p>
    <w:p w:rsidR="00B24B64" w:rsidRPr="00B24B64" w:rsidRDefault="00B24B64" w:rsidP="00070073">
      <w:pPr>
        <w:rPr>
          <w:rFonts w:ascii="Arial" w:hAnsi="Arial" w:cs="Arial"/>
          <w:b/>
          <w:sz w:val="24"/>
          <w:szCs w:val="24"/>
        </w:rPr>
      </w:pPr>
      <w:r w:rsidRPr="00B24B64">
        <w:rPr>
          <w:rFonts w:ascii="Arial" w:hAnsi="Arial" w:cs="Arial"/>
          <w:b/>
          <w:sz w:val="24"/>
          <w:szCs w:val="24"/>
        </w:rPr>
        <w:t>Susan Smothers</w:t>
      </w:r>
      <w:proofErr w:type="gramStart"/>
      <w:r>
        <w:rPr>
          <w:rFonts w:ascii="Arial" w:hAnsi="Arial" w:cs="Arial"/>
          <w:b/>
          <w:sz w:val="24"/>
          <w:szCs w:val="24"/>
        </w:rPr>
        <w:t xml:space="preserve">- </w:t>
      </w:r>
      <w:r w:rsidRPr="00B24B64">
        <w:rPr>
          <w:rFonts w:ascii="Arial" w:hAnsi="Arial" w:cs="Arial"/>
          <w:b/>
          <w:sz w:val="24"/>
          <w:szCs w:val="24"/>
        </w:rPr>
        <w:t xml:space="preserve"> </w:t>
      </w:r>
      <w:r w:rsidR="007037D9">
        <w:rPr>
          <w:rFonts w:ascii="Arial" w:hAnsi="Arial" w:cs="Arial"/>
          <w:sz w:val="24"/>
          <w:szCs w:val="24"/>
        </w:rPr>
        <w:t>suspected</w:t>
      </w:r>
      <w:proofErr w:type="gramEnd"/>
      <w:r w:rsidR="007037D9">
        <w:rPr>
          <w:rFonts w:ascii="Arial" w:hAnsi="Arial" w:cs="Arial"/>
          <w:sz w:val="24"/>
          <w:szCs w:val="24"/>
        </w:rPr>
        <w:t xml:space="preserve">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r w:rsidR="00164396">
        <w:rPr>
          <w:rFonts w:ascii="Arial" w:hAnsi="Arial" w:cs="Arial"/>
          <w:sz w:val="24"/>
          <w:szCs w:val="24"/>
        </w:rPr>
        <w:t xml:space="preserve">as Assistant Secretary of </w:t>
      </w:r>
      <w:r w:rsidRPr="00B24B64">
        <w:rPr>
          <w:rFonts w:ascii="Arial" w:hAnsi="Arial" w:cs="Arial"/>
          <w:sz w:val="24"/>
          <w:szCs w:val="24"/>
        </w:rPr>
        <w:t xml:space="preserve"> MERS. The “Substitution of Trustee” document substitutes Cal-Western </w:t>
      </w:r>
      <w:proofErr w:type="spellStart"/>
      <w:r w:rsidRPr="00B24B64">
        <w:rPr>
          <w:rFonts w:ascii="Arial" w:hAnsi="Arial" w:cs="Arial"/>
          <w:sz w:val="24"/>
          <w:szCs w:val="24"/>
        </w:rPr>
        <w:t>Reconveyance</w:t>
      </w:r>
      <w:proofErr w:type="spellEnd"/>
      <w:r w:rsidRPr="00B24B64">
        <w:rPr>
          <w:rFonts w:ascii="Arial" w:hAnsi="Arial" w:cs="Arial"/>
          <w:sz w:val="24"/>
          <w:szCs w:val="24"/>
        </w:rPr>
        <w:t xml:space="preserve"> Co. as the new trustee. Susan Smothers is an employee of Cal-Western </w:t>
      </w:r>
      <w:proofErr w:type="spellStart"/>
      <w:r w:rsidRPr="00B24B64">
        <w:rPr>
          <w:rFonts w:ascii="Arial" w:hAnsi="Arial" w:cs="Arial"/>
          <w:sz w:val="24"/>
          <w:szCs w:val="24"/>
        </w:rPr>
        <w:t>Reconveyance</w:t>
      </w:r>
      <w:proofErr w:type="spellEnd"/>
      <w:r w:rsidRPr="00B24B64">
        <w:rPr>
          <w:rFonts w:ascii="Arial" w:hAnsi="Arial" w:cs="Arial"/>
          <w:sz w:val="24"/>
          <w:szCs w:val="24"/>
        </w:rPr>
        <w:t xml:space="preserve"> Co. I also have a Trustee’s Deed </w:t>
      </w:r>
      <w:proofErr w:type="gramStart"/>
      <w:r w:rsidRPr="00B24B64">
        <w:rPr>
          <w:rFonts w:ascii="Arial" w:hAnsi="Arial" w:cs="Arial"/>
          <w:sz w:val="24"/>
          <w:szCs w:val="24"/>
        </w:rPr>
        <w:t>Upon</w:t>
      </w:r>
      <w:proofErr w:type="gramEnd"/>
      <w:r w:rsidRPr="00B24B64">
        <w:rPr>
          <w:rFonts w:ascii="Arial" w:hAnsi="Arial" w:cs="Arial"/>
          <w:sz w:val="24"/>
          <w:szCs w:val="24"/>
        </w:rPr>
        <w:t xml:space="preserve"> Sale. Doc#3970143 recorded at the same Washoe Co. Recorder’s website. This document is signed by the same “Susan Smother” as A.V.P (assistant vice president?) of Cal-Western </w:t>
      </w:r>
      <w:proofErr w:type="spellStart"/>
      <w:r w:rsidRPr="00B24B64">
        <w:rPr>
          <w:rFonts w:ascii="Arial" w:hAnsi="Arial" w:cs="Arial"/>
          <w:sz w:val="24"/>
          <w:szCs w:val="24"/>
        </w:rPr>
        <w:t>Reconveyance</w:t>
      </w:r>
      <w:proofErr w:type="spellEnd"/>
      <w:r w:rsidRPr="00B24B64">
        <w:rPr>
          <w:rFonts w:ascii="Arial" w:hAnsi="Arial" w:cs="Arial"/>
          <w:sz w:val="24"/>
          <w:szCs w:val="24"/>
        </w:rPr>
        <w:t xml:space="preserve"> Co</w:t>
      </w:r>
      <w:r w:rsidRPr="00B24B64">
        <w:rPr>
          <w:rFonts w:ascii="Arial" w:hAnsi="Arial" w:cs="Arial"/>
          <w:b/>
          <w:sz w:val="24"/>
          <w:szCs w:val="24"/>
        </w:rPr>
        <w:t>.</w:t>
      </w:r>
    </w:p>
    <w:p w:rsidR="00070073" w:rsidRDefault="00070073" w:rsidP="00070073">
      <w:pPr>
        <w:rPr>
          <w:rFonts w:ascii="Arial" w:hAnsi="Arial" w:cs="Arial"/>
          <w:sz w:val="24"/>
          <w:szCs w:val="24"/>
        </w:rPr>
      </w:pPr>
      <w:r w:rsidRPr="00DF3A9E">
        <w:rPr>
          <w:rFonts w:ascii="Arial" w:hAnsi="Arial" w:cs="Arial"/>
          <w:b/>
          <w:sz w:val="24"/>
          <w:szCs w:val="24"/>
        </w:rPr>
        <w:t>Susan Turner</w:t>
      </w:r>
      <w:r>
        <w:rPr>
          <w:rFonts w:ascii="Arial" w:hAnsi="Arial" w:cs="Arial"/>
          <w:sz w:val="24"/>
          <w:szCs w:val="24"/>
        </w:rPr>
        <w:t xml:space="preserve"> –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for </w:t>
      </w:r>
      <w:r>
        <w:rPr>
          <w:rFonts w:ascii="Arial" w:hAnsi="Arial" w:cs="Arial"/>
          <w:sz w:val="24"/>
          <w:szCs w:val="24"/>
        </w:rPr>
        <w:t xml:space="preserve">GMAC </w:t>
      </w:r>
    </w:p>
    <w:p w:rsidR="00070073" w:rsidRPr="008E3874" w:rsidRDefault="00070073" w:rsidP="00070073">
      <w:pPr>
        <w:rPr>
          <w:rFonts w:ascii="Arial" w:hAnsi="Arial" w:cs="Arial"/>
          <w:b/>
          <w:sz w:val="24"/>
          <w:szCs w:val="24"/>
        </w:rPr>
      </w:pPr>
      <w:r w:rsidRPr="008462F9">
        <w:rPr>
          <w:rFonts w:ascii="Arial" w:eastAsia="Times New Roman" w:hAnsi="Arial" w:cs="Arial"/>
          <w:b/>
          <w:color w:val="000000"/>
          <w:sz w:val="24"/>
          <w:szCs w:val="24"/>
          <w:shd w:val="clear" w:color="auto" w:fill="FFFFFF"/>
        </w:rPr>
        <w:t xml:space="preserve">Sylvia </w:t>
      </w:r>
      <w:proofErr w:type="spellStart"/>
      <w:r w:rsidRPr="008462F9">
        <w:rPr>
          <w:rFonts w:ascii="Arial" w:eastAsia="Times New Roman" w:hAnsi="Arial" w:cs="Arial"/>
          <w:b/>
          <w:color w:val="000000"/>
          <w:sz w:val="24"/>
          <w:szCs w:val="24"/>
          <w:shd w:val="clear" w:color="auto" w:fill="FFFFFF"/>
        </w:rPr>
        <w:t>Kohut</w:t>
      </w:r>
      <w:proofErr w:type="spellEnd"/>
      <w:r>
        <w:rPr>
          <w:rFonts w:ascii="Arial" w:eastAsia="Times New Roman" w:hAnsi="Arial" w:cs="Arial"/>
          <w:b/>
          <w:color w:val="000000"/>
          <w:sz w:val="24"/>
          <w:szCs w:val="24"/>
          <w:shd w:val="clear" w:color="auto" w:fill="FFFFFF"/>
        </w:rPr>
        <w:t xml:space="preserve"> - </w:t>
      </w:r>
      <w:r>
        <w:rPr>
          <w:rFonts w:ascii="Arial" w:hAnsi="Arial" w:cs="Arial"/>
          <w:b/>
          <w:sz w:val="24"/>
          <w:szCs w:val="24"/>
        </w:rPr>
        <w:t xml:space="preserve">a “legal” </w:t>
      </w:r>
      <w:proofErr w:type="spellStart"/>
      <w:r>
        <w:rPr>
          <w:rFonts w:ascii="Arial" w:hAnsi="Arial" w:cs="Arial"/>
          <w:b/>
          <w:sz w:val="24"/>
          <w:szCs w:val="24"/>
        </w:rPr>
        <w:t>robo</w:t>
      </w:r>
      <w:proofErr w:type="spellEnd"/>
      <w:r>
        <w:rPr>
          <w:rFonts w:ascii="Arial" w:hAnsi="Arial" w:cs="Arial"/>
          <w:b/>
          <w:sz w:val="24"/>
          <w:szCs w:val="24"/>
        </w:rPr>
        <w:t xml:space="preserve"> signer for Wells Fargo- read the </w:t>
      </w:r>
      <w:proofErr w:type="gramStart"/>
      <w:r>
        <w:rPr>
          <w:rFonts w:ascii="Arial" w:hAnsi="Arial" w:cs="Arial"/>
          <w:b/>
          <w:sz w:val="24"/>
          <w:szCs w:val="24"/>
        </w:rPr>
        <w:t xml:space="preserve">article  </w:t>
      </w:r>
      <w:proofErr w:type="gramEnd"/>
      <w:r w:rsidRPr="007B2993">
        <w:rPr>
          <w:sz w:val="24"/>
          <w:szCs w:val="24"/>
        </w:rPr>
        <w:fldChar w:fldCharType="begin"/>
      </w:r>
      <w:r w:rsidRPr="007B2993">
        <w:rPr>
          <w:sz w:val="24"/>
          <w:szCs w:val="24"/>
        </w:rPr>
        <w:instrText xml:space="preserve"> HYPERLINK "http://www.huffingtonpost.com/2011/05/24/banks-robo-sigining-foreclosures_n_865696.html" </w:instrText>
      </w:r>
      <w:r w:rsidRPr="007B2993">
        <w:rPr>
          <w:sz w:val="24"/>
          <w:szCs w:val="24"/>
        </w:rPr>
        <w:fldChar w:fldCharType="separate"/>
      </w:r>
      <w:r w:rsidRPr="007B2993">
        <w:rPr>
          <w:rStyle w:val="Hyperlink"/>
          <w:sz w:val="24"/>
          <w:szCs w:val="24"/>
        </w:rPr>
        <w:t>http://www.huffingtonpost.com/2011/05/24/banks-robo-sigining-foreclosures_n_865696.html</w:t>
      </w:r>
      <w:r w:rsidRPr="007B2993">
        <w:rPr>
          <w:sz w:val="24"/>
          <w:szCs w:val="24"/>
        </w:rPr>
        <w:fldChar w:fldCharType="end"/>
      </w:r>
      <w:r>
        <w:rPr>
          <w:rFonts w:ascii="Arial" w:hAnsi="Arial" w:cs="Arial"/>
          <w:sz w:val="24"/>
          <w:szCs w:val="24"/>
        </w:rPr>
        <w:t xml:space="preserve"> </w:t>
      </w:r>
      <w:hyperlink r:id="rId258" w:history="1">
        <w:r w:rsidRPr="003821D9">
          <w:rPr>
            <w:rStyle w:val="Hyperlink"/>
            <w:rFonts w:ascii="Arial" w:hAnsi="Arial" w:cs="Arial"/>
            <w:sz w:val="24"/>
            <w:szCs w:val="24"/>
          </w:rPr>
          <w:t>http://takeyourhomeback.com/?p=1005</w:t>
        </w:r>
      </w:hyperlink>
      <w:r>
        <w:rPr>
          <w:rFonts w:ascii="Arial" w:hAnsi="Arial" w:cs="Arial"/>
          <w:sz w:val="24"/>
          <w:szCs w:val="24"/>
        </w:rPr>
        <w:t xml:space="preserve"> </w:t>
      </w:r>
    </w:p>
    <w:p w:rsidR="00070073" w:rsidRPr="002F0620" w:rsidRDefault="00070073" w:rsidP="00070073">
      <w:pPr>
        <w:rPr>
          <w:rFonts w:ascii="Arial" w:hAnsi="Arial" w:cs="Arial"/>
        </w:rPr>
      </w:pPr>
      <w:proofErr w:type="spellStart"/>
      <w:r>
        <w:rPr>
          <w:rFonts w:ascii="Arial" w:hAnsi="Arial" w:cs="Arial"/>
          <w:b/>
          <w:sz w:val="24"/>
          <w:szCs w:val="24"/>
        </w:rPr>
        <w:t>Swarupa</w:t>
      </w:r>
      <w:proofErr w:type="spellEnd"/>
      <w:r>
        <w:rPr>
          <w:rFonts w:ascii="Arial" w:hAnsi="Arial" w:cs="Arial"/>
          <w:b/>
          <w:sz w:val="24"/>
          <w:szCs w:val="24"/>
        </w:rPr>
        <w:t xml:space="preserve"> </w:t>
      </w:r>
      <w:proofErr w:type="spellStart"/>
      <w:r w:rsidRPr="00E83E95">
        <w:rPr>
          <w:rFonts w:ascii="Arial" w:hAnsi="Arial" w:cs="Arial"/>
          <w:b/>
          <w:sz w:val="24"/>
          <w:szCs w:val="24"/>
        </w:rPr>
        <w:t>Slee</w:t>
      </w:r>
      <w:proofErr w:type="spellEnd"/>
      <w:r w:rsidRPr="00E83E95">
        <w:rPr>
          <w:rFonts w:ascii="Arial" w:hAnsi="Arial" w:cs="Arial"/>
          <w:b/>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r>
        <w:rPr>
          <w:rFonts w:ascii="Arial" w:hAnsi="Arial" w:cs="Arial"/>
          <w:sz w:val="24"/>
          <w:szCs w:val="24"/>
        </w:rPr>
        <w:t xml:space="preserve">signing as MERS Assistant Secretary and Witness </w:t>
      </w:r>
      <w:hyperlink r:id="rId259" w:history="1">
        <w:r w:rsidRPr="00E83E95">
          <w:rPr>
            <w:rStyle w:val="Hyperlink"/>
            <w:rFonts w:ascii="Arial" w:hAnsi="Arial" w:cs="Arial"/>
          </w:rPr>
          <w:t>http://205.166.161.12/oncoreV2/showdetails.aspx?id=50497339&amp;rn=90&amp;pi=9&amp;ref=search</w:t>
        </w:r>
      </w:hyperlink>
      <w:r>
        <w:rPr>
          <w:rStyle w:val="Hyperlink"/>
          <w:rFonts w:ascii="Arial" w:hAnsi="Arial" w:cs="Arial"/>
        </w:rPr>
        <w:t xml:space="preserve"> </w:t>
      </w:r>
      <w:r w:rsidRPr="00932175">
        <w:rPr>
          <w:rStyle w:val="Hyperlink"/>
          <w:rFonts w:ascii="Arial" w:hAnsi="Arial" w:cs="Arial"/>
        </w:rPr>
        <w:t>http://205.166.161.12/oncoreV2/showdetails.aspx?id=51125324&amp;rn=8&amp;pi=0&amp;ref=search</w:t>
      </w:r>
      <w:r>
        <w:rPr>
          <w:rFonts w:ascii="Arial" w:hAnsi="Arial" w:cs="Arial"/>
          <w:sz w:val="24"/>
          <w:szCs w:val="24"/>
        </w:rPr>
        <w:t xml:space="preserve"> </w:t>
      </w:r>
      <w:hyperlink r:id="rId260" w:history="1">
        <w:r w:rsidRPr="00B533E6">
          <w:rPr>
            <w:rStyle w:val="Hyperlink"/>
            <w:rFonts w:ascii="Arial" w:hAnsi="Arial" w:cs="Arial"/>
            <w:sz w:val="24"/>
            <w:szCs w:val="24"/>
          </w:rPr>
          <w:t>http://205.166.161.12/oncoreV2/showdetails.aspx?id=51125326&amp;rn=9&amp;pi=0&amp;ref=search</w:t>
        </w:r>
      </w:hyperlink>
      <w:r>
        <w:rPr>
          <w:rFonts w:ascii="Arial" w:hAnsi="Arial" w:cs="Arial"/>
          <w:sz w:val="24"/>
          <w:szCs w:val="24"/>
        </w:rPr>
        <w:t xml:space="preserve"> </w:t>
      </w:r>
      <w:hyperlink r:id="rId261" w:history="1">
        <w:r w:rsidRPr="00B533E6">
          <w:rPr>
            <w:rStyle w:val="Hyperlink"/>
            <w:rFonts w:ascii="Arial" w:hAnsi="Arial" w:cs="Arial"/>
          </w:rPr>
          <w:t>http://205.166.161.12/oncoreV2/showdetails.aspx?id=51125328&amp;rn=10&amp;pi=1&amp;ref=search</w:t>
        </w:r>
      </w:hyperlink>
      <w:r>
        <w:rPr>
          <w:rFonts w:ascii="Arial" w:hAnsi="Arial" w:cs="Arial"/>
        </w:rPr>
        <w:t xml:space="preserve"> </w:t>
      </w:r>
    </w:p>
    <w:p w:rsidR="00070073" w:rsidRPr="002740CE" w:rsidRDefault="00070073" w:rsidP="00070073">
      <w:pPr>
        <w:spacing w:before="100" w:beforeAutospacing="1" w:after="100" w:afterAutospacing="1"/>
        <w:rPr>
          <w:rFonts w:ascii="Arial" w:hAnsi="Arial" w:cs="Arial"/>
          <w:b/>
          <w:sz w:val="24"/>
          <w:szCs w:val="24"/>
        </w:rPr>
      </w:pPr>
      <w:r w:rsidRPr="003201B9">
        <w:rPr>
          <w:rFonts w:ascii="Arial" w:eastAsia="Times New Roman" w:hAnsi="Arial" w:cs="Arial"/>
          <w:b/>
          <w:bCs/>
          <w:sz w:val="24"/>
          <w:szCs w:val="24"/>
        </w:rPr>
        <w:lastRenderedPageBreak/>
        <w:t xml:space="preserve">T. </w:t>
      </w:r>
      <w:proofErr w:type="spellStart"/>
      <w:r w:rsidRPr="003201B9">
        <w:rPr>
          <w:rFonts w:ascii="Arial" w:eastAsia="Times New Roman" w:hAnsi="Arial" w:cs="Arial"/>
          <w:b/>
          <w:bCs/>
          <w:sz w:val="24"/>
          <w:szCs w:val="24"/>
        </w:rPr>
        <w:t>Sevillano</w:t>
      </w:r>
      <w:proofErr w:type="spellEnd"/>
      <w:r w:rsidRPr="003201B9">
        <w:rPr>
          <w:rFonts w:ascii="Arial" w:eastAsia="Times New Roman" w:hAnsi="Arial" w:cs="Arial"/>
          <w:bCs/>
          <w:sz w:val="24"/>
          <w:szCs w:val="24"/>
        </w:rPr>
        <w:t xml:space="preserve"> </w:t>
      </w:r>
      <w:r>
        <w:rPr>
          <w:rFonts w:ascii="Arial" w:eastAsia="Times New Roman" w:hAnsi="Arial" w:cs="Arial"/>
          <w:bCs/>
          <w:sz w:val="24"/>
          <w:szCs w:val="24"/>
        </w:rPr>
        <w:t xml:space="preserve">real name is </w:t>
      </w:r>
      <w:proofErr w:type="gramStart"/>
      <w:r>
        <w:rPr>
          <w:rFonts w:ascii="Arial" w:eastAsia="Times New Roman" w:hAnsi="Arial" w:cs="Arial"/>
          <w:bCs/>
          <w:sz w:val="24"/>
          <w:szCs w:val="24"/>
        </w:rPr>
        <w:t>Tina  is</w:t>
      </w:r>
      <w:proofErr w:type="gramEnd"/>
      <w:r>
        <w:rPr>
          <w:rFonts w:ascii="Arial" w:eastAsia="Times New Roman" w:hAnsi="Arial" w:cs="Arial"/>
          <w:bCs/>
          <w:sz w:val="24"/>
          <w:szCs w:val="24"/>
        </w:rPr>
        <w:t xml:space="preserve"> </w:t>
      </w:r>
      <w:proofErr w:type="spellStart"/>
      <w:r w:rsidRPr="003201B9">
        <w:rPr>
          <w:rFonts w:ascii="Arial" w:eastAsia="Times New Roman" w:hAnsi="Arial" w:cs="Arial"/>
          <w:bCs/>
          <w:sz w:val="24"/>
          <w:szCs w:val="24"/>
        </w:rPr>
        <w:t>robo</w:t>
      </w:r>
      <w:proofErr w:type="spellEnd"/>
      <w:r w:rsidRPr="003201B9">
        <w:rPr>
          <w:rFonts w:ascii="Arial" w:eastAsia="Times New Roman" w:hAnsi="Arial" w:cs="Arial"/>
          <w:bCs/>
          <w:sz w:val="24"/>
          <w:szCs w:val="24"/>
        </w:rPr>
        <w:t xml:space="preserve"> signer- </w:t>
      </w:r>
      <w:r w:rsidRPr="003201B9">
        <w:rPr>
          <w:rFonts w:ascii="Arial" w:hAnsi="Arial" w:cs="Arial"/>
          <w:color w:val="000000"/>
          <w:sz w:val="24"/>
          <w:szCs w:val="24"/>
          <w:lang w:val="en"/>
        </w:rPr>
        <w:t xml:space="preserve"> </w:t>
      </w:r>
      <w:r>
        <w:rPr>
          <w:rFonts w:ascii="Arial" w:hAnsi="Arial" w:cs="Arial"/>
          <w:color w:val="000000"/>
          <w:sz w:val="24"/>
          <w:szCs w:val="24"/>
          <w:lang w:val="en"/>
        </w:rPr>
        <w:t xml:space="preserve">she </w:t>
      </w:r>
      <w:r w:rsidRPr="003201B9">
        <w:rPr>
          <w:rFonts w:ascii="Arial" w:hAnsi="Arial" w:cs="Arial"/>
          <w:color w:val="000000"/>
          <w:sz w:val="24"/>
          <w:szCs w:val="24"/>
          <w:lang w:val="en"/>
        </w:rPr>
        <w:t>signs</w:t>
      </w:r>
      <w:r w:rsidRPr="0010015E">
        <w:rPr>
          <w:rFonts w:ascii="Verdana" w:hAnsi="Verdana"/>
          <w:color w:val="000000"/>
          <w:lang w:val="en"/>
        </w:rPr>
        <w:t xml:space="preserve"> for </w:t>
      </w:r>
      <w:proofErr w:type="spellStart"/>
      <w:r w:rsidRPr="0010015E">
        <w:rPr>
          <w:rFonts w:ascii="Verdana" w:hAnsi="Verdana"/>
          <w:color w:val="000000"/>
          <w:lang w:val="en"/>
        </w:rPr>
        <w:t>Bofa</w:t>
      </w:r>
      <w:proofErr w:type="spellEnd"/>
      <w:r w:rsidRPr="0010015E">
        <w:rPr>
          <w:rFonts w:ascii="Verdana" w:hAnsi="Verdana"/>
          <w:color w:val="000000"/>
          <w:lang w:val="en"/>
        </w:rPr>
        <w:t xml:space="preserve">, </w:t>
      </w:r>
      <w:proofErr w:type="spellStart"/>
      <w:r w:rsidRPr="0010015E">
        <w:rPr>
          <w:rFonts w:ascii="Verdana" w:hAnsi="Verdana"/>
          <w:color w:val="000000"/>
          <w:lang w:val="en"/>
        </w:rPr>
        <w:t>Mers</w:t>
      </w:r>
      <w:proofErr w:type="spellEnd"/>
      <w:r w:rsidRPr="0010015E">
        <w:rPr>
          <w:rFonts w:ascii="Verdana" w:hAnsi="Verdana"/>
          <w:color w:val="000000"/>
          <w:lang w:val="en"/>
        </w:rPr>
        <w:t xml:space="preserve">, and </w:t>
      </w:r>
      <w:proofErr w:type="spellStart"/>
      <w:r w:rsidRPr="0010015E">
        <w:rPr>
          <w:rFonts w:ascii="Verdana" w:hAnsi="Verdana"/>
          <w:color w:val="000000"/>
          <w:lang w:val="en"/>
        </w:rPr>
        <w:t>Recontrust</w:t>
      </w:r>
      <w:proofErr w:type="spellEnd"/>
      <w:r w:rsidRPr="0010015E">
        <w:rPr>
          <w:rFonts w:ascii="Verdana" w:hAnsi="Verdana"/>
          <w:color w:val="000000"/>
          <w:lang w:val="en"/>
        </w:rPr>
        <w:t xml:space="preserve">. </w:t>
      </w:r>
      <w:r>
        <w:rPr>
          <w:rFonts w:ascii="Verdana" w:hAnsi="Verdana"/>
          <w:color w:val="000000"/>
          <w:lang w:val="en"/>
        </w:rPr>
        <w:t>Her</w:t>
      </w:r>
      <w:r w:rsidRPr="0010015E">
        <w:rPr>
          <w:rFonts w:ascii="Verdana" w:hAnsi="Verdana"/>
          <w:color w:val="000000"/>
          <w:lang w:val="en"/>
        </w:rPr>
        <w:t xml:space="preserve"> document meets the following indicators of </w:t>
      </w:r>
      <w:proofErr w:type="spellStart"/>
      <w:r w:rsidRPr="0010015E">
        <w:rPr>
          <w:rFonts w:ascii="Verdana" w:hAnsi="Verdana"/>
          <w:color w:val="000000"/>
          <w:lang w:val="en"/>
        </w:rPr>
        <w:t>robo</w:t>
      </w:r>
      <w:proofErr w:type="spellEnd"/>
      <w:r w:rsidRPr="0010015E">
        <w:rPr>
          <w:rFonts w:ascii="Verdana" w:hAnsi="Verdana"/>
          <w:color w:val="000000"/>
          <w:lang w:val="en"/>
        </w:rPr>
        <w:t>-</w:t>
      </w:r>
      <w:proofErr w:type="gramStart"/>
      <w:r w:rsidRPr="0010015E">
        <w:rPr>
          <w:rFonts w:ascii="Verdana" w:hAnsi="Verdana"/>
          <w:color w:val="000000"/>
          <w:lang w:val="en"/>
        </w:rPr>
        <w:t>signing</w:t>
      </w:r>
      <w:r>
        <w:rPr>
          <w:rFonts w:ascii="Verdana" w:hAnsi="Verdana"/>
          <w:color w:val="000000"/>
          <w:lang w:val="en"/>
        </w:rPr>
        <w:t xml:space="preserve"> </w:t>
      </w:r>
      <w:r w:rsidRPr="0010015E">
        <w:rPr>
          <w:rFonts w:ascii="Verdana" w:hAnsi="Verdana"/>
          <w:color w:val="000000"/>
          <w:lang w:val="en"/>
        </w:rPr>
        <w:t>:The</w:t>
      </w:r>
      <w:proofErr w:type="gramEnd"/>
      <w:r w:rsidRPr="0010015E">
        <w:rPr>
          <w:rFonts w:ascii="Verdana" w:hAnsi="Verdana"/>
          <w:color w:val="000000"/>
          <w:lang w:val="en"/>
        </w:rPr>
        <w:t xml:space="preserve"> name of the signing party is stamped on the documents in block letters.</w:t>
      </w:r>
      <w:r>
        <w:rPr>
          <w:rFonts w:ascii="Verdana" w:hAnsi="Verdana"/>
          <w:color w:val="000000"/>
          <w:lang w:val="en"/>
        </w:rPr>
        <w:t xml:space="preserve"> </w:t>
      </w:r>
      <w:r w:rsidRPr="0010015E">
        <w:rPr>
          <w:rFonts w:ascii="Verdana" w:hAnsi="Verdana"/>
          <w:color w:val="000000"/>
          <w:lang w:val="en"/>
        </w:rPr>
        <w:t>The date of the signature and the date of the notarization are not the same.</w:t>
      </w:r>
      <w:r>
        <w:rPr>
          <w:rFonts w:ascii="Verdana" w:hAnsi="Verdana"/>
          <w:color w:val="000000"/>
          <w:lang w:val="en"/>
        </w:rPr>
        <w:t xml:space="preserve"> </w:t>
      </w:r>
      <w:r w:rsidRPr="0010015E">
        <w:rPr>
          <w:rFonts w:ascii="Verdana" w:hAnsi="Verdana"/>
          <w:color w:val="000000"/>
          <w:lang w:val="en"/>
        </w:rPr>
        <w:t xml:space="preserve">The party who signed the document executed it as a representative of the servicer. (I believe </w:t>
      </w:r>
      <w:proofErr w:type="spellStart"/>
      <w:r w:rsidRPr="0010015E">
        <w:rPr>
          <w:rFonts w:ascii="Verdana" w:hAnsi="Verdana"/>
          <w:color w:val="000000"/>
          <w:lang w:val="en"/>
        </w:rPr>
        <w:t>Sevillano</w:t>
      </w:r>
      <w:proofErr w:type="spellEnd"/>
      <w:r w:rsidRPr="0010015E">
        <w:rPr>
          <w:rFonts w:ascii="Verdana" w:hAnsi="Verdana"/>
          <w:color w:val="000000"/>
          <w:lang w:val="en"/>
        </w:rPr>
        <w:t xml:space="preserve"> is not an actual employee of the servicer.)</w:t>
      </w:r>
      <w:r>
        <w:rPr>
          <w:rFonts w:ascii="Verdana" w:hAnsi="Verdana"/>
          <w:color w:val="000000"/>
          <w:lang w:val="en"/>
        </w:rPr>
        <w:t xml:space="preserve"> </w:t>
      </w:r>
      <w:r w:rsidRPr="0010015E">
        <w:rPr>
          <w:rFonts w:ascii="Verdana" w:hAnsi="Verdana"/>
          <w:color w:val="000000"/>
          <w:lang w:val="en"/>
        </w:rPr>
        <w:t xml:space="preserve">The document purports to assign the mortgage or the deed of trust from the originator </w:t>
      </w:r>
      <w:r w:rsidRPr="0010015E">
        <w:rPr>
          <w:rFonts w:ascii="Verdana" w:hAnsi="Verdana"/>
          <w:color w:val="000000"/>
          <w:u w:val="single"/>
          <w:lang w:val="en"/>
        </w:rPr>
        <w:t>directly</w:t>
      </w:r>
      <w:r w:rsidRPr="0010015E">
        <w:rPr>
          <w:rFonts w:ascii="Verdana" w:hAnsi="Verdana"/>
          <w:color w:val="000000"/>
          <w:lang w:val="en"/>
        </w:rPr>
        <w:t xml:space="preserve"> to the trust. (I think that is correct)</w:t>
      </w:r>
      <w:r>
        <w:rPr>
          <w:rFonts w:ascii="Verdana" w:hAnsi="Verdana"/>
          <w:color w:val="000000"/>
          <w:lang w:val="en"/>
        </w:rPr>
        <w:t xml:space="preserve"> </w:t>
      </w:r>
      <w:r w:rsidRPr="002740CE">
        <w:rPr>
          <w:rFonts w:ascii="Verdana" w:hAnsi="Verdana"/>
          <w:color w:val="000000"/>
          <w:lang w:val="en"/>
        </w:rPr>
        <w:t>The document that purports to assign the mortgage of deed of trust to the Trust was signed AFTER the cut-off date for the transfer of all such to the Trust pursuant to the Pooling and Servicing Agreement.</w:t>
      </w:r>
      <w:r>
        <w:rPr>
          <w:rFonts w:ascii="Verdana" w:hAnsi="Verdana"/>
          <w:color w:val="000000"/>
          <w:lang w:val="en"/>
        </w:rPr>
        <w:t xml:space="preserve"> </w:t>
      </w:r>
      <w:r w:rsidRPr="002740CE">
        <w:rPr>
          <w:rFonts w:ascii="Verdana" w:hAnsi="Verdana"/>
          <w:color w:val="000000"/>
          <w:lang w:val="en"/>
        </w:rPr>
        <w:t>The assignment of mortgage or deed of trust was filed or signed after the foreclosure proceeding began/was filed</w:t>
      </w:r>
      <w:r>
        <w:rPr>
          <w:rFonts w:ascii="Verdana" w:hAnsi="Verdana"/>
          <w:color w:val="000000"/>
          <w:lang w:val="en"/>
        </w:rPr>
        <w:t>.</w:t>
      </w:r>
      <w:r w:rsidRPr="002740CE">
        <w:rPr>
          <w:rFonts w:ascii="Verdana" w:hAnsi="Verdana"/>
          <w:color w:val="000000"/>
          <w:lang w:val="en"/>
        </w:rPr>
        <w:t xml:space="preserve">   </w:t>
      </w:r>
      <w:r w:rsidRPr="006E3A03">
        <w:rPr>
          <w:rFonts w:ascii="Arial" w:eastAsia="Times New Roman" w:hAnsi="Arial" w:cs="Arial"/>
          <w:b/>
          <w:color w:val="000000"/>
          <w:kern w:val="36"/>
          <w:sz w:val="24"/>
          <w:szCs w:val="24"/>
          <w:lang w:val="en"/>
        </w:rPr>
        <w:t xml:space="preserve">Tina </w:t>
      </w:r>
      <w:proofErr w:type="spellStart"/>
      <w:r w:rsidRPr="006E3A03">
        <w:rPr>
          <w:rFonts w:ascii="Arial" w:eastAsia="Times New Roman" w:hAnsi="Arial" w:cs="Arial"/>
          <w:b/>
          <w:color w:val="000000"/>
          <w:kern w:val="36"/>
          <w:sz w:val="24"/>
          <w:szCs w:val="24"/>
          <w:lang w:val="en"/>
        </w:rPr>
        <w:t>Sevillano</w:t>
      </w:r>
      <w:proofErr w:type="spellEnd"/>
      <w:r w:rsidRPr="006E3A03">
        <w:rPr>
          <w:rFonts w:ascii="Arial" w:eastAsia="Times New Roman" w:hAnsi="Arial" w:cs="Arial"/>
          <w:b/>
          <w:color w:val="000000"/>
          <w:kern w:val="36"/>
          <w:sz w:val="24"/>
          <w:szCs w:val="24"/>
          <w:lang w:val="en"/>
        </w:rPr>
        <w:t xml:space="preserve"> </w:t>
      </w:r>
      <w:r>
        <w:rPr>
          <w:rFonts w:ascii="Arial" w:eastAsia="Times New Roman" w:hAnsi="Arial" w:cs="Arial"/>
          <w:b/>
          <w:color w:val="000000"/>
          <w:kern w:val="36"/>
          <w:sz w:val="24"/>
          <w:szCs w:val="24"/>
          <w:lang w:val="en"/>
        </w:rPr>
        <w:t xml:space="preserve">a.k.a. T. </w:t>
      </w:r>
      <w:proofErr w:type="spellStart"/>
      <w:r>
        <w:rPr>
          <w:rFonts w:ascii="Arial" w:eastAsia="Times New Roman" w:hAnsi="Arial" w:cs="Arial"/>
          <w:b/>
          <w:color w:val="000000"/>
          <w:kern w:val="36"/>
          <w:sz w:val="24"/>
          <w:szCs w:val="24"/>
          <w:lang w:val="en"/>
        </w:rPr>
        <w:t>Sevillano</w:t>
      </w:r>
      <w:proofErr w:type="spellEnd"/>
      <w:r>
        <w:rPr>
          <w:rFonts w:ascii="Arial" w:eastAsia="Times New Roman" w:hAnsi="Arial" w:cs="Arial"/>
          <w:b/>
          <w:color w:val="000000"/>
          <w:kern w:val="36"/>
          <w:sz w:val="24"/>
          <w:szCs w:val="24"/>
          <w:lang w:val="en"/>
        </w:rPr>
        <w:t xml:space="preserve"> </w:t>
      </w:r>
      <w:r w:rsidRPr="006E3A03">
        <w:rPr>
          <w:rFonts w:ascii="Arial" w:eastAsia="Times New Roman" w:hAnsi="Arial" w:cs="Arial"/>
          <w:b/>
          <w:color w:val="000000"/>
          <w:kern w:val="36"/>
          <w:sz w:val="24"/>
          <w:szCs w:val="24"/>
          <w:lang w:val="en"/>
        </w:rPr>
        <w:t xml:space="preserve">really works as </w:t>
      </w:r>
      <w:r w:rsidRPr="002740CE">
        <w:rPr>
          <w:rFonts w:ascii="Arial" w:eastAsia="Times New Roman" w:hAnsi="Arial" w:cs="Arial"/>
          <w:b/>
          <w:color w:val="000000"/>
          <w:sz w:val="24"/>
          <w:szCs w:val="24"/>
          <w:lang w:val="en"/>
        </w:rPr>
        <w:t>Trustee Sales at Recon Trust Co</w:t>
      </w:r>
      <w:r w:rsidRPr="002740CE">
        <w:rPr>
          <w:rFonts w:ascii="Arial" w:eastAsia="Times New Roman" w:hAnsi="Arial" w:cs="Arial"/>
          <w:color w:val="000000"/>
          <w:sz w:val="24"/>
          <w:szCs w:val="24"/>
          <w:lang w:val="en"/>
        </w:rPr>
        <w:t xml:space="preserve"> </w:t>
      </w:r>
      <w:r w:rsidRPr="002740CE">
        <w:rPr>
          <w:rFonts w:ascii="Arial" w:eastAsia="Times New Roman" w:hAnsi="Arial" w:cs="Arial"/>
          <w:sz w:val="24"/>
          <w:szCs w:val="24"/>
          <w:lang w:val="en"/>
        </w:rPr>
        <w:t xml:space="preserve">in Greater Los Angeles Area  </w:t>
      </w:r>
      <w:r w:rsidRPr="002740CE">
        <w:rPr>
          <w:rFonts w:ascii="Arial" w:eastAsia="Times New Roman" w:hAnsi="Arial" w:cs="Arial"/>
          <w:color w:val="666666"/>
          <w:sz w:val="24"/>
          <w:szCs w:val="24"/>
          <w:lang w:val="en"/>
        </w:rPr>
        <w:t xml:space="preserve"> </w:t>
      </w:r>
      <w:r w:rsidRPr="006E3A03">
        <w:rPr>
          <w:rFonts w:ascii="Arial" w:eastAsia="Times New Roman" w:hAnsi="Arial" w:cs="Arial"/>
          <w:b/>
          <w:sz w:val="24"/>
          <w:szCs w:val="24"/>
          <w:lang w:val="en"/>
        </w:rPr>
        <w:t xml:space="preserve">Lives at </w:t>
      </w:r>
      <w:r w:rsidRPr="006E3A03">
        <w:rPr>
          <w:rFonts w:ascii="Arial" w:hAnsi="Arial" w:cs="Arial"/>
          <w:b/>
          <w:lang w:val="en"/>
        </w:rPr>
        <w:t>950 Catalano Ct Fillmore</w:t>
      </w:r>
      <w:r w:rsidRPr="002740CE">
        <w:rPr>
          <w:rFonts w:ascii="Arial" w:hAnsi="Arial" w:cs="Arial"/>
          <w:lang w:val="en"/>
        </w:rPr>
        <w:t xml:space="preserve">, CA 93015-1064 Home phone </w:t>
      </w:r>
      <w:r w:rsidRPr="002740CE">
        <w:rPr>
          <w:rFonts w:ascii="Arial" w:eastAsia="Times New Roman" w:hAnsi="Arial" w:cs="Arial"/>
          <w:sz w:val="24"/>
          <w:szCs w:val="24"/>
          <w:lang w:val="en"/>
        </w:rPr>
        <w:t>(</w:t>
      </w:r>
      <w:r w:rsidRPr="002740CE">
        <w:rPr>
          <w:rFonts w:ascii="Arial" w:eastAsia="Times New Roman" w:hAnsi="Arial" w:cs="Arial"/>
          <w:b/>
          <w:sz w:val="24"/>
          <w:szCs w:val="24"/>
          <w:lang w:val="en"/>
        </w:rPr>
        <w:t>805) 516-9031</w:t>
      </w:r>
      <w:r>
        <w:rPr>
          <w:rFonts w:ascii="Arial" w:hAnsi="Arial" w:cs="Arial"/>
          <w:lang w:val="en"/>
        </w:rPr>
        <w:t xml:space="preserve">                   </w:t>
      </w:r>
      <w:r w:rsidRPr="002740CE">
        <w:rPr>
          <w:rFonts w:ascii="Arial" w:eastAsia="Times New Roman" w:hAnsi="Arial" w:cs="Arial"/>
          <w:color w:val="666666"/>
          <w:sz w:val="24"/>
          <w:szCs w:val="24"/>
          <w:lang w:val="en"/>
        </w:rPr>
        <w:t xml:space="preserve">       </w:t>
      </w:r>
      <w:r>
        <w:rPr>
          <w:rFonts w:ascii="Arial" w:eastAsia="Times New Roman" w:hAnsi="Arial" w:cs="Arial"/>
          <w:color w:val="666666"/>
          <w:sz w:val="24"/>
          <w:szCs w:val="24"/>
          <w:lang w:val="en"/>
        </w:rPr>
        <w:t xml:space="preserve">                              </w:t>
      </w:r>
      <w:hyperlink r:id="rId262" w:history="1">
        <w:r w:rsidRPr="002740CE">
          <w:rPr>
            <w:rStyle w:val="Hyperlink"/>
            <w:rFonts w:ascii="Arial" w:eastAsia="Times New Roman" w:hAnsi="Arial" w:cs="Arial"/>
            <w:sz w:val="24"/>
            <w:szCs w:val="24"/>
            <w:lang w:val="en"/>
          </w:rPr>
          <w:t>http://www.linkedin.com/pub/tina-sevillano/15/106/a92</w:t>
        </w:r>
      </w:hyperlink>
      <w:r w:rsidRPr="002740CE">
        <w:rPr>
          <w:rFonts w:ascii="Arial" w:eastAsia="Times New Roman" w:hAnsi="Arial" w:cs="Arial"/>
          <w:color w:val="666666"/>
          <w:sz w:val="24"/>
          <w:szCs w:val="24"/>
          <w:lang w:val="en"/>
        </w:rPr>
        <w:t xml:space="preserve"> </w:t>
      </w:r>
      <w:hyperlink r:id="rId263" w:history="1">
        <w:r w:rsidRPr="002740CE">
          <w:rPr>
            <w:rStyle w:val="Hyperlink"/>
            <w:rFonts w:ascii="Verdana" w:hAnsi="Verdana"/>
            <w:lang w:val="en"/>
          </w:rPr>
          <w:t>http://abigailcfield.com/?p=562</w:t>
        </w:r>
      </w:hyperlink>
      <w:r w:rsidRPr="002740CE">
        <w:rPr>
          <w:rFonts w:ascii="Verdana" w:hAnsi="Verdana"/>
          <w:color w:val="000000"/>
          <w:lang w:val="en"/>
        </w:rPr>
        <w:t xml:space="preserve">                  </w:t>
      </w:r>
      <w:hyperlink r:id="rId264" w:history="1">
        <w:r w:rsidRPr="00FE3E36">
          <w:rPr>
            <w:rStyle w:val="Hyperlink"/>
            <w:rFonts w:ascii="Verdana" w:hAnsi="Verdana"/>
            <w:sz w:val="18"/>
            <w:szCs w:val="18"/>
            <w:lang w:val="en"/>
          </w:rPr>
          <w:t>http://www.justanswer.com/real-estate-law/507ue-robo-signing-issue-resolved-found.html</w:t>
        </w:r>
      </w:hyperlink>
      <w:r w:rsidRPr="00FE3E36">
        <w:rPr>
          <w:rFonts w:ascii="Verdana" w:hAnsi="Verdana"/>
          <w:color w:val="000000"/>
          <w:sz w:val="18"/>
          <w:szCs w:val="18"/>
          <w:lang w:val="en"/>
        </w:rPr>
        <w:t xml:space="preserve">                                                           </w:t>
      </w:r>
      <w:hyperlink r:id="rId265" w:history="1">
        <w:r w:rsidRPr="00FE3E36">
          <w:rPr>
            <w:rStyle w:val="Hyperlink"/>
            <w:rFonts w:ascii="Verdana" w:hAnsi="Verdana"/>
            <w:sz w:val="18"/>
            <w:szCs w:val="18"/>
            <w:lang w:val="en"/>
          </w:rPr>
          <w:t>http://www.loansafe.org/forum/bank-america-home-loans/38735-question-regarding-nod-filing.html</w:t>
        </w:r>
      </w:hyperlink>
      <w:r w:rsidRPr="002740CE">
        <w:rPr>
          <w:rFonts w:ascii="Verdana" w:hAnsi="Verdana"/>
          <w:color w:val="000000"/>
          <w:lang w:val="en"/>
        </w:rPr>
        <w:t xml:space="preserve">   </w:t>
      </w:r>
      <w:hyperlink r:id="rId266" w:history="1">
        <w:r w:rsidRPr="002740CE">
          <w:rPr>
            <w:rStyle w:val="Hyperlink"/>
            <w:rFonts w:ascii="Verdana" w:hAnsi="Verdana"/>
            <w:lang w:val="en"/>
          </w:rPr>
          <w:t>http://www.foreclosurehamlet.org/profile/Jackdougherty?xg_source=activity</w:t>
        </w:r>
      </w:hyperlink>
      <w:r w:rsidRPr="002740CE">
        <w:rPr>
          <w:rFonts w:ascii="Verdana" w:hAnsi="Verdana"/>
          <w:color w:val="000000"/>
          <w:lang w:val="en"/>
        </w:rPr>
        <w:t xml:space="preserve">  </w:t>
      </w:r>
      <w:r w:rsidRPr="002740CE">
        <w:rPr>
          <w:rFonts w:ascii="Arial" w:hAnsi="Arial" w:cs="Arial"/>
          <w:color w:val="339933"/>
          <w:sz w:val="24"/>
          <w:szCs w:val="24"/>
        </w:rPr>
        <w:t>www.caeb.uscourts.gov/documents/Judges/PreHearingDispositions/1102_1030_746M.pdf</w:t>
      </w:r>
      <w:r w:rsidRPr="002740CE">
        <w:rPr>
          <w:rFonts w:ascii="Arial" w:hAnsi="Arial" w:cs="Arial"/>
        </w:rPr>
        <w:t xml:space="preserve"> </w:t>
      </w:r>
      <w:hyperlink w:history="1">
        <w:r w:rsidRPr="002740CE">
          <w:rPr>
            <w:rStyle w:val="Hyperlink"/>
            <w:rFonts w:ascii="Arial" w:hAnsi="Arial" w:cs="Arial"/>
            <w:vanish/>
          </w:rPr>
          <w:t>www.caeb.uscourts.gov/documents/Judges/PreHearingDispositions/1102_1030_746M.pdf</w:t>
        </w:r>
      </w:hyperlink>
      <w:r w:rsidRPr="002740CE">
        <w:rPr>
          <w:rFonts w:ascii="Arial" w:hAnsi="Arial" w:cs="Arial"/>
        </w:rPr>
        <w:t xml:space="preserve"> (copy &amp; paste into browser)</w:t>
      </w:r>
    </w:p>
    <w:p w:rsidR="00731812" w:rsidRDefault="00731812" w:rsidP="00070073">
      <w:pPr>
        <w:rPr>
          <w:rFonts w:ascii="Arial" w:hAnsi="Arial" w:cs="Arial"/>
          <w:b/>
          <w:sz w:val="24"/>
          <w:szCs w:val="24"/>
        </w:rPr>
      </w:pPr>
      <w:r>
        <w:rPr>
          <w:rFonts w:ascii="Arial" w:hAnsi="Arial" w:cs="Arial"/>
          <w:b/>
          <w:sz w:val="24"/>
          <w:szCs w:val="24"/>
        </w:rPr>
        <w:t xml:space="preserve">Tamara </w:t>
      </w:r>
      <w:proofErr w:type="spellStart"/>
      <w:r>
        <w:rPr>
          <w:rFonts w:ascii="Arial" w:hAnsi="Arial" w:cs="Arial"/>
          <w:b/>
          <w:sz w:val="24"/>
          <w:szCs w:val="24"/>
        </w:rPr>
        <w:t>Savery</w:t>
      </w:r>
      <w:proofErr w:type="spellEnd"/>
      <w:r>
        <w:rPr>
          <w:rFonts w:ascii="Arial" w:hAnsi="Arial" w:cs="Arial"/>
          <w:b/>
          <w:sz w:val="24"/>
          <w:szCs w:val="24"/>
        </w:rPr>
        <w:t xml:space="preserve">- </w:t>
      </w:r>
      <w:proofErr w:type="spellStart"/>
      <w:r>
        <w:rPr>
          <w:rFonts w:ascii="Arial" w:hAnsi="Arial" w:cs="Arial"/>
          <w:b/>
          <w:sz w:val="24"/>
          <w:szCs w:val="24"/>
        </w:rPr>
        <w:t>robo</w:t>
      </w:r>
      <w:proofErr w:type="spellEnd"/>
      <w:r>
        <w:rPr>
          <w:rFonts w:ascii="Arial" w:hAnsi="Arial" w:cs="Arial"/>
          <w:b/>
          <w:sz w:val="24"/>
          <w:szCs w:val="24"/>
        </w:rPr>
        <w:t xml:space="preserve"> signer at Wells Fargo Bank- full deposition </w:t>
      </w:r>
      <w:proofErr w:type="gramStart"/>
      <w:r>
        <w:rPr>
          <w:rFonts w:ascii="Arial" w:hAnsi="Arial" w:cs="Arial"/>
          <w:b/>
          <w:sz w:val="24"/>
          <w:szCs w:val="24"/>
        </w:rPr>
        <w:t>at :</w:t>
      </w:r>
      <w:proofErr w:type="gramEnd"/>
      <w:r>
        <w:rPr>
          <w:rFonts w:ascii="Arial" w:hAnsi="Arial" w:cs="Arial"/>
          <w:b/>
          <w:sz w:val="24"/>
          <w:szCs w:val="24"/>
        </w:rPr>
        <w:t xml:space="preserve"> </w:t>
      </w:r>
      <w:hyperlink r:id="rId267" w:history="1">
        <w:r w:rsidRPr="00342B59">
          <w:rPr>
            <w:rStyle w:val="Hyperlink"/>
            <w:rFonts w:ascii="Arial" w:hAnsi="Arial" w:cs="Arial"/>
            <w:b/>
            <w:sz w:val="24"/>
            <w:szCs w:val="24"/>
          </w:rPr>
          <w:t>http://www.propublica.org/documents/item/july-2009-deposition-by-tamara-savery-of-wells-fargo</w:t>
        </w:r>
      </w:hyperlink>
      <w:r>
        <w:rPr>
          <w:rFonts w:ascii="Arial" w:hAnsi="Arial" w:cs="Arial"/>
          <w:b/>
          <w:sz w:val="24"/>
          <w:szCs w:val="24"/>
        </w:rPr>
        <w:t xml:space="preserve"> </w:t>
      </w:r>
    </w:p>
    <w:p w:rsidR="00070073" w:rsidRDefault="00070073" w:rsidP="00070073">
      <w:pPr>
        <w:rPr>
          <w:rFonts w:ascii="Arial" w:hAnsi="Arial" w:cs="Arial"/>
          <w:b/>
          <w:sz w:val="24"/>
          <w:szCs w:val="24"/>
        </w:rPr>
      </w:pPr>
      <w:proofErr w:type="spellStart"/>
      <w:r>
        <w:rPr>
          <w:rFonts w:ascii="Arial" w:hAnsi="Arial" w:cs="Arial"/>
          <w:b/>
          <w:sz w:val="24"/>
          <w:szCs w:val="24"/>
        </w:rPr>
        <w:t>Tammi</w:t>
      </w:r>
      <w:proofErr w:type="spellEnd"/>
      <w:r>
        <w:rPr>
          <w:rFonts w:ascii="Arial" w:hAnsi="Arial" w:cs="Arial"/>
          <w:b/>
          <w:sz w:val="24"/>
          <w:szCs w:val="24"/>
        </w:rPr>
        <w:t xml:space="preserve"> Haines</w:t>
      </w:r>
      <w:r w:rsidR="007037D9">
        <w:rPr>
          <w:rFonts w:ascii="Arial" w:hAnsi="Arial" w:cs="Arial"/>
          <w:b/>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w:t>
      </w:r>
    </w:p>
    <w:p w:rsidR="00070073" w:rsidRDefault="00070073" w:rsidP="00070073">
      <w:pPr>
        <w:rPr>
          <w:rFonts w:ascii="Arial" w:hAnsi="Arial" w:cs="Arial"/>
          <w:sz w:val="24"/>
          <w:szCs w:val="24"/>
        </w:rPr>
      </w:pPr>
      <w:r>
        <w:rPr>
          <w:rFonts w:ascii="Arial" w:hAnsi="Arial" w:cs="Arial"/>
          <w:b/>
          <w:sz w:val="24"/>
          <w:szCs w:val="24"/>
        </w:rPr>
        <w:t xml:space="preserve">Tammy </w:t>
      </w:r>
      <w:proofErr w:type="spellStart"/>
      <w:r>
        <w:rPr>
          <w:rFonts w:ascii="Arial" w:hAnsi="Arial" w:cs="Arial"/>
          <w:b/>
          <w:sz w:val="24"/>
          <w:szCs w:val="24"/>
        </w:rPr>
        <w:t>Bohon</w:t>
      </w:r>
      <w:proofErr w:type="spellEnd"/>
      <w:r>
        <w:rPr>
          <w:rFonts w:ascii="Arial" w:hAnsi="Arial" w:cs="Arial"/>
          <w:b/>
          <w:sz w:val="24"/>
          <w:szCs w:val="24"/>
        </w:rPr>
        <w:t xml:space="preserve"> –</w:t>
      </w:r>
      <w:r w:rsidR="007037D9" w:rsidRPr="007037D9">
        <w:rPr>
          <w:rFonts w:ascii="Arial" w:hAnsi="Arial" w:cs="Arial"/>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r w:rsidRPr="00A67F4D">
        <w:rPr>
          <w:rStyle w:val="fbprofilebylinelabel"/>
          <w:rFonts w:ascii="Arial" w:hAnsi="Arial" w:cs="Arial"/>
          <w:sz w:val="24"/>
          <w:szCs w:val="24"/>
          <w:shd w:val="clear" w:color="auto" w:fill="FFFFFF"/>
        </w:rPr>
        <w:t>Worked at</w:t>
      </w:r>
      <w:r w:rsidRPr="00A67F4D">
        <w:rPr>
          <w:rStyle w:val="apple-converted-space"/>
          <w:rFonts w:ascii="Arial" w:hAnsi="Arial" w:cs="Arial"/>
          <w:sz w:val="24"/>
          <w:szCs w:val="24"/>
          <w:shd w:val="clear" w:color="auto" w:fill="FFFFFF"/>
        </w:rPr>
        <w:t> </w:t>
      </w:r>
      <w:hyperlink r:id="rId268" w:history="1">
        <w:r w:rsidRPr="00A67F4D">
          <w:rPr>
            <w:rStyle w:val="Hyperlink"/>
            <w:rFonts w:ascii="Arial" w:hAnsi="Arial" w:cs="Arial"/>
            <w:color w:val="auto"/>
            <w:sz w:val="24"/>
            <w:szCs w:val="24"/>
            <w:shd w:val="clear" w:color="auto" w:fill="FFFFFF"/>
          </w:rPr>
          <w:t>Wachovia/Wells Fargo</w:t>
        </w:r>
      </w:hyperlink>
      <w:r w:rsidRPr="00A67F4D">
        <w:rPr>
          <w:rStyle w:val="apple-converted-space"/>
          <w:rFonts w:ascii="Arial" w:hAnsi="Arial" w:cs="Arial"/>
          <w:sz w:val="24"/>
          <w:szCs w:val="24"/>
          <w:shd w:val="clear" w:color="auto" w:fill="FFFFFF"/>
        </w:rPr>
        <w:t> </w:t>
      </w:r>
      <w:r w:rsidRPr="00A67F4D">
        <w:rPr>
          <w:rStyle w:val="fbprofilebylinelabel"/>
          <w:rFonts w:ascii="Arial" w:hAnsi="Arial" w:cs="Arial"/>
          <w:sz w:val="24"/>
          <w:szCs w:val="24"/>
          <w:shd w:val="clear" w:color="auto" w:fill="FFFFFF"/>
        </w:rPr>
        <w:t>(Work Leader)</w:t>
      </w:r>
      <w:r>
        <w:rPr>
          <w:rStyle w:val="fbprofilebylinelabel"/>
          <w:rFonts w:ascii="Arial" w:hAnsi="Arial" w:cs="Arial"/>
          <w:sz w:val="24"/>
          <w:szCs w:val="24"/>
          <w:shd w:val="clear" w:color="auto" w:fill="FFFFFF"/>
        </w:rPr>
        <w:t xml:space="preserve"> </w:t>
      </w:r>
      <w:r w:rsidRPr="00A67F4D">
        <w:rPr>
          <w:rStyle w:val="fbprofilebylinelabel"/>
          <w:rFonts w:ascii="Arial" w:hAnsi="Arial" w:cs="Arial"/>
          <w:sz w:val="24"/>
          <w:szCs w:val="24"/>
          <w:shd w:val="clear" w:color="auto" w:fill="FFFFFF"/>
        </w:rPr>
        <w:t>Went to</w:t>
      </w:r>
      <w:r w:rsidRPr="00A67F4D">
        <w:rPr>
          <w:rStyle w:val="apple-converted-space"/>
          <w:rFonts w:ascii="Arial" w:hAnsi="Arial" w:cs="Arial"/>
          <w:sz w:val="24"/>
          <w:szCs w:val="24"/>
          <w:shd w:val="clear" w:color="auto" w:fill="FFFFFF"/>
        </w:rPr>
        <w:t> </w:t>
      </w:r>
      <w:hyperlink r:id="rId269" w:history="1">
        <w:r w:rsidRPr="00A67F4D">
          <w:rPr>
            <w:rStyle w:val="Hyperlink"/>
            <w:rFonts w:ascii="Arial" w:hAnsi="Arial" w:cs="Arial"/>
            <w:color w:val="auto"/>
            <w:sz w:val="24"/>
            <w:szCs w:val="24"/>
            <w:shd w:val="clear" w:color="auto" w:fill="FFFFFF"/>
          </w:rPr>
          <w:t>William Byrd High School</w:t>
        </w:r>
      </w:hyperlink>
      <w:r>
        <w:rPr>
          <w:rStyle w:val="fbprofilebylinelabel"/>
          <w:rFonts w:ascii="Arial" w:hAnsi="Arial" w:cs="Arial"/>
          <w:sz w:val="24"/>
          <w:szCs w:val="24"/>
          <w:shd w:val="clear" w:color="auto" w:fill="FFFFFF"/>
        </w:rPr>
        <w:t xml:space="preserve"> </w:t>
      </w:r>
      <w:r w:rsidRPr="00A67F4D">
        <w:rPr>
          <w:rStyle w:val="fbprofilebylinelabel"/>
          <w:rFonts w:ascii="Arial" w:hAnsi="Arial" w:cs="Arial"/>
          <w:sz w:val="24"/>
          <w:szCs w:val="24"/>
          <w:shd w:val="clear" w:color="auto" w:fill="FFFFFF"/>
        </w:rPr>
        <w:t>Lives in</w:t>
      </w:r>
      <w:r w:rsidRPr="00A67F4D">
        <w:rPr>
          <w:rStyle w:val="apple-converted-space"/>
          <w:rFonts w:ascii="Arial" w:hAnsi="Arial" w:cs="Arial"/>
          <w:sz w:val="24"/>
          <w:szCs w:val="24"/>
          <w:shd w:val="clear" w:color="auto" w:fill="FFFFFF"/>
        </w:rPr>
        <w:t> </w:t>
      </w:r>
      <w:hyperlink r:id="rId270" w:history="1">
        <w:r w:rsidRPr="00A67F4D">
          <w:rPr>
            <w:rStyle w:val="Hyperlink"/>
            <w:rFonts w:ascii="Arial" w:hAnsi="Arial" w:cs="Arial"/>
            <w:color w:val="auto"/>
            <w:sz w:val="24"/>
            <w:szCs w:val="24"/>
            <w:shd w:val="clear" w:color="auto" w:fill="FFFFFF"/>
          </w:rPr>
          <w:t>Vinton, Virginia</w:t>
        </w:r>
      </w:hyperlink>
      <w:r>
        <w:rPr>
          <w:rStyle w:val="fbprofilebylinelabel"/>
          <w:rFonts w:ascii="Arial" w:hAnsi="Arial" w:cs="Arial"/>
          <w:sz w:val="24"/>
          <w:szCs w:val="24"/>
          <w:shd w:val="clear" w:color="auto" w:fill="FFFFFF"/>
        </w:rPr>
        <w:t xml:space="preserve"> </w:t>
      </w:r>
      <w:r w:rsidRPr="00A67F4D">
        <w:rPr>
          <w:rStyle w:val="fbprofilebylinelabel"/>
          <w:rFonts w:ascii="Arial" w:hAnsi="Arial" w:cs="Arial"/>
          <w:sz w:val="24"/>
          <w:szCs w:val="24"/>
          <w:shd w:val="clear" w:color="auto" w:fill="FFFFFF"/>
        </w:rPr>
        <w:t>From</w:t>
      </w:r>
      <w:r w:rsidRPr="00A67F4D">
        <w:rPr>
          <w:rStyle w:val="apple-converted-space"/>
          <w:rFonts w:ascii="Arial" w:hAnsi="Arial" w:cs="Arial"/>
          <w:sz w:val="24"/>
          <w:szCs w:val="24"/>
          <w:shd w:val="clear" w:color="auto" w:fill="FFFFFF"/>
        </w:rPr>
        <w:t> </w:t>
      </w:r>
      <w:hyperlink r:id="rId271" w:history="1">
        <w:r w:rsidRPr="00A67F4D">
          <w:rPr>
            <w:rStyle w:val="Hyperlink"/>
            <w:rFonts w:ascii="Arial" w:hAnsi="Arial" w:cs="Arial"/>
            <w:color w:val="auto"/>
            <w:sz w:val="24"/>
            <w:szCs w:val="24"/>
            <w:shd w:val="clear" w:color="auto" w:fill="FFFFFF"/>
          </w:rPr>
          <w:t>Vinton, Virginia</w:t>
        </w:r>
      </w:hyperlink>
      <w:r>
        <w:t xml:space="preserve"> </w:t>
      </w:r>
      <w:hyperlink r:id="rId272" w:history="1">
        <w:r w:rsidRPr="00A67F4D">
          <w:rPr>
            <w:rStyle w:val="Hyperlink"/>
            <w:rFonts w:ascii="Arial" w:hAnsi="Arial" w:cs="Arial"/>
            <w:sz w:val="24"/>
            <w:szCs w:val="24"/>
          </w:rPr>
          <w:t>https://www.facebook.com/profile.php?id=100000164047183</w:t>
        </w:r>
      </w:hyperlink>
    </w:p>
    <w:p w:rsidR="00070073" w:rsidRDefault="00070073" w:rsidP="00070073">
      <w:pPr>
        <w:rPr>
          <w:rFonts w:ascii="Arial" w:hAnsi="Arial" w:cs="Arial"/>
          <w:color w:val="000000"/>
          <w:sz w:val="24"/>
          <w:szCs w:val="24"/>
          <w:lang w:val="en"/>
        </w:rPr>
      </w:pPr>
      <w:r w:rsidRPr="005E6E69">
        <w:rPr>
          <w:rFonts w:ascii="Arial" w:hAnsi="Arial" w:cs="Arial"/>
          <w:b/>
          <w:sz w:val="24"/>
          <w:szCs w:val="24"/>
        </w:rPr>
        <w:t xml:space="preserve">Tara </w:t>
      </w:r>
      <w:proofErr w:type="spellStart"/>
      <w:r w:rsidRPr="005E6E69">
        <w:rPr>
          <w:rFonts w:ascii="Arial" w:hAnsi="Arial" w:cs="Arial"/>
          <w:b/>
          <w:sz w:val="24"/>
          <w:szCs w:val="24"/>
        </w:rPr>
        <w:t>Cardoza</w:t>
      </w:r>
      <w:proofErr w:type="spellEnd"/>
      <w:r w:rsidRPr="005E6E69">
        <w:rPr>
          <w:rFonts w:ascii="Arial" w:hAnsi="Arial" w:cs="Arial"/>
          <w:b/>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r w:rsidRPr="005E6E69">
        <w:rPr>
          <w:rStyle w:val="title1"/>
          <w:rFonts w:ascii="Arial" w:hAnsi="Arial" w:cs="Arial"/>
          <w:sz w:val="24"/>
          <w:szCs w:val="24"/>
          <w:lang w:val="en"/>
        </w:rPr>
        <w:t>Vice President</w:t>
      </w:r>
      <w:r w:rsidRPr="005E6E69">
        <w:rPr>
          <w:rFonts w:ascii="Arial" w:hAnsi="Arial" w:cs="Arial"/>
          <w:sz w:val="24"/>
          <w:szCs w:val="24"/>
          <w:lang w:val="en"/>
        </w:rPr>
        <w:t xml:space="preserve"> at</w:t>
      </w:r>
      <w:r w:rsidRPr="005E6E69">
        <w:rPr>
          <w:rFonts w:ascii="Arial" w:hAnsi="Arial" w:cs="Arial"/>
          <w:b/>
          <w:sz w:val="24"/>
          <w:szCs w:val="24"/>
          <w:lang w:val="en"/>
        </w:rPr>
        <w:t xml:space="preserve"> </w:t>
      </w:r>
      <w:hyperlink r:id="rId273" w:history="1">
        <w:r w:rsidRPr="005E6E69">
          <w:rPr>
            <w:rStyle w:val="org"/>
            <w:rFonts w:ascii="Arial" w:hAnsi="Arial" w:cs="Arial"/>
            <w:sz w:val="24"/>
            <w:szCs w:val="24"/>
            <w:lang w:val="en"/>
          </w:rPr>
          <w:t>Emigrant Bank</w:t>
        </w:r>
      </w:hyperlink>
      <w:r w:rsidRPr="005E6E69">
        <w:rPr>
          <w:rStyle w:val="Strong"/>
          <w:rFonts w:ascii="Arial" w:hAnsi="Arial" w:cs="Arial"/>
          <w:color w:val="000000"/>
          <w:sz w:val="24"/>
          <w:szCs w:val="24"/>
          <w:lang w:val="en"/>
        </w:rPr>
        <w:t xml:space="preserve"> from </w:t>
      </w:r>
      <w:r w:rsidRPr="005E6E69">
        <w:rPr>
          <w:rFonts w:ascii="Arial" w:hAnsi="Arial" w:cs="Arial"/>
          <w:color w:val="000000"/>
          <w:sz w:val="24"/>
          <w:szCs w:val="24"/>
          <w:lang w:val="en"/>
        </w:rPr>
        <w:t xml:space="preserve">December 1992 – Present </w:t>
      </w:r>
      <w:r w:rsidRPr="005E6E69">
        <w:rPr>
          <w:rStyle w:val="duration"/>
          <w:rFonts w:ascii="Arial" w:hAnsi="Arial" w:cs="Arial"/>
          <w:color w:val="000000"/>
          <w:sz w:val="24"/>
          <w:szCs w:val="24"/>
          <w:lang w:val="en"/>
        </w:rPr>
        <w:t>(19 years 1 month)</w:t>
      </w:r>
      <w:r w:rsidRPr="005E6E69">
        <w:rPr>
          <w:rFonts w:ascii="Arial" w:hAnsi="Arial" w:cs="Arial"/>
          <w:color w:val="000000"/>
          <w:sz w:val="24"/>
          <w:szCs w:val="24"/>
          <w:lang w:val="en"/>
        </w:rPr>
        <w:t xml:space="preserve"> Manage new loan process for commercial real estate loans ranging from $75,000 to $5 million from loan approval to closing. Work closely with closing attorneys to resolve title issues and authorize changes to loan documents. Oversee the preparation and issuance of commitments. Negotiate commitment terms with borrowers/brokers.</w:t>
      </w:r>
      <w:r>
        <w:rPr>
          <w:rFonts w:ascii="Arial" w:hAnsi="Arial" w:cs="Arial"/>
          <w:color w:val="000000"/>
          <w:sz w:val="24"/>
          <w:szCs w:val="24"/>
          <w:lang w:val="en"/>
        </w:rPr>
        <w:t xml:space="preserve"> </w:t>
      </w:r>
      <w:hyperlink r:id="rId274" w:history="1">
        <w:r w:rsidRPr="00693945">
          <w:rPr>
            <w:rStyle w:val="Hyperlink"/>
            <w:rFonts w:ascii="Arial" w:hAnsi="Arial" w:cs="Arial"/>
            <w:sz w:val="24"/>
            <w:szCs w:val="24"/>
            <w:lang w:val="en"/>
          </w:rPr>
          <w:t>http://www.linkedin.com/pub/tara-cardoza/6/692/186</w:t>
        </w:r>
      </w:hyperlink>
    </w:p>
    <w:p w:rsidR="00C46B33" w:rsidRDefault="00C46B33" w:rsidP="00070073">
      <w:pPr>
        <w:rPr>
          <w:rFonts w:ascii="Arial" w:hAnsi="Arial" w:cs="Arial"/>
          <w:b/>
          <w:sz w:val="24"/>
          <w:szCs w:val="24"/>
        </w:rPr>
      </w:pPr>
      <w:r w:rsidRPr="00C46B33">
        <w:rPr>
          <w:rFonts w:ascii="Arial" w:eastAsia="Times New Roman" w:hAnsi="Arial" w:cs="Arial"/>
          <w:b/>
          <w:bCs/>
          <w:sz w:val="24"/>
          <w:szCs w:val="24"/>
        </w:rPr>
        <w:t xml:space="preserve">Tara Stabile </w:t>
      </w:r>
      <w:r>
        <w:rPr>
          <w:rFonts w:ascii="Arial" w:eastAsia="Times New Roman" w:hAnsi="Arial" w:cs="Arial"/>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r>
        <w:rPr>
          <w:rFonts w:ascii="Arial" w:eastAsia="Times New Roman" w:hAnsi="Arial" w:cs="Arial"/>
          <w:sz w:val="24"/>
          <w:szCs w:val="24"/>
        </w:rPr>
        <w:t xml:space="preserve">is really an </w:t>
      </w:r>
      <w:r w:rsidRPr="00C46B33">
        <w:rPr>
          <w:rFonts w:ascii="Arial" w:eastAsia="Times New Roman" w:hAnsi="Arial" w:cs="Arial"/>
          <w:sz w:val="24"/>
          <w:szCs w:val="24"/>
        </w:rPr>
        <w:t>employee of Shapiro &amp; Fishman, LLP signing as Vice President and Asst. Secretary of MERS for America’s Wholesale Lender, Hillsborough County, Florida</w:t>
      </w:r>
      <w:r>
        <w:rPr>
          <w:rFonts w:ascii="Trebuchet MS" w:eastAsia="Times New Roman" w:hAnsi="Trebuchet MS" w:cs="Times New Roman"/>
        </w:rPr>
        <w:t xml:space="preserve"> </w:t>
      </w:r>
      <w:hyperlink r:id="rId275" w:history="1">
        <w:r w:rsidRPr="00A2276A">
          <w:rPr>
            <w:rStyle w:val="Hyperlink"/>
            <w:rFonts w:ascii="Trebuchet MS" w:eastAsia="Times New Roman" w:hAnsi="Trebuchet MS" w:cs="Times New Roman"/>
          </w:rPr>
          <w:t>http://205.166.161.12/oncoreV2/showdetails.aspx?id=48737170&amp;rn=0&amp;pi=0&amp;ref=search</w:t>
        </w:r>
      </w:hyperlink>
    </w:p>
    <w:p w:rsidR="00070073" w:rsidRDefault="00070073" w:rsidP="00070073">
      <w:pPr>
        <w:rPr>
          <w:rFonts w:ascii="Arial" w:hAnsi="Arial" w:cs="Arial"/>
          <w:sz w:val="24"/>
          <w:szCs w:val="24"/>
        </w:rPr>
      </w:pPr>
      <w:r w:rsidRPr="00E90AC5">
        <w:rPr>
          <w:rFonts w:ascii="Arial" w:hAnsi="Arial" w:cs="Arial"/>
          <w:b/>
          <w:sz w:val="24"/>
          <w:szCs w:val="24"/>
        </w:rPr>
        <w:lastRenderedPageBreak/>
        <w:t>Taylor, Bean &amp; Whitaker</w:t>
      </w:r>
      <w:proofErr w:type="gramStart"/>
      <w:r>
        <w:rPr>
          <w:rFonts w:ascii="Arial" w:hAnsi="Arial" w:cs="Arial"/>
          <w:sz w:val="24"/>
          <w:szCs w:val="24"/>
        </w:rPr>
        <w:t>-  defunct</w:t>
      </w:r>
      <w:proofErr w:type="gramEnd"/>
      <w:r>
        <w:rPr>
          <w:rFonts w:ascii="Arial" w:hAnsi="Arial" w:cs="Arial"/>
          <w:sz w:val="24"/>
          <w:szCs w:val="24"/>
        </w:rPr>
        <w:t xml:space="preserve"> entity. See </w:t>
      </w:r>
      <w:hyperlink r:id="rId276" w:history="1">
        <w:r w:rsidRPr="0053160C">
          <w:rPr>
            <w:rStyle w:val="Hyperlink"/>
            <w:rFonts w:ascii="Arial" w:hAnsi="Arial" w:cs="Arial"/>
            <w:sz w:val="24"/>
            <w:szCs w:val="24"/>
          </w:rPr>
          <w:t>http://www.taylorbean.com/PressRelease/Press.aspx</w:t>
        </w:r>
      </w:hyperlink>
      <w:r>
        <w:rPr>
          <w:rFonts w:ascii="Arial" w:hAnsi="Arial" w:cs="Arial"/>
          <w:sz w:val="24"/>
          <w:szCs w:val="24"/>
        </w:rPr>
        <w:t xml:space="preserve"> </w:t>
      </w:r>
    </w:p>
    <w:p w:rsidR="00070073" w:rsidRDefault="00070073" w:rsidP="00070073">
      <w:pPr>
        <w:rPr>
          <w:rFonts w:ascii="Arial" w:hAnsi="Arial" w:cs="Arial"/>
          <w:b/>
          <w:sz w:val="24"/>
          <w:szCs w:val="24"/>
        </w:rPr>
      </w:pPr>
      <w:r>
        <w:rPr>
          <w:rFonts w:ascii="Arial" w:hAnsi="Arial" w:cs="Arial"/>
          <w:b/>
          <w:sz w:val="24"/>
          <w:szCs w:val="24"/>
        </w:rPr>
        <w:t xml:space="preserve">Teresa Goldberg –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w:t>
      </w:r>
      <w:proofErr w:type="gramStart"/>
      <w:r w:rsidR="007037D9">
        <w:rPr>
          <w:rFonts w:ascii="Arial" w:hAnsi="Arial" w:cs="Arial"/>
          <w:sz w:val="24"/>
          <w:szCs w:val="24"/>
        </w:rPr>
        <w:t>signer  at</w:t>
      </w:r>
      <w:proofErr w:type="gramEnd"/>
      <w:r w:rsidR="007037D9">
        <w:rPr>
          <w:rFonts w:ascii="Arial" w:hAnsi="Arial" w:cs="Arial"/>
          <w:sz w:val="24"/>
          <w:szCs w:val="24"/>
        </w:rPr>
        <w:t xml:space="preserve"> </w:t>
      </w:r>
      <w:r>
        <w:rPr>
          <w:rFonts w:ascii="Arial" w:hAnsi="Arial" w:cs="Arial"/>
          <w:b/>
          <w:sz w:val="24"/>
          <w:szCs w:val="24"/>
        </w:rPr>
        <w:t>JP Morgan/Chase</w:t>
      </w:r>
    </w:p>
    <w:p w:rsidR="00AA6300" w:rsidRPr="00AA6300" w:rsidRDefault="00AA6300" w:rsidP="00AA6300">
      <w:pPr>
        <w:pStyle w:val="NormalWeb"/>
        <w:rPr>
          <w:rFonts w:ascii="Arial" w:hAnsi="Arial" w:cs="Arial"/>
        </w:rPr>
      </w:pPr>
      <w:r w:rsidRPr="00AA6300">
        <w:rPr>
          <w:rFonts w:ascii="Arial" w:hAnsi="Arial" w:cs="Arial"/>
          <w:b/>
        </w:rPr>
        <w:t>Theodore Schultz</w:t>
      </w:r>
      <w:r w:rsidRPr="00AA6300">
        <w:rPr>
          <w:rFonts w:ascii="Arial" w:hAnsi="Arial" w:cs="Arial"/>
        </w:rPr>
        <w:t xml:space="preserve">, </w:t>
      </w:r>
      <w:r w:rsidR="007037D9">
        <w:rPr>
          <w:rFonts w:ascii="Arial" w:hAnsi="Arial" w:cs="Arial"/>
        </w:rPr>
        <w:t xml:space="preserve">suspected </w:t>
      </w:r>
      <w:proofErr w:type="spellStart"/>
      <w:r w:rsidR="007037D9">
        <w:rPr>
          <w:rFonts w:ascii="Arial" w:hAnsi="Arial" w:cs="Arial"/>
        </w:rPr>
        <w:t>robo</w:t>
      </w:r>
      <w:proofErr w:type="spellEnd"/>
      <w:r w:rsidR="007037D9">
        <w:rPr>
          <w:rFonts w:ascii="Arial" w:hAnsi="Arial" w:cs="Arial"/>
        </w:rPr>
        <w:t xml:space="preserve"> signer </w:t>
      </w:r>
      <w:r>
        <w:rPr>
          <w:rFonts w:ascii="Arial" w:hAnsi="Arial" w:cs="Arial"/>
        </w:rPr>
        <w:t xml:space="preserve">employee of Aurora Loan Services, </w:t>
      </w:r>
      <w:r w:rsidRPr="00AA6300">
        <w:rPr>
          <w:rFonts w:ascii="Arial" w:hAnsi="Arial" w:cs="Arial"/>
        </w:rPr>
        <w:t xml:space="preserve">MERS </w:t>
      </w:r>
      <w:proofErr w:type="spellStart"/>
      <w:r w:rsidRPr="00AA6300">
        <w:rPr>
          <w:rFonts w:ascii="Arial" w:hAnsi="Arial" w:cs="Arial"/>
        </w:rPr>
        <w:t>robo</w:t>
      </w:r>
      <w:proofErr w:type="spellEnd"/>
      <w:r w:rsidRPr="00AA6300">
        <w:rPr>
          <w:rFonts w:ascii="Arial" w:hAnsi="Arial" w:cs="Arial"/>
        </w:rPr>
        <w:t xml:space="preserve"> signer</w:t>
      </w:r>
      <w:proofErr w:type="gramStart"/>
      <w:r w:rsidRPr="00AA6300">
        <w:rPr>
          <w:rFonts w:ascii="Arial" w:hAnsi="Arial" w:cs="Arial"/>
        </w:rPr>
        <w:t xml:space="preserve">, </w:t>
      </w:r>
      <w:r>
        <w:rPr>
          <w:rFonts w:ascii="Arial" w:hAnsi="Arial" w:cs="Arial"/>
        </w:rPr>
        <w:t xml:space="preserve"> </w:t>
      </w:r>
      <w:r w:rsidRPr="00AA6300">
        <w:rPr>
          <w:rFonts w:ascii="Arial" w:hAnsi="Arial" w:cs="Arial"/>
        </w:rPr>
        <w:t>see</w:t>
      </w:r>
      <w:proofErr w:type="gramEnd"/>
      <w:r w:rsidRPr="00AA6300">
        <w:rPr>
          <w:rFonts w:ascii="Arial" w:hAnsi="Arial" w:cs="Arial"/>
        </w:rPr>
        <w:t xml:space="preserve"> page 11 </w:t>
      </w:r>
      <w:hyperlink r:id="rId277" w:history="1">
        <w:r w:rsidRPr="00AA6300">
          <w:rPr>
            <w:rStyle w:val="Hyperlink"/>
            <w:rFonts w:ascii="Arial" w:hAnsi="Arial" w:cs="Arial"/>
          </w:rPr>
          <w:t>http://4closurefraud.org/2010/10/03/kaboom-class-action-vs-mortgage-electronic-registration-systems-gmac-deutsche-bank-nationstar-aurora-bac-citi-us-bank-lps-et-al/</w:t>
        </w:r>
      </w:hyperlink>
      <w:r w:rsidRPr="00AA6300">
        <w:rPr>
          <w:rFonts w:ascii="Arial" w:hAnsi="Arial" w:cs="Arial"/>
        </w:rPr>
        <w:t xml:space="preserve"> </w:t>
      </w:r>
    </w:p>
    <w:p w:rsidR="00070073" w:rsidRDefault="00070073" w:rsidP="00070073">
      <w:pPr>
        <w:rPr>
          <w:rFonts w:ascii="Arial" w:hAnsi="Arial" w:cs="Arial"/>
          <w:sz w:val="24"/>
          <w:szCs w:val="24"/>
        </w:rPr>
      </w:pPr>
      <w:r w:rsidRPr="0065233D">
        <w:rPr>
          <w:rFonts w:ascii="Arial" w:hAnsi="Arial" w:cs="Arial"/>
          <w:b/>
          <w:sz w:val="24"/>
          <w:szCs w:val="24"/>
        </w:rPr>
        <w:t>Thomas Walsh</w:t>
      </w:r>
      <w:r>
        <w:rPr>
          <w:rFonts w:ascii="Arial" w:hAnsi="Arial" w:cs="Arial"/>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hyperlink r:id="rId278" w:history="1">
        <w:r w:rsidRPr="00E3676A">
          <w:rPr>
            <w:rStyle w:val="Hyperlink"/>
            <w:rFonts w:ascii="Arial" w:hAnsi="Arial" w:cs="Arial"/>
            <w:sz w:val="24"/>
            <w:szCs w:val="24"/>
          </w:rPr>
          <w:t>http://www.salemdeeds.com/robosite/RobosignerList.asp</w:t>
        </w:r>
      </w:hyperlink>
      <w:r>
        <w:rPr>
          <w:rFonts w:ascii="Arial" w:hAnsi="Arial" w:cs="Arial"/>
          <w:sz w:val="24"/>
          <w:szCs w:val="24"/>
        </w:rPr>
        <w:t xml:space="preserve"> </w:t>
      </w:r>
    </w:p>
    <w:p w:rsidR="00070073" w:rsidRDefault="00070073" w:rsidP="00070073">
      <w:pPr>
        <w:rPr>
          <w:rFonts w:ascii="Arial" w:hAnsi="Arial" w:cs="Arial"/>
          <w:sz w:val="24"/>
          <w:szCs w:val="24"/>
        </w:rPr>
      </w:pPr>
      <w:r w:rsidRPr="009A0FC5">
        <w:rPr>
          <w:rFonts w:ascii="Arial" w:hAnsi="Arial" w:cs="Arial"/>
          <w:b/>
          <w:sz w:val="24"/>
          <w:szCs w:val="24"/>
        </w:rPr>
        <w:t xml:space="preserve">Tiffany </w:t>
      </w:r>
      <w:proofErr w:type="spellStart"/>
      <w:r w:rsidRPr="009A0FC5">
        <w:rPr>
          <w:rFonts w:ascii="Arial" w:hAnsi="Arial" w:cs="Arial"/>
          <w:b/>
          <w:sz w:val="24"/>
          <w:szCs w:val="24"/>
        </w:rPr>
        <w:t>Bitsoi</w:t>
      </w:r>
      <w:proofErr w:type="spellEnd"/>
      <w:r>
        <w:rPr>
          <w:rFonts w:ascii="Arial" w:hAnsi="Arial" w:cs="Arial"/>
          <w:sz w:val="24"/>
          <w:szCs w:val="24"/>
        </w:rPr>
        <w:t xml:space="preserve"> –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w:t>
      </w:r>
      <w:proofErr w:type="gramStart"/>
      <w:r w:rsidR="007037D9">
        <w:rPr>
          <w:rFonts w:ascii="Arial" w:hAnsi="Arial" w:cs="Arial"/>
          <w:sz w:val="24"/>
          <w:szCs w:val="24"/>
        </w:rPr>
        <w:t>signer  as</w:t>
      </w:r>
      <w:proofErr w:type="gramEnd"/>
      <w:r w:rsidR="007037D9">
        <w:rPr>
          <w:rFonts w:ascii="Arial" w:hAnsi="Arial" w:cs="Arial"/>
          <w:sz w:val="24"/>
          <w:szCs w:val="24"/>
        </w:rPr>
        <w:t xml:space="preserve"> a </w:t>
      </w:r>
      <w:r>
        <w:rPr>
          <w:rFonts w:ascii="Arial" w:hAnsi="Arial" w:cs="Arial"/>
          <w:sz w:val="24"/>
          <w:szCs w:val="24"/>
        </w:rPr>
        <w:t xml:space="preserve">MERS </w:t>
      </w:r>
      <w:r w:rsidR="007037D9">
        <w:rPr>
          <w:rFonts w:ascii="Arial" w:hAnsi="Arial" w:cs="Arial"/>
          <w:sz w:val="24"/>
          <w:szCs w:val="24"/>
        </w:rPr>
        <w:t>officer</w:t>
      </w:r>
    </w:p>
    <w:p w:rsidR="00070073" w:rsidRDefault="00070073" w:rsidP="00070073">
      <w:pPr>
        <w:rPr>
          <w:rFonts w:ascii="Arial" w:hAnsi="Arial" w:cs="Arial"/>
          <w:sz w:val="24"/>
          <w:szCs w:val="24"/>
        </w:rPr>
      </w:pPr>
      <w:r w:rsidRPr="001101E8">
        <w:rPr>
          <w:rFonts w:ascii="Arial" w:hAnsi="Arial" w:cs="Arial"/>
          <w:b/>
          <w:sz w:val="24"/>
          <w:szCs w:val="24"/>
        </w:rPr>
        <w:t>Tim Volpe</w:t>
      </w:r>
      <w:r>
        <w:rPr>
          <w:rFonts w:ascii="Arial" w:hAnsi="Arial" w:cs="Arial"/>
          <w:sz w:val="24"/>
          <w:szCs w:val="24"/>
        </w:rPr>
        <w:t xml:space="preserve"> –</w:t>
      </w:r>
      <w:r w:rsidR="007037D9" w:rsidRPr="007037D9">
        <w:rPr>
          <w:rFonts w:ascii="Arial" w:hAnsi="Arial" w:cs="Arial"/>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proofErr w:type="gramStart"/>
      <w:r w:rsidR="007037D9">
        <w:rPr>
          <w:rFonts w:ascii="Arial" w:hAnsi="Arial" w:cs="Arial"/>
          <w:sz w:val="24"/>
          <w:szCs w:val="24"/>
        </w:rPr>
        <w:t xml:space="preserve">for </w:t>
      </w:r>
      <w:r>
        <w:rPr>
          <w:rFonts w:ascii="Arial" w:hAnsi="Arial" w:cs="Arial"/>
          <w:sz w:val="24"/>
          <w:szCs w:val="24"/>
        </w:rPr>
        <w:t xml:space="preserve"> MERS</w:t>
      </w:r>
      <w:proofErr w:type="gramEnd"/>
      <w:r>
        <w:rPr>
          <w:rFonts w:ascii="Arial" w:hAnsi="Arial" w:cs="Arial"/>
          <w:sz w:val="24"/>
          <w:szCs w:val="24"/>
        </w:rPr>
        <w:t xml:space="preserve"> from Duval County, FL</w:t>
      </w:r>
    </w:p>
    <w:p w:rsidR="00070073" w:rsidRPr="006F7AD1" w:rsidRDefault="00070073" w:rsidP="00070073">
      <w:pPr>
        <w:rPr>
          <w:rFonts w:ascii="Verdana" w:hAnsi="Verdana"/>
          <w:color w:val="333333"/>
          <w:sz w:val="18"/>
          <w:szCs w:val="18"/>
        </w:rPr>
      </w:pPr>
      <w:r>
        <w:rPr>
          <w:rFonts w:ascii="Arial" w:hAnsi="Arial" w:cs="Arial"/>
          <w:b/>
          <w:sz w:val="24"/>
          <w:szCs w:val="24"/>
        </w:rPr>
        <w:t xml:space="preserve">Tina </w:t>
      </w:r>
      <w:proofErr w:type="spellStart"/>
      <w:r>
        <w:rPr>
          <w:rFonts w:ascii="Arial" w:hAnsi="Arial" w:cs="Arial"/>
          <w:b/>
          <w:sz w:val="24"/>
          <w:szCs w:val="24"/>
        </w:rPr>
        <w:t>Bado</w:t>
      </w:r>
      <w:proofErr w:type="spellEnd"/>
      <w:r>
        <w:rPr>
          <w:rFonts w:ascii="Arial" w:hAnsi="Arial" w:cs="Arial"/>
          <w:b/>
          <w:sz w:val="24"/>
          <w:szCs w:val="24"/>
        </w:rPr>
        <w:t xml:space="preserve"> </w:t>
      </w:r>
      <w:r>
        <w:rPr>
          <w:rFonts w:ascii="Arial" w:hAnsi="Arial" w:cs="Arial"/>
          <w:b/>
        </w:rPr>
        <w:t>–</w:t>
      </w:r>
      <w:r>
        <w:rPr>
          <w:rFonts w:ascii="Arial" w:hAnsi="Arial" w:cs="Arial"/>
          <w:b/>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r>
        <w:rPr>
          <w:rFonts w:ascii="Arial" w:hAnsi="Arial" w:cs="Arial"/>
          <w:b/>
        </w:rPr>
        <w:t xml:space="preserve">She is really </w:t>
      </w:r>
      <w:r w:rsidRPr="006F7AD1">
        <w:rPr>
          <w:rFonts w:ascii="Arial" w:hAnsi="Arial" w:cs="Arial"/>
          <w:color w:val="333333"/>
          <w:sz w:val="24"/>
          <w:szCs w:val="24"/>
        </w:rPr>
        <w:t xml:space="preserve">Sr. Vice President, Default </w:t>
      </w:r>
      <w:proofErr w:type="spellStart"/>
      <w:r w:rsidRPr="006F7AD1">
        <w:rPr>
          <w:rFonts w:ascii="Arial" w:hAnsi="Arial" w:cs="Arial"/>
          <w:color w:val="333333"/>
          <w:sz w:val="24"/>
          <w:szCs w:val="24"/>
        </w:rPr>
        <w:t>BankUnited</w:t>
      </w:r>
      <w:proofErr w:type="spellEnd"/>
      <w:r w:rsidRPr="006F7AD1">
        <w:rPr>
          <w:rFonts w:ascii="Arial" w:hAnsi="Arial" w:cs="Arial"/>
          <w:color w:val="333333"/>
          <w:sz w:val="24"/>
          <w:szCs w:val="24"/>
        </w:rPr>
        <w:t xml:space="preserve"> </w:t>
      </w:r>
      <w:r w:rsidRPr="00230016">
        <w:rPr>
          <w:rFonts w:ascii="Arial" w:hAnsi="Arial" w:cs="Arial"/>
        </w:rPr>
        <w:t xml:space="preserve">in </w:t>
      </w:r>
      <w:r w:rsidRPr="00230016">
        <w:rPr>
          <w:rFonts w:ascii="Arial" w:eastAsia="Times New Roman" w:hAnsi="Arial" w:cs="Arial"/>
          <w:sz w:val="24"/>
          <w:szCs w:val="24"/>
          <w:lang w:val="en"/>
        </w:rPr>
        <w:t>Miami/Fort Lauderdale Area</w:t>
      </w:r>
      <w:r>
        <w:rPr>
          <w:rFonts w:ascii="Arial" w:eastAsia="Times New Roman" w:hAnsi="Arial" w:cs="Arial"/>
          <w:sz w:val="24"/>
          <w:szCs w:val="24"/>
          <w:lang w:val="en"/>
        </w:rPr>
        <w:t xml:space="preserve"> </w:t>
      </w:r>
      <w:r w:rsidRPr="006F7AD1">
        <w:rPr>
          <w:rFonts w:ascii="Arial" w:hAnsi="Arial" w:cs="Arial"/>
          <w:color w:val="333333"/>
          <w:sz w:val="24"/>
          <w:szCs w:val="24"/>
        </w:rPr>
        <w:t xml:space="preserve">and </w:t>
      </w:r>
      <w:r w:rsidRPr="006F7AD1">
        <w:rPr>
          <w:rFonts w:ascii="Arial" w:eastAsia="Times New Roman" w:hAnsi="Arial" w:cs="Arial"/>
          <w:color w:val="333333"/>
          <w:sz w:val="24"/>
          <w:szCs w:val="24"/>
        </w:rPr>
        <w:t xml:space="preserve">Currently holds this position </w:t>
      </w:r>
      <w:r w:rsidRPr="006F7AD1">
        <w:rPr>
          <w:rFonts w:ascii="Arial" w:hAnsi="Arial" w:cs="Arial"/>
          <w:color w:val="333333"/>
          <w:sz w:val="24"/>
          <w:szCs w:val="24"/>
        </w:rPr>
        <w:t xml:space="preserve">as </w:t>
      </w:r>
      <w:r w:rsidRPr="006F7AD1">
        <w:rPr>
          <w:rFonts w:ascii="Arial" w:eastAsia="Times New Roman" w:hAnsi="Arial" w:cs="Arial"/>
          <w:color w:val="333333"/>
          <w:sz w:val="24"/>
          <w:szCs w:val="24"/>
        </w:rPr>
        <w:t xml:space="preserve">Senior Vice President </w:t>
      </w:r>
      <w:proofErr w:type="spellStart"/>
      <w:r w:rsidRPr="006F7AD1">
        <w:rPr>
          <w:rFonts w:ascii="Arial" w:eastAsia="Times New Roman" w:hAnsi="Arial" w:cs="Arial"/>
          <w:color w:val="333333"/>
          <w:sz w:val="24"/>
          <w:szCs w:val="24"/>
        </w:rPr>
        <w:t>BankUnited</w:t>
      </w:r>
      <w:proofErr w:type="spellEnd"/>
      <w:r w:rsidRPr="006F7AD1">
        <w:rPr>
          <w:rFonts w:ascii="Arial" w:eastAsia="Times New Roman" w:hAnsi="Arial" w:cs="Arial"/>
          <w:color w:val="333333"/>
          <w:sz w:val="24"/>
          <w:szCs w:val="24"/>
        </w:rPr>
        <w:t xml:space="preserve"> </w:t>
      </w:r>
      <w:r w:rsidRPr="006F7AD1">
        <w:rPr>
          <w:rFonts w:ascii="Arial" w:hAnsi="Arial" w:cs="Arial"/>
          <w:color w:val="333333"/>
          <w:sz w:val="24"/>
          <w:szCs w:val="24"/>
        </w:rPr>
        <w:t xml:space="preserve">from </w:t>
      </w:r>
      <w:r w:rsidRPr="006F7AD1">
        <w:rPr>
          <w:rFonts w:ascii="Arial" w:eastAsia="Times New Roman" w:hAnsi="Arial" w:cs="Arial"/>
          <w:color w:val="333333"/>
          <w:sz w:val="24"/>
          <w:szCs w:val="24"/>
        </w:rPr>
        <w:t>2007 – Present (4 years)</w:t>
      </w:r>
      <w:r w:rsidRPr="006F7AD1">
        <w:rPr>
          <w:rFonts w:ascii="Arial" w:hAnsi="Arial" w:cs="Arial"/>
          <w:color w:val="333333"/>
          <w:sz w:val="24"/>
          <w:szCs w:val="24"/>
        </w:rPr>
        <w:t xml:space="preserve"> but </w:t>
      </w:r>
      <w:proofErr w:type="gramStart"/>
      <w:r w:rsidRPr="006F7AD1">
        <w:rPr>
          <w:rFonts w:ascii="Arial" w:hAnsi="Arial" w:cs="Arial"/>
          <w:color w:val="333333"/>
          <w:sz w:val="24"/>
          <w:szCs w:val="24"/>
        </w:rPr>
        <w:t>she  signed</w:t>
      </w:r>
      <w:proofErr w:type="gramEnd"/>
      <w:r w:rsidRPr="006F7AD1">
        <w:rPr>
          <w:rFonts w:ascii="Arial" w:hAnsi="Arial" w:cs="Arial"/>
          <w:color w:val="333333"/>
          <w:sz w:val="24"/>
          <w:szCs w:val="24"/>
        </w:rPr>
        <w:t xml:space="preserve"> as AVP on a Substitution of Trustee for </w:t>
      </w:r>
      <w:proofErr w:type="spellStart"/>
      <w:r w:rsidRPr="006F7AD1">
        <w:rPr>
          <w:rFonts w:ascii="Arial" w:hAnsi="Arial" w:cs="Arial"/>
          <w:color w:val="333333"/>
          <w:sz w:val="24"/>
          <w:szCs w:val="24"/>
        </w:rPr>
        <w:t>Bayview</w:t>
      </w:r>
      <w:proofErr w:type="spellEnd"/>
      <w:r w:rsidRPr="006F7AD1">
        <w:rPr>
          <w:rFonts w:ascii="Arial" w:hAnsi="Arial" w:cs="Arial"/>
          <w:color w:val="333333"/>
          <w:sz w:val="24"/>
          <w:szCs w:val="24"/>
        </w:rPr>
        <w:t xml:space="preserve"> Loan Servicing, LLC</w:t>
      </w:r>
      <w:r w:rsidRPr="006F7AD1">
        <w:rPr>
          <w:rFonts w:ascii="Verdana" w:hAnsi="Verdana"/>
          <w:color w:val="333333"/>
          <w:sz w:val="18"/>
          <w:szCs w:val="18"/>
        </w:rPr>
        <w:t>.</w:t>
      </w:r>
      <w:r>
        <w:rPr>
          <w:rFonts w:ascii="Verdana" w:hAnsi="Verdana"/>
          <w:color w:val="333333"/>
          <w:sz w:val="18"/>
          <w:szCs w:val="18"/>
        </w:rPr>
        <w:t xml:space="preserve"> </w:t>
      </w:r>
      <w:r w:rsidRPr="00230016">
        <w:rPr>
          <w:rFonts w:ascii="Arial" w:hAnsi="Arial" w:cs="Arial"/>
          <w:color w:val="333333"/>
          <w:sz w:val="24"/>
          <w:szCs w:val="24"/>
        </w:rPr>
        <w:t xml:space="preserve">Home phone number 305-596-4301 and lives at either </w:t>
      </w:r>
      <w:r w:rsidRPr="00230016">
        <w:rPr>
          <w:rFonts w:ascii="Arial" w:eastAsia="Times New Roman" w:hAnsi="Arial" w:cs="Arial"/>
          <w:sz w:val="24"/>
          <w:szCs w:val="24"/>
        </w:rPr>
        <w:t>11811 SW 122nd Ave, Miami, FL 33186 or 8490 SW 96th Street, Miami, FL 33156</w:t>
      </w:r>
      <w:r>
        <w:rPr>
          <w:rFonts w:ascii="Arial" w:eastAsia="Times New Roman" w:hAnsi="Arial" w:cs="Arial"/>
          <w:sz w:val="24"/>
          <w:szCs w:val="24"/>
        </w:rPr>
        <w:t xml:space="preserve"> </w:t>
      </w:r>
      <w:hyperlink r:id="rId279" w:history="1">
        <w:r w:rsidRPr="00D31414">
          <w:rPr>
            <w:rStyle w:val="Hyperlink"/>
            <w:rFonts w:ascii="Verdana" w:hAnsi="Verdana"/>
            <w:sz w:val="18"/>
            <w:szCs w:val="18"/>
          </w:rPr>
          <w:t>http://www.linkedin.com/pub/tina-bado/a/83b/507</w:t>
        </w:r>
      </w:hyperlink>
      <w:r>
        <w:rPr>
          <w:rFonts w:ascii="Verdana" w:hAnsi="Verdana"/>
          <w:color w:val="333333"/>
          <w:sz w:val="18"/>
          <w:szCs w:val="18"/>
        </w:rPr>
        <w:t xml:space="preserve"> </w:t>
      </w:r>
    </w:p>
    <w:p w:rsidR="00070073" w:rsidRPr="006F7AD1" w:rsidRDefault="00070073" w:rsidP="00070073">
      <w:pPr>
        <w:spacing w:after="0" w:line="336" w:lineRule="atLeast"/>
        <w:rPr>
          <w:rFonts w:ascii="Verdana" w:eastAsia="Times New Roman" w:hAnsi="Verdana" w:cs="Times New Roman"/>
          <w:vanish/>
          <w:color w:val="333333"/>
          <w:sz w:val="20"/>
          <w:szCs w:val="20"/>
        </w:rPr>
      </w:pPr>
      <w:r w:rsidRPr="006F7AD1">
        <w:rPr>
          <w:rFonts w:ascii="Verdana" w:eastAsia="Times New Roman" w:hAnsi="Verdana" w:cs="Times New Roman"/>
          <w:vanish/>
          <w:color w:val="333333"/>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29.25pt" o:ole="">
            <v:imagedata r:id="rId280" o:title=""/>
          </v:shape>
          <w:control r:id="rId281" w:name="DefaultOcxName1" w:shapeid="_x0000_i1031"/>
        </w:object>
      </w:r>
    </w:p>
    <w:p w:rsidR="00070073" w:rsidRPr="006F7AD1" w:rsidRDefault="00070073" w:rsidP="00070073">
      <w:pPr>
        <w:spacing w:after="0" w:line="336" w:lineRule="atLeast"/>
        <w:rPr>
          <w:rFonts w:ascii="Verdana" w:eastAsia="Times New Roman" w:hAnsi="Verdana" w:cs="Times New Roman"/>
          <w:vanish/>
          <w:color w:val="333333"/>
          <w:sz w:val="20"/>
          <w:szCs w:val="20"/>
        </w:rPr>
      </w:pPr>
      <w:r w:rsidRPr="006F7AD1">
        <w:rPr>
          <w:rFonts w:ascii="Verdana" w:eastAsia="Times New Roman" w:hAnsi="Verdana" w:cs="Times New Roman"/>
          <w:vanish/>
          <w:color w:val="333333"/>
          <w:sz w:val="20"/>
          <w:szCs w:val="20"/>
        </w:rPr>
        <w:t>johnrosswilson@gmail.com</w:t>
      </w:r>
    </w:p>
    <w:p w:rsidR="00070073" w:rsidRPr="006F7AD1" w:rsidRDefault="00070073" w:rsidP="00070073">
      <w:pPr>
        <w:spacing w:after="0" w:line="336" w:lineRule="atLeast"/>
        <w:rPr>
          <w:rFonts w:ascii="Verdana" w:eastAsia="Times New Roman" w:hAnsi="Verdana" w:cs="Times New Roman"/>
          <w:vanish/>
          <w:color w:val="333333"/>
          <w:sz w:val="20"/>
          <w:szCs w:val="20"/>
        </w:rPr>
      </w:pPr>
      <w:r w:rsidRPr="006F7AD1">
        <w:rPr>
          <w:rFonts w:ascii="Verdana" w:eastAsia="Times New Roman" w:hAnsi="Verdana" w:cs="Times New Roman"/>
          <w:vanish/>
          <w:color w:val="333333"/>
          <w:sz w:val="20"/>
          <w:szCs w:val="20"/>
        </w:rPr>
        <w:t>John Wilson</w:t>
      </w:r>
    </w:p>
    <w:p w:rsidR="00070073" w:rsidRPr="006F7AD1" w:rsidRDefault="00070073" w:rsidP="00070073">
      <w:pPr>
        <w:spacing w:after="0" w:line="336" w:lineRule="atLeast"/>
        <w:rPr>
          <w:rFonts w:ascii="Verdana" w:eastAsia="Times New Roman" w:hAnsi="Verdana" w:cs="Times New Roman"/>
          <w:vanish/>
          <w:color w:val="333333"/>
          <w:sz w:val="20"/>
          <w:szCs w:val="20"/>
        </w:rPr>
      </w:pPr>
      <w:r w:rsidRPr="006F7AD1">
        <w:rPr>
          <w:rFonts w:ascii="Verdana" w:eastAsia="Times New Roman" w:hAnsi="Verdana" w:cs="Times New Roman"/>
          <w:vanish/>
          <w:color w:val="333333"/>
          <w:sz w:val="20"/>
          <w:szCs w:val="20"/>
        </w:rPr>
        <w:t>1</w:t>
      </w:r>
    </w:p>
    <w:p w:rsidR="00070073" w:rsidRPr="006F7AD1" w:rsidRDefault="00070073" w:rsidP="00070073">
      <w:pPr>
        <w:pStyle w:val="NormalWeb"/>
        <w:rPr>
          <w:rFonts w:ascii="Verdana" w:hAnsi="Verdana"/>
          <w:color w:val="333333"/>
          <w:sz w:val="18"/>
          <w:szCs w:val="18"/>
        </w:rPr>
      </w:pPr>
      <w:proofErr w:type="spellStart"/>
      <w:r>
        <w:rPr>
          <w:rFonts w:ascii="Verdana" w:hAnsi="Verdana"/>
          <w:color w:val="333333"/>
          <w:sz w:val="18"/>
          <w:szCs w:val="18"/>
        </w:rPr>
        <w:t>Sh</w:t>
      </w:r>
      <w:proofErr w:type="spellEnd"/>
    </w:p>
    <w:p w:rsidR="00070073" w:rsidRPr="006F7AD1" w:rsidRDefault="00070073" w:rsidP="00070073">
      <w:pPr>
        <w:spacing w:after="0" w:line="336" w:lineRule="atLeast"/>
        <w:rPr>
          <w:rFonts w:ascii="Verdana" w:eastAsia="Times New Roman" w:hAnsi="Verdana" w:cs="Times New Roman"/>
          <w:vanish/>
          <w:color w:val="333333"/>
          <w:sz w:val="20"/>
          <w:szCs w:val="20"/>
        </w:rPr>
      </w:pPr>
      <w:r w:rsidRPr="006F7AD1">
        <w:rPr>
          <w:rFonts w:ascii="Verdana" w:eastAsia="Times New Roman" w:hAnsi="Verdana" w:cs="Times New Roman"/>
          <w:vanish/>
          <w:color w:val="333333"/>
          <w:sz w:val="20"/>
          <w:szCs w:val="20"/>
        </w:rPr>
        <w:object w:dxaOrig="225" w:dyaOrig="225">
          <v:shape id="_x0000_i1034" type="#_x0000_t75" style="width:28.5pt;height:29.25pt" o:ole="">
            <v:imagedata r:id="rId280" o:title=""/>
          </v:shape>
          <w:control r:id="rId282" w:name="DefaultOcxName" w:shapeid="_x0000_i1034"/>
        </w:object>
      </w:r>
    </w:p>
    <w:p w:rsidR="00070073" w:rsidRPr="006F7AD1" w:rsidRDefault="00070073" w:rsidP="00070073">
      <w:pPr>
        <w:spacing w:after="0" w:line="336" w:lineRule="atLeast"/>
        <w:rPr>
          <w:rFonts w:ascii="Verdana" w:eastAsia="Times New Roman" w:hAnsi="Verdana" w:cs="Times New Roman"/>
          <w:vanish/>
          <w:color w:val="333333"/>
          <w:sz w:val="20"/>
          <w:szCs w:val="20"/>
        </w:rPr>
      </w:pPr>
      <w:r w:rsidRPr="006F7AD1">
        <w:rPr>
          <w:rFonts w:ascii="Verdana" w:eastAsia="Times New Roman" w:hAnsi="Verdana" w:cs="Times New Roman"/>
          <w:vanish/>
          <w:color w:val="333333"/>
          <w:sz w:val="20"/>
          <w:szCs w:val="20"/>
        </w:rPr>
        <w:t>johnrosswilson@gmail.com</w:t>
      </w:r>
    </w:p>
    <w:p w:rsidR="00070073" w:rsidRPr="006F7AD1" w:rsidRDefault="00070073" w:rsidP="00070073">
      <w:pPr>
        <w:spacing w:after="0" w:line="336" w:lineRule="atLeast"/>
        <w:rPr>
          <w:rFonts w:ascii="Verdana" w:eastAsia="Times New Roman" w:hAnsi="Verdana" w:cs="Times New Roman"/>
          <w:vanish/>
          <w:color w:val="333333"/>
          <w:sz w:val="20"/>
          <w:szCs w:val="20"/>
        </w:rPr>
      </w:pPr>
      <w:r w:rsidRPr="006F7AD1">
        <w:rPr>
          <w:rFonts w:ascii="Verdana" w:eastAsia="Times New Roman" w:hAnsi="Verdana" w:cs="Times New Roman"/>
          <w:vanish/>
          <w:color w:val="333333"/>
          <w:sz w:val="20"/>
          <w:szCs w:val="20"/>
        </w:rPr>
        <w:t>John Wilson</w:t>
      </w:r>
    </w:p>
    <w:p w:rsidR="00070073" w:rsidRPr="006F7AD1" w:rsidRDefault="00070073" w:rsidP="00070073">
      <w:pPr>
        <w:spacing w:after="0" w:line="336" w:lineRule="atLeast"/>
        <w:rPr>
          <w:rFonts w:ascii="Verdana" w:eastAsia="Times New Roman" w:hAnsi="Verdana" w:cs="Times New Roman"/>
          <w:vanish/>
          <w:color w:val="333333"/>
          <w:sz w:val="20"/>
          <w:szCs w:val="20"/>
        </w:rPr>
      </w:pPr>
      <w:r w:rsidRPr="006F7AD1">
        <w:rPr>
          <w:rFonts w:ascii="Verdana" w:eastAsia="Times New Roman" w:hAnsi="Verdana" w:cs="Times New Roman"/>
          <w:vanish/>
          <w:color w:val="333333"/>
          <w:sz w:val="20"/>
          <w:szCs w:val="20"/>
        </w:rPr>
        <w:t>1</w:t>
      </w:r>
    </w:p>
    <w:p w:rsidR="00070073" w:rsidRDefault="00070073" w:rsidP="00070073">
      <w:pPr>
        <w:rPr>
          <w:rFonts w:ascii="Arial" w:hAnsi="Arial" w:cs="Arial"/>
          <w:b/>
          <w:sz w:val="24"/>
          <w:szCs w:val="24"/>
        </w:rPr>
      </w:pPr>
    </w:p>
    <w:p w:rsidR="0052757C" w:rsidRDefault="0052757C" w:rsidP="00070073">
      <w:pPr>
        <w:rPr>
          <w:rFonts w:ascii="Arial" w:hAnsi="Arial" w:cs="Arial"/>
          <w:b/>
          <w:sz w:val="24"/>
          <w:szCs w:val="24"/>
        </w:rPr>
      </w:pPr>
      <w:r>
        <w:rPr>
          <w:rFonts w:ascii="Arial" w:hAnsi="Arial" w:cs="Arial"/>
          <w:b/>
          <w:sz w:val="24"/>
          <w:szCs w:val="24"/>
        </w:rPr>
        <w:t xml:space="preserve">Tina </w:t>
      </w:r>
      <w:proofErr w:type="spellStart"/>
      <w:r>
        <w:rPr>
          <w:rFonts w:ascii="Arial" w:hAnsi="Arial" w:cs="Arial"/>
          <w:b/>
          <w:sz w:val="24"/>
          <w:szCs w:val="24"/>
        </w:rPr>
        <w:t>Mazahri</w:t>
      </w:r>
      <w:proofErr w:type="spellEnd"/>
      <w:r>
        <w:rPr>
          <w:rFonts w:ascii="Arial" w:hAnsi="Arial" w:cs="Arial"/>
          <w:b/>
          <w:sz w:val="24"/>
          <w:szCs w:val="24"/>
        </w:rPr>
        <w:t xml:space="preserve"> – notary for </w:t>
      </w:r>
      <w:proofErr w:type="spellStart"/>
      <w:r>
        <w:rPr>
          <w:rFonts w:ascii="Arial" w:hAnsi="Arial" w:cs="Arial"/>
          <w:b/>
          <w:sz w:val="24"/>
          <w:szCs w:val="24"/>
        </w:rPr>
        <w:t>robo</w:t>
      </w:r>
      <w:proofErr w:type="spellEnd"/>
      <w:r>
        <w:rPr>
          <w:rFonts w:ascii="Arial" w:hAnsi="Arial" w:cs="Arial"/>
          <w:b/>
          <w:sz w:val="24"/>
          <w:szCs w:val="24"/>
        </w:rPr>
        <w:t xml:space="preserve"> signers in Ventura County, CA- </w:t>
      </w:r>
      <w:r w:rsidRPr="0052757C">
        <w:rPr>
          <w:rFonts w:ascii="Arial" w:hAnsi="Arial" w:cs="Arial"/>
          <w:b/>
          <w:sz w:val="24"/>
          <w:szCs w:val="24"/>
        </w:rPr>
        <w:t xml:space="preserve">Commission </w:t>
      </w:r>
      <w:r>
        <w:rPr>
          <w:rFonts w:ascii="Arial" w:hAnsi="Arial" w:cs="Arial"/>
          <w:b/>
          <w:sz w:val="24"/>
          <w:szCs w:val="24"/>
        </w:rPr>
        <w:t>#</w:t>
      </w:r>
      <w:r w:rsidRPr="0052757C">
        <w:rPr>
          <w:rFonts w:ascii="Arial" w:hAnsi="Arial" w:cs="Arial"/>
          <w:b/>
          <w:sz w:val="24"/>
          <w:szCs w:val="24"/>
        </w:rPr>
        <w:t>1908072</w:t>
      </w:r>
      <w:r>
        <w:rPr>
          <w:rFonts w:ascii="Arial" w:hAnsi="Arial" w:cs="Arial"/>
          <w:b/>
          <w:sz w:val="24"/>
          <w:szCs w:val="24"/>
        </w:rPr>
        <w:t xml:space="preserve"> </w:t>
      </w:r>
    </w:p>
    <w:p w:rsidR="00004AC8" w:rsidRPr="00412536" w:rsidRDefault="00004AC8" w:rsidP="00070073">
      <w:pPr>
        <w:rPr>
          <w:rFonts w:ascii="Arial" w:hAnsi="Arial" w:cs="Arial"/>
          <w:b/>
          <w:sz w:val="24"/>
          <w:szCs w:val="24"/>
        </w:rPr>
      </w:pPr>
      <w:proofErr w:type="spellStart"/>
      <w:r w:rsidRPr="00412536">
        <w:rPr>
          <w:rFonts w:ascii="Arial" w:hAnsi="Arial" w:cs="Arial"/>
          <w:b/>
          <w:sz w:val="24"/>
          <w:szCs w:val="24"/>
        </w:rPr>
        <w:t>Tinoco</w:t>
      </w:r>
      <w:proofErr w:type="spellEnd"/>
      <w:r w:rsidRPr="00412536">
        <w:rPr>
          <w:rFonts w:ascii="Arial" w:hAnsi="Arial" w:cs="Arial"/>
          <w:b/>
          <w:sz w:val="24"/>
          <w:szCs w:val="24"/>
        </w:rPr>
        <w:t xml:space="preserve"> Carla – a.k.a. Carla </w:t>
      </w:r>
      <w:proofErr w:type="spellStart"/>
      <w:r w:rsidRPr="00412536">
        <w:rPr>
          <w:rFonts w:ascii="Arial" w:hAnsi="Arial" w:cs="Arial"/>
          <w:b/>
          <w:sz w:val="24"/>
          <w:szCs w:val="24"/>
        </w:rPr>
        <w:t>Tinoco</w:t>
      </w:r>
      <w:proofErr w:type="spellEnd"/>
      <w:proofErr w:type="gramStart"/>
      <w:r w:rsidRPr="00412536">
        <w:rPr>
          <w:rFonts w:ascii="Arial" w:hAnsi="Arial" w:cs="Arial"/>
          <w:b/>
          <w:sz w:val="24"/>
          <w:szCs w:val="24"/>
        </w:rPr>
        <w:t>-  suspected</w:t>
      </w:r>
      <w:proofErr w:type="gramEnd"/>
      <w:r w:rsidRPr="00412536">
        <w:rPr>
          <w:rFonts w:ascii="Arial" w:hAnsi="Arial" w:cs="Arial"/>
          <w:b/>
          <w:sz w:val="24"/>
          <w:szCs w:val="24"/>
        </w:rPr>
        <w:t xml:space="preserve"> </w:t>
      </w:r>
      <w:proofErr w:type="spellStart"/>
      <w:r w:rsidRPr="00412536">
        <w:rPr>
          <w:rFonts w:ascii="Arial" w:hAnsi="Arial" w:cs="Arial"/>
          <w:b/>
          <w:sz w:val="24"/>
          <w:szCs w:val="24"/>
        </w:rPr>
        <w:t>robo</w:t>
      </w:r>
      <w:proofErr w:type="spellEnd"/>
      <w:r w:rsidRPr="00412536">
        <w:rPr>
          <w:rFonts w:ascii="Arial" w:hAnsi="Arial" w:cs="Arial"/>
          <w:b/>
          <w:sz w:val="24"/>
          <w:szCs w:val="24"/>
        </w:rPr>
        <w:t xml:space="preserve"> signer notary </w:t>
      </w:r>
      <w:r w:rsidR="00412536" w:rsidRPr="00412536">
        <w:rPr>
          <w:rFonts w:ascii="Arial" w:hAnsi="Arial" w:cs="Arial"/>
          <w:b/>
          <w:sz w:val="24"/>
          <w:szCs w:val="24"/>
        </w:rPr>
        <w:t>( does anyone know what state her notary is from?)</w:t>
      </w:r>
    </w:p>
    <w:p w:rsidR="00070073" w:rsidRDefault="00070073" w:rsidP="00070073">
      <w:pPr>
        <w:rPr>
          <w:rFonts w:ascii="Arial" w:hAnsi="Arial" w:cs="Arial"/>
          <w:sz w:val="24"/>
          <w:szCs w:val="24"/>
        </w:rPr>
      </w:pPr>
      <w:r>
        <w:rPr>
          <w:rFonts w:ascii="Arial" w:hAnsi="Arial" w:cs="Arial"/>
          <w:b/>
          <w:sz w:val="24"/>
          <w:szCs w:val="24"/>
        </w:rPr>
        <w:t xml:space="preserve">Todd Stevens-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w:t>
      </w:r>
      <w:proofErr w:type="gramStart"/>
      <w:r w:rsidR="007037D9">
        <w:rPr>
          <w:rFonts w:ascii="Arial" w:hAnsi="Arial" w:cs="Arial"/>
          <w:sz w:val="24"/>
          <w:szCs w:val="24"/>
        </w:rPr>
        <w:t>signer  for</w:t>
      </w:r>
      <w:proofErr w:type="gramEnd"/>
      <w:r w:rsidR="007037D9">
        <w:rPr>
          <w:rFonts w:ascii="Arial" w:hAnsi="Arial" w:cs="Arial"/>
          <w:sz w:val="24"/>
          <w:szCs w:val="24"/>
        </w:rPr>
        <w:t xml:space="preserve"> </w:t>
      </w:r>
      <w:r w:rsidRPr="00F804CA">
        <w:rPr>
          <w:rFonts w:ascii="Arial" w:hAnsi="Arial" w:cs="Arial"/>
          <w:sz w:val="24"/>
          <w:szCs w:val="24"/>
        </w:rPr>
        <w:t>Deutsche Bank</w:t>
      </w:r>
    </w:p>
    <w:p w:rsidR="002D3BE3" w:rsidRDefault="002D3BE3" w:rsidP="00070073">
      <w:pPr>
        <w:pStyle w:val="address"/>
        <w:rPr>
          <w:rFonts w:ascii="Arial" w:hAnsi="Arial" w:cs="Arial"/>
          <w:b/>
          <w:bCs/>
        </w:rPr>
      </w:pPr>
      <w:r>
        <w:rPr>
          <w:rFonts w:ascii="Arial" w:hAnsi="Arial" w:cs="Arial"/>
          <w:b/>
          <w:bCs/>
        </w:rPr>
        <w:t xml:space="preserve">Tom Smith- suspected </w:t>
      </w:r>
      <w:proofErr w:type="spellStart"/>
      <w:r>
        <w:rPr>
          <w:rFonts w:ascii="Arial" w:hAnsi="Arial" w:cs="Arial"/>
          <w:b/>
          <w:bCs/>
        </w:rPr>
        <w:t>robo</w:t>
      </w:r>
      <w:proofErr w:type="spellEnd"/>
      <w:r>
        <w:rPr>
          <w:rFonts w:ascii="Arial" w:hAnsi="Arial" w:cs="Arial"/>
          <w:b/>
          <w:bCs/>
        </w:rPr>
        <w:t xml:space="preserve"> signer for Litton Loan</w:t>
      </w:r>
    </w:p>
    <w:p w:rsidR="00070073" w:rsidRPr="00A8506A" w:rsidRDefault="00070073" w:rsidP="00070073">
      <w:pPr>
        <w:pStyle w:val="address"/>
        <w:rPr>
          <w:rFonts w:ascii="Arial" w:hAnsi="Arial" w:cs="Arial"/>
          <w:lang w:val="en"/>
        </w:rPr>
      </w:pPr>
      <w:proofErr w:type="spellStart"/>
      <w:r w:rsidRPr="00A8506A">
        <w:rPr>
          <w:rFonts w:ascii="Arial" w:hAnsi="Arial" w:cs="Arial"/>
          <w:b/>
          <w:bCs/>
        </w:rPr>
        <w:t>Topako</w:t>
      </w:r>
      <w:proofErr w:type="spellEnd"/>
      <w:r w:rsidRPr="00A8506A">
        <w:rPr>
          <w:rFonts w:ascii="Arial" w:hAnsi="Arial" w:cs="Arial"/>
          <w:b/>
          <w:bCs/>
        </w:rPr>
        <w:t xml:space="preserve"> Love- </w:t>
      </w:r>
      <w:proofErr w:type="spellStart"/>
      <w:r>
        <w:rPr>
          <w:rFonts w:ascii="Arial" w:hAnsi="Arial" w:cs="Arial"/>
          <w:b/>
          <w:bCs/>
        </w:rPr>
        <w:t>robo</w:t>
      </w:r>
      <w:proofErr w:type="spellEnd"/>
      <w:r>
        <w:rPr>
          <w:rFonts w:ascii="Arial" w:hAnsi="Arial" w:cs="Arial"/>
          <w:b/>
          <w:bCs/>
        </w:rPr>
        <w:t xml:space="preserve"> signer for Lenders Processing Services - </w:t>
      </w:r>
      <w:r w:rsidRPr="00A8506A">
        <w:rPr>
          <w:rFonts w:ascii="Arial" w:hAnsi="Arial" w:cs="Arial"/>
          <w:lang w:val="en"/>
        </w:rPr>
        <w:t>Foreclosure Timelines Supervisor at Lender Processing Services, Inc. (LPS) in Greater Minneapolis-St. Paul</w:t>
      </w:r>
      <w:r>
        <w:rPr>
          <w:rFonts w:ascii="Arial" w:hAnsi="Arial" w:cs="Arial"/>
          <w:lang w:val="en"/>
        </w:rPr>
        <w:t xml:space="preserve"> </w:t>
      </w:r>
      <w:r w:rsidRPr="00A8506A">
        <w:rPr>
          <w:rFonts w:ascii="Arial" w:hAnsi="Arial" w:cs="Arial"/>
          <w:lang w:val="en"/>
        </w:rPr>
        <w:t>Lives at 520 7th St W Hastings, MN 55033-1716 ,(651) 438-7482</w:t>
      </w:r>
      <w:r>
        <w:rPr>
          <w:rFonts w:ascii="Arial" w:hAnsi="Arial" w:cs="Arial"/>
          <w:lang w:val="en"/>
        </w:rPr>
        <w:t xml:space="preserve">                                                                                       </w:t>
      </w:r>
      <w:hyperlink r:id="rId283" w:history="1">
        <w:r w:rsidRPr="002B3CBD">
          <w:rPr>
            <w:rStyle w:val="Hyperlink"/>
            <w:rFonts w:ascii="Arial" w:eastAsiaTheme="majorEastAsia" w:hAnsi="Arial" w:cs="Arial"/>
            <w:lang w:val="en"/>
          </w:rPr>
          <w:t>http://www.linkedin.com/pub/topako-love/15/148/b32</w:t>
        </w:r>
      </w:hyperlink>
      <w:r>
        <w:rPr>
          <w:rFonts w:ascii="Arial" w:hAnsi="Arial" w:cs="Arial"/>
          <w:lang w:val="en"/>
        </w:rPr>
        <w:t xml:space="preserve">    </w:t>
      </w:r>
      <w:hyperlink r:id="rId284" w:history="1">
        <w:r w:rsidRPr="002B3CBD">
          <w:rPr>
            <w:rStyle w:val="Hyperlink"/>
            <w:rFonts w:ascii="Arial" w:eastAsiaTheme="majorEastAsia" w:hAnsi="Arial" w:cs="Arial"/>
            <w:lang w:val="en"/>
          </w:rPr>
          <w:t>http://shamethebanks.org/jorge/robo-signer-misdeeds-may-help-homeowners</w:t>
        </w:r>
      </w:hyperlink>
      <w:r>
        <w:rPr>
          <w:rFonts w:ascii="Arial" w:hAnsi="Arial" w:cs="Arial"/>
          <w:lang w:val="en"/>
        </w:rPr>
        <w:t xml:space="preserve"> </w:t>
      </w:r>
      <w:hyperlink r:id="rId285" w:history="1">
        <w:r w:rsidRPr="002B3CBD">
          <w:rPr>
            <w:rStyle w:val="Hyperlink"/>
            <w:rFonts w:ascii="Arial" w:eastAsiaTheme="majorEastAsia" w:hAnsi="Arial" w:cs="Arial"/>
            <w:lang w:val="en"/>
          </w:rPr>
          <w:t>http://msfraud.org/fraudsterlist.html</w:t>
        </w:r>
      </w:hyperlink>
      <w:r>
        <w:rPr>
          <w:rFonts w:ascii="Arial" w:hAnsi="Arial" w:cs="Arial"/>
          <w:lang w:val="en"/>
        </w:rPr>
        <w:t xml:space="preserve">                    </w:t>
      </w:r>
      <w:hyperlink r:id="rId286" w:history="1">
        <w:r w:rsidRPr="002B3CBD">
          <w:rPr>
            <w:rStyle w:val="Hyperlink"/>
            <w:rFonts w:ascii="Arial" w:eastAsiaTheme="majorEastAsia" w:hAnsi="Arial" w:cs="Arial"/>
            <w:lang w:val="en"/>
          </w:rPr>
          <w:t>http://4closurefraud.org/2011/05/31/mers-class-action-schare-vs-mortgage-electronic-registration-systems-complaint-and-exhibits/</w:t>
        </w:r>
      </w:hyperlink>
      <w:r>
        <w:rPr>
          <w:rFonts w:ascii="Arial" w:hAnsi="Arial" w:cs="Arial"/>
          <w:lang w:val="en"/>
        </w:rPr>
        <w:t xml:space="preserve"> </w:t>
      </w:r>
      <w:hyperlink r:id="rId287" w:history="1">
        <w:r w:rsidRPr="002B3CBD">
          <w:rPr>
            <w:rStyle w:val="Hyperlink"/>
            <w:rFonts w:ascii="Arial" w:eastAsiaTheme="majorEastAsia" w:hAnsi="Arial" w:cs="Arial"/>
            <w:lang w:val="en"/>
          </w:rPr>
          <w:t>http://foreclosureselfdefense.wordpress.com/fraudclosure-robo-signers-at-root/</w:t>
        </w:r>
      </w:hyperlink>
      <w:r>
        <w:rPr>
          <w:rFonts w:ascii="Arial" w:hAnsi="Arial" w:cs="Arial"/>
          <w:lang w:val="en"/>
        </w:rPr>
        <w:t xml:space="preserve">   </w:t>
      </w:r>
      <w:hyperlink r:id="rId288" w:history="1">
        <w:r w:rsidRPr="002B3CBD">
          <w:rPr>
            <w:rStyle w:val="Hyperlink"/>
            <w:rFonts w:ascii="Arial" w:eastAsiaTheme="majorEastAsia" w:hAnsi="Arial" w:cs="Arial"/>
            <w:lang w:val="en"/>
          </w:rPr>
          <w:t>http://www.foreclosurehamlet.org/forum/topics/4164911:Topic:29971?commentId=4164911%3AComment%3A30031</w:t>
        </w:r>
      </w:hyperlink>
      <w:r>
        <w:rPr>
          <w:rFonts w:ascii="Arial" w:hAnsi="Arial" w:cs="Arial"/>
          <w:lang w:val="en"/>
        </w:rPr>
        <w:t xml:space="preserve"> </w:t>
      </w:r>
    </w:p>
    <w:p w:rsidR="00E11DB8" w:rsidRPr="00E11DB8" w:rsidRDefault="00E11DB8" w:rsidP="00E11DB8">
      <w:pPr>
        <w:pStyle w:val="NormalWeb"/>
        <w:rPr>
          <w:rFonts w:ascii="Arial" w:hAnsi="Arial" w:cs="Arial"/>
          <w:color w:val="000000"/>
        </w:rPr>
      </w:pPr>
      <w:proofErr w:type="spellStart"/>
      <w:proofErr w:type="gramStart"/>
      <w:r>
        <w:rPr>
          <w:rFonts w:ascii="Arial" w:hAnsi="Arial" w:cs="Arial"/>
          <w:b/>
        </w:rPr>
        <w:t>Toyna</w:t>
      </w:r>
      <w:proofErr w:type="spellEnd"/>
      <w:r>
        <w:rPr>
          <w:rFonts w:ascii="Arial" w:hAnsi="Arial" w:cs="Arial"/>
          <w:b/>
        </w:rPr>
        <w:t xml:space="preserve"> Hopkins – </w:t>
      </w:r>
      <w:proofErr w:type="spellStart"/>
      <w:r>
        <w:rPr>
          <w:rFonts w:ascii="Arial" w:hAnsi="Arial" w:cs="Arial"/>
          <w:b/>
        </w:rPr>
        <w:t>robo</w:t>
      </w:r>
      <w:proofErr w:type="spellEnd"/>
      <w:r>
        <w:rPr>
          <w:rFonts w:ascii="Arial" w:hAnsi="Arial" w:cs="Arial"/>
          <w:b/>
        </w:rPr>
        <w:t xml:space="preserve"> signer- </w:t>
      </w:r>
      <w:r w:rsidRPr="00E11DB8">
        <w:rPr>
          <w:rFonts w:ascii="Arial" w:hAnsi="Arial" w:cs="Arial"/>
          <w:color w:val="000000"/>
        </w:rPr>
        <w:t>wherein Tonya Hopkins signed over a mortgage in her capacity as Assistant Secretary of Sand Canyon Corporation.</w:t>
      </w:r>
      <w:proofErr w:type="gramEnd"/>
      <w:r w:rsidRPr="00E11DB8">
        <w:rPr>
          <w:rFonts w:ascii="Arial" w:hAnsi="Arial" w:cs="Arial"/>
          <w:color w:val="000000"/>
        </w:rPr>
        <w:t xml:space="preserve"> </w:t>
      </w:r>
      <w:proofErr w:type="gramStart"/>
      <w:r w:rsidRPr="00E11DB8">
        <w:rPr>
          <w:rFonts w:ascii="Arial" w:hAnsi="Arial" w:cs="Arial"/>
          <w:color w:val="000000"/>
        </w:rPr>
        <w:t>The problem with this?</w:t>
      </w:r>
      <w:proofErr w:type="gramEnd"/>
      <w:r w:rsidRPr="00E11DB8">
        <w:rPr>
          <w:rFonts w:ascii="Arial" w:hAnsi="Arial" w:cs="Arial"/>
          <w:color w:val="000000"/>
        </w:rPr>
        <w:t xml:space="preserve"> Sand Canyon hasn’t been in the mortgage business since 2009, and Tonya Hopkins doesn’t work for Sand Canyon: she works for American Home Mortgage Servicing Inc. </w:t>
      </w:r>
      <w:hyperlink r:id="rId289" w:history="1">
        <w:r w:rsidRPr="00E11DB8">
          <w:rPr>
            <w:rStyle w:val="Hyperlink"/>
            <w:rFonts w:ascii="Arial" w:hAnsi="Arial" w:cs="Arial"/>
          </w:rPr>
          <w:t>http://www.freerepublic.com/focus/f-news/2779342/posts</w:t>
        </w:r>
      </w:hyperlink>
      <w:r w:rsidRPr="00E11DB8">
        <w:rPr>
          <w:rFonts w:ascii="Arial" w:hAnsi="Arial" w:cs="Arial"/>
          <w:color w:val="000000"/>
        </w:rPr>
        <w:t xml:space="preserve"> </w:t>
      </w:r>
    </w:p>
    <w:p w:rsidR="00E11DB8" w:rsidRPr="00E11DB8" w:rsidRDefault="00115D45" w:rsidP="00E11DB8">
      <w:pPr>
        <w:pStyle w:val="NormalWeb"/>
        <w:rPr>
          <w:rFonts w:ascii="Arial" w:hAnsi="Arial" w:cs="Arial"/>
        </w:rPr>
      </w:pPr>
      <w:hyperlink r:id="rId290" w:history="1">
        <w:r w:rsidR="00E11DB8" w:rsidRPr="00E11DB8">
          <w:rPr>
            <w:rStyle w:val="Hyperlink"/>
            <w:rFonts w:ascii="Arial" w:eastAsiaTheme="majorEastAsia" w:hAnsi="Arial" w:cs="Arial"/>
          </w:rPr>
          <w:t>http://www.americanbanker.com/issues/176_170/robo-signing-foreclosure-mortgage-assignments-1041741-1.html?zkPrintable=1&amp;nopagination=1</w:t>
        </w:r>
      </w:hyperlink>
      <w:r w:rsidR="00E11DB8" w:rsidRPr="00E11DB8">
        <w:rPr>
          <w:rFonts w:ascii="Arial" w:hAnsi="Arial" w:cs="Arial"/>
        </w:rPr>
        <w:t xml:space="preserve"> Several other </w:t>
      </w:r>
      <w:hyperlink r:id="rId291" w:history="1">
        <w:r w:rsidR="00E11DB8" w:rsidRPr="00E11DB8">
          <w:rPr>
            <w:rStyle w:val="Hyperlink"/>
            <w:rFonts w:ascii="Arial" w:hAnsi="Arial" w:cs="Arial"/>
          </w:rPr>
          <w:t>documents</w:t>
        </w:r>
      </w:hyperlink>
      <w:r w:rsidR="00E11DB8" w:rsidRPr="00E11DB8">
        <w:rPr>
          <w:rFonts w:ascii="Arial" w:hAnsi="Arial" w:cs="Arial"/>
        </w:rPr>
        <w:t xml:space="preserve"> reviewed this month by </w:t>
      </w:r>
      <w:r w:rsidR="00E11DB8" w:rsidRPr="00E11DB8">
        <w:rPr>
          <w:rStyle w:val="Emphasis"/>
          <w:rFonts w:ascii="Arial" w:eastAsiaTheme="majorEastAsia" w:hAnsi="Arial" w:cs="Arial"/>
        </w:rPr>
        <w:t>American Banker</w:t>
      </w:r>
      <w:r w:rsidR="00E11DB8" w:rsidRPr="00E11DB8">
        <w:rPr>
          <w:rFonts w:ascii="Arial" w:hAnsi="Arial" w:cs="Arial"/>
        </w:rPr>
        <w:t xml:space="preserve"> were signed in July by Tonya Hopkins, who identified herself as an assistant secretary for Sand Canyon Mortgage, also known as Option One Mortgage Corp., the former subprime lending unit of H&amp;R Block Inc. ( CLICK ON THE WORD DOCUMENTS AND PRINT OUT)</w:t>
      </w:r>
    </w:p>
    <w:p w:rsidR="00E11DB8" w:rsidRDefault="00E11DB8" w:rsidP="00070073">
      <w:pPr>
        <w:rPr>
          <w:rFonts w:ascii="Arial" w:hAnsi="Arial" w:cs="Arial"/>
          <w:b/>
          <w:sz w:val="24"/>
          <w:szCs w:val="24"/>
        </w:rPr>
      </w:pPr>
    </w:p>
    <w:p w:rsidR="00070073" w:rsidRDefault="00070073" w:rsidP="00070073">
      <w:pPr>
        <w:rPr>
          <w:rFonts w:ascii="Arial" w:hAnsi="Arial" w:cs="Arial"/>
          <w:b/>
          <w:sz w:val="24"/>
          <w:szCs w:val="24"/>
        </w:rPr>
      </w:pPr>
      <w:r>
        <w:rPr>
          <w:rFonts w:ascii="Arial" w:hAnsi="Arial" w:cs="Arial"/>
          <w:b/>
          <w:sz w:val="24"/>
          <w:szCs w:val="24"/>
        </w:rPr>
        <w:t xml:space="preserve">Tracey O’Brian-Moore –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r w:rsidRPr="00F804CA">
        <w:rPr>
          <w:rFonts w:ascii="Arial" w:hAnsi="Arial" w:cs="Arial"/>
          <w:sz w:val="24"/>
          <w:szCs w:val="24"/>
        </w:rPr>
        <w:t>for Wachovia Bank</w:t>
      </w:r>
    </w:p>
    <w:p w:rsidR="00070073" w:rsidRDefault="00070073" w:rsidP="00070073">
      <w:pPr>
        <w:rPr>
          <w:rFonts w:ascii="Arial" w:hAnsi="Arial" w:cs="Arial"/>
          <w:sz w:val="24"/>
          <w:szCs w:val="24"/>
        </w:rPr>
      </w:pPr>
      <w:r w:rsidRPr="0065233D">
        <w:rPr>
          <w:rFonts w:ascii="Arial" w:hAnsi="Arial" w:cs="Arial"/>
          <w:b/>
          <w:sz w:val="24"/>
          <w:szCs w:val="24"/>
        </w:rPr>
        <w:t>Tracy Brown</w:t>
      </w:r>
      <w:r>
        <w:rPr>
          <w:rFonts w:ascii="Arial" w:hAnsi="Arial" w:cs="Arial"/>
          <w:sz w:val="24"/>
          <w:szCs w:val="24"/>
        </w:rPr>
        <w:t xml:space="preserve">-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hyperlink r:id="rId292" w:history="1">
        <w:r w:rsidRPr="00E3676A">
          <w:rPr>
            <w:rStyle w:val="Hyperlink"/>
            <w:rFonts w:ascii="Arial" w:hAnsi="Arial" w:cs="Arial"/>
            <w:sz w:val="24"/>
            <w:szCs w:val="24"/>
          </w:rPr>
          <w:t>http://www.salemdeeds.com/robosite/RobosignerList.asp</w:t>
        </w:r>
      </w:hyperlink>
    </w:p>
    <w:p w:rsidR="00070073" w:rsidRPr="00267552" w:rsidRDefault="00070073" w:rsidP="00070073">
      <w:pPr>
        <w:pStyle w:val="NormalWeb"/>
      </w:pPr>
      <w:r w:rsidRPr="00267552">
        <w:rPr>
          <w:rFonts w:ascii="Arial" w:hAnsi="Arial" w:cs="Arial"/>
          <w:b/>
        </w:rPr>
        <w:t>Tracy Lawrence</w:t>
      </w:r>
      <w:r>
        <w:rPr>
          <w:rFonts w:ascii="Arial" w:hAnsi="Arial" w:cs="Arial"/>
        </w:rPr>
        <w:t xml:space="preserve">- </w:t>
      </w:r>
      <w:r w:rsidRPr="00267552">
        <w:rPr>
          <w:rFonts w:ascii="Arial" w:hAnsi="Arial" w:cs="Arial"/>
        </w:rPr>
        <w:t xml:space="preserve">notary for Lenders Processing </w:t>
      </w:r>
      <w:r>
        <w:rPr>
          <w:rFonts w:ascii="Arial" w:hAnsi="Arial" w:cs="Arial"/>
        </w:rPr>
        <w:t>“</w:t>
      </w:r>
      <w:r w:rsidRPr="00267552">
        <w:rPr>
          <w:rFonts w:ascii="Arial" w:hAnsi="Arial" w:cs="Arial"/>
        </w:rPr>
        <w:t>bad boy</w:t>
      </w:r>
      <w:r>
        <w:rPr>
          <w:rFonts w:ascii="Arial" w:hAnsi="Arial" w:cs="Arial"/>
        </w:rPr>
        <w:t xml:space="preserve">s” Gary Trafford and Gerri </w:t>
      </w:r>
      <w:proofErr w:type="spellStart"/>
      <w:r>
        <w:rPr>
          <w:rFonts w:ascii="Arial" w:hAnsi="Arial" w:cs="Arial"/>
        </w:rPr>
        <w:t>Sheppe</w:t>
      </w:r>
      <w:r w:rsidRPr="00267552">
        <w:rPr>
          <w:rFonts w:ascii="Arial" w:hAnsi="Arial" w:cs="Arial"/>
        </w:rPr>
        <w:t>rd</w:t>
      </w:r>
      <w:proofErr w:type="spellEnd"/>
      <w:r w:rsidRPr="00267552">
        <w:rPr>
          <w:rFonts w:ascii="Arial" w:hAnsi="Arial" w:cs="Arial"/>
        </w:rPr>
        <w:t xml:space="preserve"> found dead- </w:t>
      </w:r>
      <w:r w:rsidRPr="00F804CA">
        <w:rPr>
          <w:rFonts w:ascii="Arial" w:hAnsi="Arial" w:cs="Arial"/>
          <w:b/>
          <w:u w:val="single"/>
        </w:rPr>
        <w:t>State witness Tracy Lawrence was found dead by Las Vegas Metro Police</w:t>
      </w:r>
      <w:r w:rsidRPr="00267552">
        <w:rPr>
          <w:rFonts w:ascii="Arial" w:hAnsi="Arial" w:cs="Arial"/>
        </w:rPr>
        <w:t xml:space="preserve"> officers Monday morning. They were called to her apartment </w:t>
      </w:r>
      <w:r w:rsidRPr="00267552">
        <w:rPr>
          <w:rFonts w:ascii="Arial" w:hAnsi="Arial" w:cs="Arial"/>
          <w:u w:val="single"/>
        </w:rPr>
        <w:t>by the Attorney General’s office</w:t>
      </w:r>
      <w:r w:rsidRPr="00267552">
        <w:rPr>
          <w:rFonts w:ascii="Arial" w:hAnsi="Arial" w:cs="Arial"/>
        </w:rPr>
        <w:t xml:space="preserve"> after she missed a Monday morning court hearing.</w:t>
      </w:r>
      <w:r>
        <w:rPr>
          <w:rFonts w:ascii="Arial" w:hAnsi="Arial" w:cs="Arial"/>
        </w:rPr>
        <w:t xml:space="preserve"> </w:t>
      </w:r>
      <w:r w:rsidRPr="00267552">
        <w:rPr>
          <w:rFonts w:ascii="Arial" w:hAnsi="Arial" w:cs="Arial"/>
        </w:rPr>
        <w:t xml:space="preserve">The Attorney General’s office says she was going to be sentenced after pleading guilty to one count of fraudulent notarizing. She was </w:t>
      </w:r>
      <w:r w:rsidRPr="00267552">
        <w:rPr>
          <w:rFonts w:ascii="Arial" w:hAnsi="Arial" w:cs="Arial"/>
          <w:u w:val="single"/>
        </w:rPr>
        <w:t>one of four notaries cooperating with the state in exchange for lighter sentences.</w:t>
      </w:r>
      <w:r>
        <w:rPr>
          <w:rFonts w:ascii="Arial" w:hAnsi="Arial" w:cs="Arial"/>
          <w:u w:val="single"/>
        </w:rPr>
        <w:t xml:space="preserve"> </w:t>
      </w:r>
      <w:r w:rsidRPr="00267552">
        <w:rPr>
          <w:rFonts w:ascii="Arial" w:hAnsi="Arial" w:cs="Arial"/>
        </w:rPr>
        <w:t xml:space="preserve">She faced up to a year in prison for forging signatures enabling title companies to rush Nevada home foreclosures. Title loan officers Gary Trafford and Gerri </w:t>
      </w:r>
      <w:proofErr w:type="spellStart"/>
      <w:r w:rsidRPr="00267552">
        <w:rPr>
          <w:rFonts w:ascii="Arial" w:hAnsi="Arial" w:cs="Arial"/>
        </w:rPr>
        <w:t>Shepperd</w:t>
      </w:r>
      <w:proofErr w:type="spellEnd"/>
      <w:r w:rsidRPr="00267552">
        <w:rPr>
          <w:rFonts w:ascii="Arial" w:hAnsi="Arial" w:cs="Arial"/>
        </w:rPr>
        <w:t xml:space="preserve"> of Lender Processing Services were indicted on more than 600 felony charges</w:t>
      </w:r>
    </w:p>
    <w:p w:rsidR="00070073" w:rsidRDefault="00070073" w:rsidP="00070073">
      <w:pPr>
        <w:pStyle w:val="Heading3"/>
        <w:rPr>
          <w:rFonts w:ascii="Arial" w:hAnsi="Arial" w:cs="Arial"/>
          <w:color w:val="000000"/>
          <w:sz w:val="15"/>
          <w:szCs w:val="15"/>
          <w:lang w:val="en"/>
        </w:rPr>
      </w:pPr>
      <w:r w:rsidRPr="00357BDB">
        <w:rPr>
          <w:rFonts w:ascii="Arial" w:hAnsi="Arial" w:cs="Arial"/>
          <w:color w:val="auto"/>
          <w:sz w:val="24"/>
          <w:szCs w:val="24"/>
        </w:rPr>
        <w:lastRenderedPageBreak/>
        <w:t xml:space="preserve">Victoria </w:t>
      </w:r>
      <w:proofErr w:type="spellStart"/>
      <w:r w:rsidRPr="00357BDB">
        <w:rPr>
          <w:rFonts w:ascii="Arial" w:hAnsi="Arial" w:cs="Arial"/>
          <w:color w:val="auto"/>
          <w:sz w:val="24"/>
          <w:szCs w:val="24"/>
        </w:rPr>
        <w:t>Kowal</w:t>
      </w:r>
      <w:proofErr w:type="spellEnd"/>
      <w:r>
        <w:rPr>
          <w:rFonts w:ascii="Arial" w:hAnsi="Arial" w:cs="Arial"/>
          <w:sz w:val="24"/>
          <w:szCs w:val="24"/>
        </w:rPr>
        <w:t xml:space="preserve">- </w:t>
      </w:r>
      <w:r w:rsidR="007037D9" w:rsidRPr="007037D9">
        <w:rPr>
          <w:rFonts w:ascii="Arial" w:hAnsi="Arial" w:cs="Arial"/>
          <w:color w:val="auto"/>
          <w:sz w:val="24"/>
          <w:szCs w:val="24"/>
        </w:rPr>
        <w:t xml:space="preserve">suspected </w:t>
      </w:r>
      <w:proofErr w:type="spellStart"/>
      <w:r w:rsidR="007037D9" w:rsidRPr="007037D9">
        <w:rPr>
          <w:rFonts w:ascii="Arial" w:hAnsi="Arial" w:cs="Arial"/>
          <w:color w:val="auto"/>
          <w:sz w:val="24"/>
          <w:szCs w:val="24"/>
        </w:rPr>
        <w:t>robo</w:t>
      </w:r>
      <w:proofErr w:type="spellEnd"/>
      <w:r w:rsidR="007037D9" w:rsidRPr="007037D9">
        <w:rPr>
          <w:rFonts w:ascii="Arial" w:hAnsi="Arial" w:cs="Arial"/>
          <w:color w:val="auto"/>
          <w:sz w:val="24"/>
          <w:szCs w:val="24"/>
        </w:rPr>
        <w:t xml:space="preserve"> signer </w:t>
      </w:r>
      <w:r w:rsidR="007037D9">
        <w:rPr>
          <w:rStyle w:val="title1"/>
          <w:rFonts w:ascii="Arial" w:hAnsi="Arial" w:cs="Arial"/>
          <w:color w:val="000000"/>
          <w:lang w:val="en"/>
        </w:rPr>
        <w:t xml:space="preserve">is really a </w:t>
      </w:r>
      <w:r>
        <w:rPr>
          <w:rStyle w:val="title1"/>
          <w:rFonts w:ascii="Arial" w:hAnsi="Arial" w:cs="Arial"/>
          <w:color w:val="000000"/>
          <w:lang w:val="en"/>
        </w:rPr>
        <w:t xml:space="preserve">Closing </w:t>
      </w:r>
      <w:proofErr w:type="gramStart"/>
      <w:r>
        <w:rPr>
          <w:rStyle w:val="title1"/>
          <w:rFonts w:ascii="Arial" w:hAnsi="Arial" w:cs="Arial"/>
          <w:color w:val="000000"/>
          <w:lang w:val="en"/>
        </w:rPr>
        <w:t>Supervisor</w:t>
      </w:r>
      <w:r>
        <w:rPr>
          <w:rFonts w:ascii="Arial" w:hAnsi="Arial" w:cs="Arial"/>
          <w:color w:val="000000"/>
          <w:lang w:val="en"/>
        </w:rPr>
        <w:t xml:space="preserve"> ,</w:t>
      </w:r>
      <w:proofErr w:type="gramEnd"/>
      <w:r>
        <w:rPr>
          <w:rFonts w:ascii="Arial" w:hAnsi="Arial" w:cs="Arial"/>
          <w:color w:val="000000"/>
          <w:lang w:val="en"/>
        </w:rPr>
        <w:t xml:space="preserve"> </w:t>
      </w:r>
      <w:hyperlink r:id="rId293" w:history="1">
        <w:r w:rsidRPr="00357BDB">
          <w:rPr>
            <w:rStyle w:val="org"/>
            <w:rFonts w:ascii="Arial" w:hAnsi="Arial" w:cs="Arial"/>
            <w:color w:val="auto"/>
            <w:lang w:val="en"/>
          </w:rPr>
          <w:t>Wachovia, A Wells Fargo Company</w:t>
        </w:r>
      </w:hyperlink>
      <w:r>
        <w:rPr>
          <w:rStyle w:val="Strong"/>
          <w:rFonts w:ascii="Arial" w:hAnsi="Arial" w:cs="Arial"/>
          <w:color w:val="000000"/>
          <w:lang w:val="en"/>
        </w:rPr>
        <w:t xml:space="preserve"> </w:t>
      </w:r>
      <w:r>
        <w:rPr>
          <w:rFonts w:ascii="Arial" w:hAnsi="Arial" w:cs="Arial"/>
          <w:color w:val="000000"/>
          <w:sz w:val="15"/>
          <w:szCs w:val="15"/>
          <w:lang w:val="en"/>
        </w:rPr>
        <w:t xml:space="preserve">September 2008 – Present </w:t>
      </w:r>
      <w:r>
        <w:rPr>
          <w:rStyle w:val="duration"/>
          <w:rFonts w:ascii="Arial" w:hAnsi="Arial" w:cs="Arial"/>
          <w:color w:val="000000"/>
          <w:sz w:val="15"/>
          <w:szCs w:val="15"/>
          <w:lang w:val="en"/>
        </w:rPr>
        <w:t>(3 years 3 months)</w:t>
      </w:r>
      <w:r>
        <w:rPr>
          <w:rFonts w:ascii="Arial" w:hAnsi="Arial" w:cs="Arial"/>
          <w:color w:val="000000"/>
          <w:sz w:val="15"/>
          <w:szCs w:val="15"/>
          <w:lang w:val="en"/>
        </w:rPr>
        <w:t xml:space="preserve"> </w:t>
      </w:r>
    </w:p>
    <w:p w:rsidR="00070073" w:rsidRDefault="00070073" w:rsidP="00070073">
      <w:pPr>
        <w:pStyle w:val="Heading3"/>
        <w:rPr>
          <w:rFonts w:ascii="Arial" w:hAnsi="Arial" w:cs="Arial"/>
          <w:color w:val="000000"/>
          <w:sz w:val="15"/>
          <w:szCs w:val="15"/>
          <w:lang w:val="en"/>
        </w:rPr>
      </w:pPr>
      <w:r>
        <w:rPr>
          <w:rFonts w:ascii="Arial" w:hAnsi="Arial" w:cs="Arial"/>
          <w:color w:val="000000"/>
          <w:sz w:val="15"/>
          <w:szCs w:val="15"/>
          <w:lang w:val="en"/>
        </w:rPr>
        <w:t>• Promoted from Quality Assurance/Payoff/Appraisal Team Lead to Closing Supervisor.</w:t>
      </w:r>
      <w:r>
        <w:rPr>
          <w:rFonts w:ascii="Arial" w:hAnsi="Arial" w:cs="Arial"/>
          <w:color w:val="000000"/>
          <w:sz w:val="15"/>
          <w:szCs w:val="15"/>
          <w:lang w:val="en"/>
        </w:rPr>
        <w:br/>
        <w:t xml:space="preserve">• Managed 10 Team Leaders (Direct Reports) and 110 Closers/Funders (Indirect Reports). </w:t>
      </w:r>
      <w:r>
        <w:rPr>
          <w:rFonts w:ascii="Arial" w:hAnsi="Arial" w:cs="Arial"/>
          <w:color w:val="000000"/>
          <w:sz w:val="15"/>
          <w:szCs w:val="15"/>
          <w:lang w:val="en"/>
        </w:rPr>
        <w:br/>
        <w:t>• Guaranteed all required loan documents, forms and statements were consistently prepared and processed as required.</w:t>
      </w:r>
      <w:r>
        <w:rPr>
          <w:rFonts w:ascii="Arial" w:hAnsi="Arial" w:cs="Arial"/>
          <w:color w:val="000000"/>
          <w:sz w:val="15"/>
          <w:szCs w:val="15"/>
          <w:lang w:val="en"/>
        </w:rPr>
        <w:br/>
        <w:t xml:space="preserve">• Ensured staff met required benchmarks, and reported departmental performance to Senior Management. </w:t>
      </w:r>
      <w:r>
        <w:rPr>
          <w:rFonts w:ascii="Arial" w:hAnsi="Arial" w:cs="Arial"/>
          <w:color w:val="000000"/>
          <w:sz w:val="15"/>
          <w:szCs w:val="15"/>
          <w:lang w:val="en"/>
        </w:rPr>
        <w:br/>
        <w:t xml:space="preserve">• Responded to internal and external auditors and provided recommendations for corrective action as needed. </w:t>
      </w:r>
      <w:r>
        <w:rPr>
          <w:rFonts w:ascii="Arial" w:hAnsi="Arial" w:cs="Arial"/>
          <w:color w:val="000000"/>
          <w:sz w:val="15"/>
          <w:szCs w:val="15"/>
          <w:lang w:val="en"/>
        </w:rPr>
        <w:br/>
        <w:t>• Monitored weekly government exception reports relating to FHA insurability.</w:t>
      </w:r>
      <w:r>
        <w:rPr>
          <w:rFonts w:ascii="Arial" w:hAnsi="Arial" w:cs="Arial"/>
          <w:color w:val="000000"/>
          <w:sz w:val="15"/>
          <w:szCs w:val="15"/>
          <w:lang w:val="en"/>
        </w:rPr>
        <w:br/>
        <w:t>• Responsible for distribution of product development information, staff meetings, communication with senior management and policy and procedure creation and implementation.</w:t>
      </w:r>
      <w:r>
        <w:rPr>
          <w:rFonts w:ascii="Arial" w:hAnsi="Arial" w:cs="Arial"/>
          <w:color w:val="000000"/>
          <w:sz w:val="15"/>
          <w:szCs w:val="15"/>
          <w:lang w:val="en"/>
        </w:rPr>
        <w:br/>
        <w:t>• Performed quality checks, developed and reviewed performance reports, identified areas to improve and implemented measures to improve performance levels and meet objectives.</w:t>
      </w:r>
      <w:r>
        <w:rPr>
          <w:rFonts w:ascii="Arial" w:hAnsi="Arial" w:cs="Arial"/>
          <w:color w:val="000000"/>
          <w:sz w:val="15"/>
          <w:szCs w:val="15"/>
          <w:lang w:val="en"/>
        </w:rPr>
        <w:br/>
        <w:t>• Instrumental in completing 2008 HMDA scrub project reviewing over 11,000 adverse loans to ensure HMDA &amp; ECOA compliance.</w:t>
      </w:r>
      <w:r>
        <w:rPr>
          <w:rFonts w:ascii="Arial" w:hAnsi="Arial" w:cs="Arial"/>
          <w:color w:val="000000"/>
          <w:sz w:val="15"/>
          <w:szCs w:val="15"/>
          <w:lang w:val="en"/>
        </w:rPr>
        <w:br/>
        <w:t>• Increased closing/funding numbers 200% for six consecutive months.</w:t>
      </w:r>
      <w:r>
        <w:rPr>
          <w:rFonts w:ascii="Arial" w:hAnsi="Arial" w:cs="Arial"/>
          <w:color w:val="000000"/>
          <w:sz w:val="15"/>
          <w:szCs w:val="15"/>
          <w:lang w:val="en"/>
        </w:rPr>
        <w:br/>
        <w:t xml:space="preserve">• Recipient of 8 “Shared Success” awards sent by peers and management in recognition of efficiency and teamwork. </w:t>
      </w:r>
    </w:p>
    <w:p w:rsidR="00070073" w:rsidRDefault="00070073" w:rsidP="00070073">
      <w:pPr>
        <w:pStyle w:val="Heading3"/>
        <w:rPr>
          <w:rFonts w:ascii="Arial" w:hAnsi="Arial" w:cs="Arial"/>
          <w:color w:val="000000"/>
          <w:sz w:val="15"/>
          <w:szCs w:val="15"/>
          <w:lang w:val="en"/>
        </w:rPr>
      </w:pPr>
      <w:r>
        <w:rPr>
          <w:rStyle w:val="title1"/>
          <w:rFonts w:ascii="Arial" w:hAnsi="Arial" w:cs="Arial"/>
          <w:color w:val="000000"/>
          <w:lang w:val="en"/>
        </w:rPr>
        <w:t>Title QC Specialist/Quality Control</w:t>
      </w:r>
      <w:r>
        <w:rPr>
          <w:rFonts w:ascii="Arial" w:hAnsi="Arial" w:cs="Arial"/>
          <w:color w:val="000000"/>
          <w:lang w:val="en"/>
        </w:rPr>
        <w:t xml:space="preserve"> </w:t>
      </w:r>
      <w:proofErr w:type="spellStart"/>
      <w:r>
        <w:rPr>
          <w:rStyle w:val="org"/>
          <w:rFonts w:ascii="Arial" w:hAnsi="Arial" w:cs="Arial"/>
          <w:color w:val="000000"/>
          <w:lang w:val="en"/>
        </w:rPr>
        <w:t>LendingTree</w:t>
      </w:r>
      <w:proofErr w:type="spellEnd"/>
      <w:r>
        <w:rPr>
          <w:rStyle w:val="org"/>
          <w:rFonts w:ascii="Arial" w:hAnsi="Arial" w:cs="Arial"/>
          <w:color w:val="000000"/>
          <w:lang w:val="en"/>
        </w:rPr>
        <w:t xml:space="preserve"> Settlement Services</w:t>
      </w:r>
      <w:r>
        <w:rPr>
          <w:rStyle w:val="Strong"/>
          <w:rFonts w:ascii="Arial" w:hAnsi="Arial" w:cs="Arial"/>
          <w:color w:val="000000"/>
          <w:lang w:val="en"/>
        </w:rPr>
        <w:t xml:space="preserve"> </w:t>
      </w:r>
      <w:r>
        <w:rPr>
          <w:rFonts w:ascii="Arial" w:hAnsi="Arial" w:cs="Arial"/>
          <w:color w:val="000000"/>
          <w:sz w:val="15"/>
          <w:szCs w:val="15"/>
          <w:lang w:val="en"/>
        </w:rPr>
        <w:t xml:space="preserve">December 2005 – September 2008 </w:t>
      </w:r>
      <w:r>
        <w:rPr>
          <w:rStyle w:val="duration"/>
          <w:rFonts w:ascii="Arial" w:hAnsi="Arial" w:cs="Arial"/>
          <w:color w:val="000000"/>
          <w:sz w:val="15"/>
          <w:szCs w:val="15"/>
          <w:lang w:val="en"/>
        </w:rPr>
        <w:t>(2 years 10 months)</w:t>
      </w:r>
      <w:r>
        <w:rPr>
          <w:rFonts w:ascii="Arial" w:hAnsi="Arial" w:cs="Arial"/>
          <w:color w:val="000000"/>
          <w:sz w:val="15"/>
          <w:szCs w:val="15"/>
          <w:lang w:val="en"/>
        </w:rPr>
        <w:t xml:space="preserve"> </w:t>
      </w:r>
    </w:p>
    <w:p w:rsidR="00070073" w:rsidRDefault="00070073" w:rsidP="00070073">
      <w:pPr>
        <w:spacing w:before="100" w:beforeAutospacing="1" w:after="100" w:afterAutospacing="1"/>
        <w:rPr>
          <w:rFonts w:ascii="Arial" w:hAnsi="Arial" w:cs="Arial"/>
          <w:color w:val="000000"/>
          <w:sz w:val="15"/>
          <w:szCs w:val="15"/>
          <w:lang w:val="en"/>
        </w:rPr>
      </w:pPr>
      <w:r>
        <w:rPr>
          <w:rFonts w:ascii="Arial" w:hAnsi="Arial" w:cs="Arial"/>
          <w:color w:val="000000"/>
          <w:sz w:val="15"/>
          <w:szCs w:val="15"/>
          <w:lang w:val="en"/>
        </w:rPr>
        <w:t>• Completed quality review of abstractor reports to accurately process, review, prepare and approve title commitments, tax certificates and rate quotes and ensure the prompt delivery of orders to the client.</w:t>
      </w:r>
      <w:r>
        <w:rPr>
          <w:rFonts w:ascii="Arial" w:hAnsi="Arial" w:cs="Arial"/>
          <w:color w:val="000000"/>
          <w:sz w:val="15"/>
          <w:szCs w:val="15"/>
          <w:lang w:val="en"/>
        </w:rPr>
        <w:br/>
        <w:t>• Communicated with title underwriters, clients and taxing authorities.</w:t>
      </w:r>
      <w:r>
        <w:rPr>
          <w:rFonts w:ascii="Arial" w:hAnsi="Arial" w:cs="Arial"/>
          <w:color w:val="000000"/>
          <w:sz w:val="15"/>
          <w:szCs w:val="15"/>
          <w:lang w:val="en"/>
        </w:rPr>
        <w:br/>
        <w:t>• Performed due diligence to provide resolution options for the client, reviewers and/or title underwriters to resolve any outstanding title issues.</w:t>
      </w:r>
      <w:r>
        <w:rPr>
          <w:rFonts w:ascii="Arial" w:hAnsi="Arial" w:cs="Arial"/>
          <w:color w:val="000000"/>
          <w:sz w:val="15"/>
          <w:szCs w:val="15"/>
          <w:lang w:val="en"/>
        </w:rPr>
        <w:br/>
        <w:t>• Provided support to internal departments regarding curative decisions.</w:t>
      </w:r>
      <w:r>
        <w:rPr>
          <w:rFonts w:ascii="Arial" w:hAnsi="Arial" w:cs="Arial"/>
          <w:color w:val="000000"/>
          <w:sz w:val="15"/>
          <w:szCs w:val="15"/>
          <w:lang w:val="en"/>
        </w:rPr>
        <w:br/>
        <w:t>• Maintained updated title QC requirements manual per state/client while providing training to team members and new hires.</w:t>
      </w:r>
      <w:r>
        <w:rPr>
          <w:rFonts w:ascii="Arial" w:hAnsi="Arial" w:cs="Arial"/>
          <w:color w:val="000000"/>
          <w:sz w:val="15"/>
          <w:szCs w:val="15"/>
          <w:lang w:val="en"/>
        </w:rPr>
        <w:br/>
        <w:t xml:space="preserve">• Researched and applied unapplied title funds. </w:t>
      </w:r>
    </w:p>
    <w:p w:rsidR="00070073" w:rsidRDefault="00070073" w:rsidP="00070073">
      <w:pPr>
        <w:pStyle w:val="Heading3"/>
        <w:rPr>
          <w:rFonts w:ascii="Arial" w:hAnsi="Arial" w:cs="Arial"/>
          <w:color w:val="000000"/>
          <w:lang w:val="en"/>
        </w:rPr>
      </w:pPr>
      <w:r>
        <w:rPr>
          <w:rStyle w:val="title1"/>
          <w:rFonts w:ascii="Arial" w:hAnsi="Arial" w:cs="Arial"/>
          <w:color w:val="000000"/>
          <w:lang w:val="en"/>
        </w:rPr>
        <w:t>Foreclosure Quality Assurance Specialist/Processor</w:t>
      </w:r>
      <w:r>
        <w:rPr>
          <w:rFonts w:ascii="Arial" w:hAnsi="Arial" w:cs="Arial"/>
          <w:color w:val="000000"/>
          <w:lang w:val="en"/>
        </w:rPr>
        <w:t xml:space="preserve"> </w:t>
      </w:r>
      <w:r>
        <w:rPr>
          <w:rStyle w:val="org"/>
          <w:rFonts w:ascii="Arial" w:hAnsi="Arial" w:cs="Arial"/>
          <w:color w:val="000000"/>
          <w:lang w:val="en"/>
        </w:rPr>
        <w:t>First American National Default Outsourcing (Formerly LOGS Financial)</w:t>
      </w:r>
      <w:r>
        <w:rPr>
          <w:rStyle w:val="Strong"/>
          <w:rFonts w:ascii="Arial" w:hAnsi="Arial" w:cs="Arial"/>
          <w:color w:val="000000"/>
          <w:lang w:val="en"/>
        </w:rPr>
        <w:t xml:space="preserve"> </w:t>
      </w:r>
    </w:p>
    <w:p w:rsidR="00070073" w:rsidRDefault="00070073" w:rsidP="00070073">
      <w:pPr>
        <w:pStyle w:val="period"/>
        <w:rPr>
          <w:rFonts w:ascii="Arial" w:hAnsi="Arial" w:cs="Arial"/>
          <w:color w:val="000000"/>
          <w:sz w:val="15"/>
          <w:szCs w:val="15"/>
          <w:lang w:val="en"/>
        </w:rPr>
      </w:pPr>
      <w:r>
        <w:rPr>
          <w:rFonts w:ascii="Arial" w:hAnsi="Arial" w:cs="Arial"/>
          <w:color w:val="000000"/>
          <w:sz w:val="15"/>
          <w:szCs w:val="15"/>
          <w:lang w:val="en"/>
        </w:rPr>
        <w:t xml:space="preserve">September 1999 – November 2005 </w:t>
      </w:r>
      <w:r>
        <w:rPr>
          <w:rStyle w:val="duration"/>
          <w:rFonts w:ascii="Arial" w:hAnsi="Arial" w:cs="Arial"/>
          <w:color w:val="000000"/>
          <w:sz w:val="15"/>
          <w:szCs w:val="15"/>
          <w:lang w:val="en"/>
        </w:rPr>
        <w:t>(6 years 3 months)</w:t>
      </w:r>
      <w:r>
        <w:rPr>
          <w:rFonts w:ascii="Arial" w:hAnsi="Arial" w:cs="Arial"/>
          <w:color w:val="000000"/>
          <w:sz w:val="15"/>
          <w:szCs w:val="15"/>
          <w:lang w:val="en"/>
        </w:rPr>
        <w:t xml:space="preserve"> </w:t>
      </w:r>
    </w:p>
    <w:p w:rsidR="00070073" w:rsidRDefault="00070073" w:rsidP="00070073">
      <w:pPr>
        <w:spacing w:before="100" w:beforeAutospacing="1" w:after="100" w:afterAutospacing="1"/>
        <w:rPr>
          <w:rFonts w:ascii="Arial" w:hAnsi="Arial" w:cs="Arial"/>
          <w:color w:val="000000"/>
          <w:sz w:val="15"/>
          <w:szCs w:val="15"/>
          <w:lang w:val="en"/>
        </w:rPr>
      </w:pPr>
      <w:r>
        <w:rPr>
          <w:rFonts w:ascii="Arial" w:hAnsi="Arial" w:cs="Arial"/>
          <w:color w:val="000000"/>
          <w:sz w:val="15"/>
          <w:szCs w:val="15"/>
          <w:lang w:val="en"/>
        </w:rPr>
        <w:t xml:space="preserve">• Troubleshoot an array of foreclosure exceptions including: title issues, litigated payment disputes, RESPA issues, mobile homes, probate issues, 2nd liens, PHFA delays, HUD moratoriums, FEMA disasters, VA holds, VA refunding, charge offs, VA no-bids and buy downs. </w:t>
      </w:r>
      <w:r>
        <w:rPr>
          <w:rFonts w:ascii="Arial" w:hAnsi="Arial" w:cs="Arial"/>
          <w:color w:val="000000"/>
          <w:sz w:val="15"/>
          <w:szCs w:val="15"/>
          <w:lang w:val="en"/>
        </w:rPr>
        <w:br/>
        <w:t>• Managed the timeline of the foreclosure legal actions from the referral to the foreclosure sale/liquidation for VA and FHA loans. Work closely with attorney offices nationwide to ensure timeframes are being met.</w:t>
      </w:r>
      <w:r>
        <w:rPr>
          <w:rFonts w:ascii="Arial" w:hAnsi="Arial" w:cs="Arial"/>
          <w:color w:val="000000"/>
          <w:sz w:val="15"/>
          <w:szCs w:val="15"/>
          <w:lang w:val="en"/>
        </w:rPr>
        <w:br/>
        <w:t>• Minimized delays in the foreclosure process by aggressively pursuing resolutions with the attorney, investor and client, while documenting the system to avoid potential losses being assessed.</w:t>
      </w:r>
      <w:r>
        <w:rPr>
          <w:rFonts w:ascii="Arial" w:hAnsi="Arial" w:cs="Arial"/>
          <w:color w:val="000000"/>
          <w:sz w:val="15"/>
          <w:szCs w:val="15"/>
          <w:lang w:val="en"/>
        </w:rPr>
        <w:br/>
        <w:t>• Verified accuracy, timeliness and turnaround time of bids, postponements, and sales results. Communicate all errors to staff, lead and management.</w:t>
      </w:r>
      <w:r>
        <w:rPr>
          <w:rFonts w:ascii="Arial" w:hAnsi="Arial" w:cs="Arial"/>
          <w:color w:val="000000"/>
          <w:sz w:val="15"/>
          <w:szCs w:val="15"/>
          <w:lang w:val="en"/>
        </w:rPr>
        <w:br/>
        <w:t>• Set up all foreclosure acquisition files for client including obtaining chronologies to ensure template integrity.</w:t>
      </w:r>
      <w:r>
        <w:rPr>
          <w:rFonts w:ascii="Arial" w:hAnsi="Arial" w:cs="Arial"/>
          <w:color w:val="000000"/>
          <w:sz w:val="15"/>
          <w:szCs w:val="15"/>
          <w:lang w:val="en"/>
        </w:rPr>
        <w:br/>
        <w:t xml:space="preserve">• Created and updated all foreclosure check sheets and ensure all processors have the most up to date information. </w:t>
      </w:r>
      <w:r>
        <w:rPr>
          <w:rFonts w:ascii="Arial" w:hAnsi="Arial" w:cs="Arial"/>
          <w:color w:val="000000"/>
          <w:sz w:val="15"/>
          <w:szCs w:val="15"/>
          <w:lang w:val="en"/>
        </w:rPr>
        <w:br/>
        <w:t xml:space="preserve">• Assisted the IT department with developing a bid automation program which increased productivity and reduced errors. </w:t>
      </w:r>
    </w:p>
    <w:p w:rsidR="00070073" w:rsidRDefault="00070073" w:rsidP="00070073">
      <w:pPr>
        <w:pStyle w:val="Heading3"/>
        <w:rPr>
          <w:rFonts w:ascii="Arial" w:hAnsi="Arial" w:cs="Arial"/>
          <w:color w:val="000000"/>
          <w:lang w:val="en"/>
        </w:rPr>
      </w:pPr>
      <w:r>
        <w:rPr>
          <w:rStyle w:val="title1"/>
          <w:rFonts w:ascii="Arial" w:hAnsi="Arial" w:cs="Arial"/>
          <w:color w:val="000000"/>
          <w:lang w:val="en"/>
        </w:rPr>
        <w:t>Figures Team Lead</w:t>
      </w:r>
      <w:r>
        <w:rPr>
          <w:rFonts w:ascii="Arial" w:hAnsi="Arial" w:cs="Arial"/>
          <w:color w:val="000000"/>
          <w:lang w:val="en"/>
        </w:rPr>
        <w:t xml:space="preserve"> </w:t>
      </w:r>
      <w:r>
        <w:rPr>
          <w:rStyle w:val="org"/>
          <w:rFonts w:ascii="Arial" w:hAnsi="Arial" w:cs="Arial"/>
          <w:color w:val="000000"/>
          <w:lang w:val="en"/>
        </w:rPr>
        <w:t>First American National Default Outsourcing (formerly LOGS)</w:t>
      </w:r>
      <w:r>
        <w:rPr>
          <w:rStyle w:val="Strong"/>
          <w:rFonts w:ascii="Arial" w:hAnsi="Arial" w:cs="Arial"/>
          <w:color w:val="000000"/>
          <w:lang w:val="en"/>
        </w:rPr>
        <w:t xml:space="preserve"> </w:t>
      </w:r>
    </w:p>
    <w:p w:rsidR="00070073" w:rsidRDefault="00070073" w:rsidP="00070073">
      <w:pPr>
        <w:pStyle w:val="period"/>
        <w:rPr>
          <w:rFonts w:ascii="Arial" w:hAnsi="Arial" w:cs="Arial"/>
          <w:color w:val="000000"/>
          <w:sz w:val="15"/>
          <w:szCs w:val="15"/>
          <w:lang w:val="en"/>
        </w:rPr>
      </w:pPr>
      <w:r>
        <w:rPr>
          <w:rFonts w:ascii="Arial" w:hAnsi="Arial" w:cs="Arial"/>
          <w:color w:val="000000"/>
          <w:sz w:val="15"/>
          <w:szCs w:val="15"/>
          <w:lang w:val="en"/>
        </w:rPr>
        <w:t xml:space="preserve">April 2002 – August 2004 </w:t>
      </w:r>
      <w:r>
        <w:rPr>
          <w:rStyle w:val="duration"/>
          <w:rFonts w:ascii="Arial" w:hAnsi="Arial" w:cs="Arial"/>
          <w:color w:val="000000"/>
          <w:sz w:val="15"/>
          <w:szCs w:val="15"/>
          <w:lang w:val="en"/>
        </w:rPr>
        <w:t>(2 years 5 months)</w:t>
      </w:r>
      <w:r>
        <w:rPr>
          <w:rFonts w:ascii="Arial" w:hAnsi="Arial" w:cs="Arial"/>
          <w:color w:val="000000"/>
          <w:sz w:val="15"/>
          <w:szCs w:val="15"/>
          <w:lang w:val="en"/>
        </w:rPr>
        <w:t xml:space="preserve"> </w:t>
      </w:r>
    </w:p>
    <w:p w:rsidR="00070073" w:rsidRDefault="00070073" w:rsidP="00070073">
      <w:pPr>
        <w:spacing w:before="100" w:beforeAutospacing="1" w:after="100" w:afterAutospacing="1"/>
        <w:rPr>
          <w:rFonts w:ascii="Arial" w:hAnsi="Arial" w:cs="Arial"/>
          <w:sz w:val="24"/>
          <w:szCs w:val="24"/>
        </w:rPr>
      </w:pPr>
      <w:r>
        <w:rPr>
          <w:rFonts w:ascii="Arial" w:hAnsi="Arial" w:cs="Arial"/>
          <w:color w:val="000000"/>
          <w:sz w:val="15"/>
          <w:szCs w:val="15"/>
          <w:lang w:val="en"/>
        </w:rPr>
        <w:t xml:space="preserve">• Created test plan, performed test functions and assisted with the implementation of the PEGA application for Washington Mutual. </w:t>
      </w:r>
      <w:proofErr w:type="gramStart"/>
      <w:r>
        <w:rPr>
          <w:rFonts w:ascii="Arial" w:hAnsi="Arial" w:cs="Arial"/>
          <w:color w:val="000000"/>
          <w:sz w:val="15"/>
          <w:szCs w:val="15"/>
          <w:lang w:val="en"/>
        </w:rPr>
        <w:t>Also trained staff at both First American sites.</w:t>
      </w:r>
      <w:proofErr w:type="gramEnd"/>
      <w:r>
        <w:rPr>
          <w:rFonts w:ascii="Arial" w:hAnsi="Arial" w:cs="Arial"/>
          <w:color w:val="000000"/>
          <w:sz w:val="15"/>
          <w:szCs w:val="15"/>
          <w:lang w:val="en"/>
        </w:rPr>
        <w:t xml:space="preserve"> The PEGA application streamlined the payoff and reinstatement processes through automation, resulting in increased productivity and reduction in errors.</w:t>
      </w:r>
      <w:r>
        <w:rPr>
          <w:rFonts w:ascii="Arial" w:hAnsi="Arial" w:cs="Arial"/>
          <w:color w:val="000000"/>
          <w:sz w:val="15"/>
          <w:szCs w:val="15"/>
          <w:lang w:val="en"/>
        </w:rPr>
        <w:br/>
        <w:t xml:space="preserve">• Coordinate and adjust daily workflow of the team to meet productivity and quality standards. </w:t>
      </w:r>
      <w:r>
        <w:rPr>
          <w:rFonts w:ascii="Arial" w:hAnsi="Arial" w:cs="Arial"/>
          <w:color w:val="000000"/>
          <w:sz w:val="15"/>
          <w:szCs w:val="15"/>
          <w:lang w:val="en"/>
        </w:rPr>
        <w:br/>
        <w:t>• Trained and directed all new hires and continue cross-training with current processors.</w:t>
      </w:r>
      <w:r>
        <w:rPr>
          <w:rFonts w:ascii="Arial" w:hAnsi="Arial" w:cs="Arial"/>
          <w:color w:val="000000"/>
          <w:sz w:val="15"/>
          <w:szCs w:val="15"/>
          <w:lang w:val="en"/>
        </w:rPr>
        <w:br/>
        <w:t xml:space="preserve">• Prepared Daily and Key Weekly production reports. </w:t>
      </w:r>
      <w:r>
        <w:rPr>
          <w:rFonts w:ascii="Arial" w:hAnsi="Arial" w:cs="Arial"/>
          <w:color w:val="000000"/>
          <w:sz w:val="15"/>
          <w:szCs w:val="15"/>
          <w:lang w:val="en"/>
        </w:rPr>
        <w:br/>
        <w:t>• Assisted manager with SWOT (Strength, Weakness, Opportunity, Threat) Analysis which was discussed weekly to determine the potential and existing issues with the figures process and focus on resolution.</w:t>
      </w:r>
      <w:r>
        <w:rPr>
          <w:rFonts w:ascii="Arial" w:hAnsi="Arial" w:cs="Arial"/>
          <w:color w:val="000000"/>
          <w:sz w:val="15"/>
          <w:szCs w:val="15"/>
          <w:lang w:val="en"/>
        </w:rPr>
        <w:br/>
        <w:t>• Reviewed error accuracy with processors bi-monthly and ensure proper training in areas needed.</w:t>
      </w:r>
      <w:r>
        <w:rPr>
          <w:rFonts w:ascii="Arial" w:hAnsi="Arial" w:cs="Arial"/>
          <w:color w:val="000000"/>
          <w:sz w:val="15"/>
          <w:szCs w:val="15"/>
          <w:lang w:val="en"/>
        </w:rPr>
        <w:br/>
      </w:r>
      <w:r>
        <w:rPr>
          <w:rFonts w:ascii="Arial" w:hAnsi="Arial" w:cs="Arial"/>
          <w:color w:val="000000"/>
          <w:sz w:val="15"/>
          <w:szCs w:val="15"/>
          <w:lang w:val="en"/>
        </w:rPr>
        <w:lastRenderedPageBreak/>
        <w:t xml:space="preserve">• Verified funds received for attorneys and provide any additional advances needed. </w:t>
      </w:r>
      <w:hyperlink r:id="rId294" w:history="1">
        <w:r w:rsidRPr="00357BDB">
          <w:rPr>
            <w:rStyle w:val="Hyperlink"/>
            <w:rFonts w:ascii="Arial" w:hAnsi="Arial" w:cs="Arial"/>
            <w:sz w:val="24"/>
            <w:szCs w:val="24"/>
            <w:lang w:val="en"/>
          </w:rPr>
          <w:t>http://www.linkedin.com/in/victoriakowal</w:t>
        </w:r>
      </w:hyperlink>
      <w:r w:rsidRPr="00357BDB">
        <w:rPr>
          <w:rFonts w:ascii="Arial" w:hAnsi="Arial" w:cs="Arial"/>
          <w:color w:val="000000"/>
          <w:sz w:val="24"/>
          <w:szCs w:val="24"/>
          <w:lang w:val="en"/>
        </w:rPr>
        <w:t xml:space="preserve"> </w:t>
      </w:r>
      <w:r>
        <w:t xml:space="preserve"> </w:t>
      </w:r>
      <w:hyperlink r:id="rId295" w:history="1">
        <w:r w:rsidRPr="00E3676A">
          <w:rPr>
            <w:rStyle w:val="Hyperlink"/>
            <w:rFonts w:ascii="Arial" w:hAnsi="Arial" w:cs="Arial"/>
            <w:sz w:val="24"/>
            <w:szCs w:val="24"/>
          </w:rPr>
          <w:t>http://www.salemdeeds.com/robosite/RobosignerList.asp</w:t>
        </w:r>
      </w:hyperlink>
    </w:p>
    <w:p w:rsidR="00070073" w:rsidRDefault="00070073" w:rsidP="00070073">
      <w:pPr>
        <w:shd w:val="clear" w:color="auto" w:fill="DDF0F8"/>
        <w:spacing w:before="100" w:beforeAutospacing="1" w:after="100" w:afterAutospacing="1"/>
        <w:rPr>
          <w:rFonts w:ascii="Arial" w:hAnsi="Arial" w:cs="Arial"/>
          <w:sz w:val="24"/>
          <w:szCs w:val="24"/>
        </w:rPr>
      </w:pPr>
      <w:proofErr w:type="spellStart"/>
      <w:r w:rsidRPr="0065233D">
        <w:rPr>
          <w:rFonts w:ascii="Arial" w:hAnsi="Arial" w:cs="Arial"/>
          <w:b/>
          <w:sz w:val="24"/>
          <w:szCs w:val="24"/>
        </w:rPr>
        <w:t>Viengmor</w:t>
      </w:r>
      <w:proofErr w:type="spellEnd"/>
      <w:r w:rsidRPr="0065233D">
        <w:rPr>
          <w:rFonts w:ascii="Arial" w:hAnsi="Arial" w:cs="Arial"/>
          <w:b/>
          <w:sz w:val="24"/>
          <w:szCs w:val="24"/>
        </w:rPr>
        <w:t xml:space="preserve"> </w:t>
      </w:r>
      <w:proofErr w:type="spellStart"/>
      <w:r w:rsidRPr="0065233D">
        <w:rPr>
          <w:rFonts w:ascii="Arial" w:hAnsi="Arial" w:cs="Arial"/>
          <w:b/>
          <w:sz w:val="24"/>
          <w:szCs w:val="24"/>
        </w:rPr>
        <w:t>Phidavanh</w:t>
      </w:r>
      <w:proofErr w:type="spellEnd"/>
      <w:r>
        <w:rPr>
          <w:rFonts w:ascii="Arial" w:hAnsi="Arial" w:cs="Arial"/>
          <w:sz w:val="24"/>
          <w:szCs w:val="24"/>
        </w:rPr>
        <w:t xml:space="preserve"> </w:t>
      </w:r>
      <w:proofErr w:type="gramStart"/>
      <w:r>
        <w:rPr>
          <w:rFonts w:ascii="Arial" w:hAnsi="Arial" w:cs="Arial"/>
          <w:sz w:val="24"/>
          <w:szCs w:val="24"/>
        </w:rPr>
        <w:t xml:space="preserve">-  </w:t>
      </w:r>
      <w:r w:rsidR="007037D9">
        <w:rPr>
          <w:rFonts w:ascii="Arial" w:hAnsi="Arial" w:cs="Arial"/>
          <w:sz w:val="24"/>
          <w:szCs w:val="24"/>
        </w:rPr>
        <w:t>suspected</w:t>
      </w:r>
      <w:proofErr w:type="gramEnd"/>
      <w:r w:rsidR="007037D9">
        <w:rPr>
          <w:rFonts w:ascii="Arial" w:hAnsi="Arial" w:cs="Arial"/>
          <w:sz w:val="24"/>
          <w:szCs w:val="24"/>
        </w:rPr>
        <w:t xml:space="preserve">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is really an </w:t>
      </w:r>
      <w:r w:rsidRPr="0071096B">
        <w:rPr>
          <w:rFonts w:ascii="Arial" w:hAnsi="Arial" w:cs="Arial"/>
          <w:color w:val="000000"/>
          <w:sz w:val="24"/>
          <w:szCs w:val="24"/>
          <w:lang w:val="en"/>
        </w:rPr>
        <w:t xml:space="preserve">Operation Analyst 3 at Wells Fargo Home Mortgage, </w:t>
      </w:r>
      <w:r w:rsidRPr="00DF2D9B">
        <w:rPr>
          <w:rStyle w:val="locality"/>
          <w:rFonts w:ascii="Arial" w:hAnsi="Arial" w:cs="Arial"/>
          <w:sz w:val="24"/>
          <w:szCs w:val="24"/>
          <w:lang w:val="en"/>
        </w:rPr>
        <w:t>Greater Minneapolis-St. Paul</w:t>
      </w:r>
      <w:r w:rsidRPr="0071096B">
        <w:rPr>
          <w:rStyle w:val="locality"/>
          <w:rFonts w:ascii="Arial" w:hAnsi="Arial" w:cs="Arial"/>
          <w:color w:val="666666"/>
          <w:sz w:val="24"/>
          <w:szCs w:val="24"/>
          <w:lang w:val="en"/>
        </w:rPr>
        <w:t xml:space="preserve">  </w:t>
      </w:r>
      <w:r>
        <w:rPr>
          <w:rStyle w:val="locality"/>
          <w:rFonts w:ascii="Arial" w:hAnsi="Arial" w:cs="Arial"/>
          <w:color w:val="666666"/>
          <w:sz w:val="24"/>
          <w:szCs w:val="24"/>
          <w:lang w:val="en"/>
        </w:rPr>
        <w:t xml:space="preserve">                                                     </w:t>
      </w:r>
      <w:hyperlink r:id="rId296" w:history="1">
        <w:r w:rsidRPr="0071096B">
          <w:rPr>
            <w:rStyle w:val="Hyperlink"/>
            <w:rFonts w:ascii="Arial" w:hAnsi="Arial" w:cs="Arial"/>
            <w:sz w:val="24"/>
            <w:szCs w:val="24"/>
            <w:lang w:val="en"/>
          </w:rPr>
          <w:t>http://www.linkedin.com/pub/viengmor-phidavanh/33/1a/b87</w:t>
        </w:r>
      </w:hyperlink>
      <w:r>
        <w:rPr>
          <w:rStyle w:val="locality"/>
          <w:rFonts w:ascii="Arial" w:hAnsi="Arial" w:cs="Arial"/>
          <w:color w:val="666666"/>
          <w:sz w:val="24"/>
          <w:szCs w:val="24"/>
          <w:lang w:val="en"/>
        </w:rPr>
        <w:t xml:space="preserve"> </w:t>
      </w:r>
      <w:r>
        <w:rPr>
          <w:rFonts w:ascii="Arial" w:hAnsi="Arial" w:cs="Arial"/>
          <w:sz w:val="24"/>
          <w:szCs w:val="24"/>
        </w:rPr>
        <w:t xml:space="preserve"> </w:t>
      </w:r>
      <w:hyperlink r:id="rId297" w:history="1">
        <w:r w:rsidRPr="00E3676A">
          <w:rPr>
            <w:rStyle w:val="Hyperlink"/>
            <w:rFonts w:ascii="Arial" w:hAnsi="Arial" w:cs="Arial"/>
            <w:sz w:val="24"/>
            <w:szCs w:val="24"/>
          </w:rPr>
          <w:t>http://www.salemdeeds.com/robosite/RobosignerList.asp</w:t>
        </w:r>
      </w:hyperlink>
    </w:p>
    <w:p w:rsidR="00070073" w:rsidRDefault="00070073" w:rsidP="00070073">
      <w:pPr>
        <w:rPr>
          <w:rFonts w:ascii="Arial" w:hAnsi="Arial" w:cs="Arial"/>
          <w:sz w:val="24"/>
          <w:szCs w:val="24"/>
        </w:rPr>
      </w:pPr>
      <w:r>
        <w:rPr>
          <w:rFonts w:ascii="Arial" w:hAnsi="Arial" w:cs="Arial"/>
          <w:b/>
          <w:sz w:val="24"/>
          <w:szCs w:val="24"/>
        </w:rPr>
        <w:t xml:space="preserve">William Craig-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r w:rsidRPr="00785727">
        <w:rPr>
          <w:rFonts w:ascii="Arial" w:hAnsi="Arial" w:cs="Arial"/>
          <w:sz w:val="24"/>
          <w:szCs w:val="24"/>
        </w:rPr>
        <w:t>alleged Vice President of Bank of America</w:t>
      </w:r>
    </w:p>
    <w:p w:rsidR="00070073" w:rsidRPr="00B2453A" w:rsidRDefault="00070073" w:rsidP="00070073">
      <w:pPr>
        <w:pStyle w:val="address"/>
      </w:pPr>
      <w:r w:rsidRPr="00B2453A">
        <w:rPr>
          <w:rFonts w:ascii="Arial" w:hAnsi="Arial" w:cs="Arial"/>
          <w:b/>
        </w:rPr>
        <w:t xml:space="preserve">WHITNEY K. COOK </w:t>
      </w:r>
      <w:r w:rsidR="007037D9">
        <w:rPr>
          <w:rFonts w:ascii="Arial" w:hAnsi="Arial" w:cs="Arial"/>
          <w:b/>
        </w:rPr>
        <w:t xml:space="preserve">- </w:t>
      </w:r>
      <w:r w:rsidR="007037D9">
        <w:rPr>
          <w:rFonts w:ascii="Arial" w:hAnsi="Arial" w:cs="Arial"/>
        </w:rPr>
        <w:t xml:space="preserve">suspected </w:t>
      </w:r>
      <w:proofErr w:type="spellStart"/>
      <w:r w:rsidR="007037D9">
        <w:rPr>
          <w:rFonts w:ascii="Arial" w:hAnsi="Arial" w:cs="Arial"/>
        </w:rPr>
        <w:t>robo</w:t>
      </w:r>
      <w:proofErr w:type="spellEnd"/>
      <w:r w:rsidR="007037D9">
        <w:rPr>
          <w:rFonts w:ascii="Arial" w:hAnsi="Arial" w:cs="Arial"/>
        </w:rPr>
        <w:t xml:space="preserve"> signer </w:t>
      </w:r>
      <w:r w:rsidRPr="00B2453A">
        <w:rPr>
          <w:rFonts w:ascii="Arial" w:hAnsi="Arial" w:cs="Arial"/>
        </w:rPr>
        <w:t xml:space="preserve">is an alleged employee of a mortgage servicing company, Chase Home Finance in Franklin County, Ohio. She often signs as a Vice President of Chase Bank U.S.A., N.A. She often signs on Assignments prepared by </w:t>
      </w:r>
      <w:r w:rsidRPr="00B2453A">
        <w:rPr>
          <w:rFonts w:ascii="Arial" w:hAnsi="Arial" w:cs="Arial"/>
          <w:bCs/>
        </w:rPr>
        <w:t xml:space="preserve">Shapiro &amp; Fishman </w:t>
      </w:r>
      <w:r w:rsidRPr="00B2453A">
        <w:rPr>
          <w:rFonts w:ascii="Arial" w:hAnsi="Arial" w:cs="Arial"/>
        </w:rPr>
        <w:t xml:space="preserve">in Boca </w:t>
      </w:r>
      <w:proofErr w:type="gramStart"/>
      <w:r w:rsidRPr="00B2453A">
        <w:rPr>
          <w:rFonts w:ascii="Arial" w:hAnsi="Arial" w:cs="Arial"/>
        </w:rPr>
        <w:t>Raton,</w:t>
      </w:r>
      <w:proofErr w:type="gramEnd"/>
      <w:r w:rsidRPr="00B2453A">
        <w:rPr>
          <w:rFonts w:ascii="Arial" w:hAnsi="Arial" w:cs="Arial"/>
        </w:rPr>
        <w:t xml:space="preserve"> FL. Assignments signed by Whitney K. Cook are frequently used in cases involving JP Morgan Mortgage Acquisition trusts. These Assignments are often prepared, signed and filed years after the closing date of the trust. Deutsche Bank National Trust Company is frequently the trustee that forecloses using these Assignments </w:t>
      </w:r>
      <w:r w:rsidRPr="00B2453A">
        <w:rPr>
          <w:rFonts w:ascii="Arial" w:hAnsi="Arial" w:cs="Arial"/>
          <w:u w:val="single"/>
        </w:rPr>
        <w:t xml:space="preserve">She is really </w:t>
      </w:r>
      <w:r w:rsidRPr="00B2453A">
        <w:rPr>
          <w:rStyle w:val="title1"/>
          <w:rFonts w:ascii="Arial" w:hAnsi="Arial" w:cs="Arial"/>
          <w:u w:val="single"/>
          <w:lang w:val="en"/>
        </w:rPr>
        <w:t>Foreclosure Document Supervisor</w:t>
      </w:r>
      <w:r w:rsidRPr="00B2453A">
        <w:rPr>
          <w:rFonts w:ascii="Arial" w:hAnsi="Arial" w:cs="Arial"/>
          <w:u w:val="single"/>
          <w:lang w:val="en"/>
        </w:rPr>
        <w:t xml:space="preserve"> at </w:t>
      </w:r>
      <w:hyperlink r:id="rId298" w:history="1">
        <w:r w:rsidRPr="00B2453A">
          <w:rPr>
            <w:rStyle w:val="org"/>
            <w:rFonts w:ascii="Arial" w:hAnsi="Arial" w:cs="Arial"/>
            <w:u w:val="single"/>
            <w:lang w:val="en"/>
          </w:rPr>
          <w:t>JPMorgan Chase</w:t>
        </w:r>
      </w:hyperlink>
      <w:r w:rsidRPr="00B2453A">
        <w:rPr>
          <w:rStyle w:val="Strong"/>
          <w:rFonts w:ascii="Arial" w:hAnsi="Arial" w:cs="Arial"/>
          <w:u w:val="single"/>
          <w:lang w:val="en"/>
        </w:rPr>
        <w:t xml:space="preserve">  and lives at</w:t>
      </w:r>
      <w:r>
        <w:rPr>
          <w:rStyle w:val="Strong"/>
          <w:rFonts w:ascii="Arial" w:hAnsi="Arial" w:cs="Arial"/>
          <w:u w:val="single"/>
          <w:lang w:val="en"/>
        </w:rPr>
        <w:t xml:space="preserve"> </w:t>
      </w:r>
      <w:r w:rsidRPr="00B2453A">
        <w:rPr>
          <w:rFonts w:ascii="Arial" w:hAnsi="Arial" w:cs="Arial"/>
        </w:rPr>
        <w:t xml:space="preserve">4033 </w:t>
      </w:r>
      <w:proofErr w:type="spellStart"/>
      <w:r w:rsidRPr="00B2453A">
        <w:rPr>
          <w:rFonts w:ascii="Arial" w:hAnsi="Arial" w:cs="Arial"/>
        </w:rPr>
        <w:t>Brookrun</w:t>
      </w:r>
      <w:proofErr w:type="spellEnd"/>
      <w:r w:rsidRPr="00B2453A">
        <w:rPr>
          <w:rFonts w:ascii="Arial" w:hAnsi="Arial" w:cs="Arial"/>
        </w:rPr>
        <w:t xml:space="preserve"> Dr</w:t>
      </w:r>
      <w:r>
        <w:rPr>
          <w:rFonts w:ascii="Arial" w:hAnsi="Arial" w:cs="Arial"/>
        </w:rPr>
        <w:t xml:space="preserve">ive, Columbus, Ohio </w:t>
      </w:r>
      <w:r w:rsidRPr="00B2453A">
        <w:rPr>
          <w:rFonts w:ascii="Arial" w:hAnsi="Arial" w:cs="Arial"/>
          <w:lang w:val="en"/>
        </w:rPr>
        <w:t>43204-5033  and home phone number is (614) 607-7445</w:t>
      </w:r>
      <w:r>
        <w:rPr>
          <w:rFonts w:ascii="Arial" w:hAnsi="Arial" w:cs="Arial"/>
          <w:lang w:val="en"/>
        </w:rPr>
        <w:t xml:space="preserve">       SEE </w:t>
      </w:r>
      <w:r w:rsidR="007037D9">
        <w:rPr>
          <w:rFonts w:ascii="Arial" w:hAnsi="Arial" w:cs="Arial"/>
          <w:lang w:val="en"/>
        </w:rPr>
        <w:t xml:space="preserve">             </w:t>
      </w:r>
      <w:hyperlink r:id="rId299" w:history="1">
        <w:r w:rsidRPr="00D31414">
          <w:rPr>
            <w:rStyle w:val="Hyperlink"/>
            <w:rFonts w:ascii="Arial" w:eastAsiaTheme="majorEastAsia" w:hAnsi="Arial" w:cs="Arial"/>
            <w:lang w:val="en"/>
          </w:rPr>
          <w:t>http://takeyourhomeback.com/?p=428</w:t>
        </w:r>
      </w:hyperlink>
      <w:r>
        <w:rPr>
          <w:rFonts w:ascii="Arial" w:hAnsi="Arial" w:cs="Arial"/>
          <w:lang w:val="en"/>
        </w:rPr>
        <w:t xml:space="preserve"> FOR FULL DETAILS                                                    </w:t>
      </w:r>
      <w:r>
        <w:rPr>
          <w:rFonts w:ascii="Arial" w:hAnsi="Arial" w:cs="Arial"/>
        </w:rPr>
        <w:t xml:space="preserve"> </w:t>
      </w:r>
      <w:hyperlink r:id="rId300" w:history="1">
        <w:r w:rsidRPr="00D31414">
          <w:rPr>
            <w:rStyle w:val="Hyperlink"/>
            <w:rFonts w:ascii="Arial" w:eastAsiaTheme="majorEastAsia" w:hAnsi="Arial" w:cs="Arial"/>
          </w:rPr>
          <w:t>http://www.linkedin.com/pub/whitney-cook/21/7ab/1a9</w:t>
        </w:r>
      </w:hyperlink>
      <w:r>
        <w:rPr>
          <w:rFonts w:ascii="Arial" w:hAnsi="Arial" w:cs="Arial"/>
        </w:rPr>
        <w:t xml:space="preserve"> </w:t>
      </w:r>
    </w:p>
    <w:p w:rsidR="001F78A0" w:rsidRPr="001F78A0" w:rsidRDefault="001F78A0" w:rsidP="001F78A0">
      <w:pPr>
        <w:pStyle w:val="NormalWeb"/>
        <w:rPr>
          <w:rFonts w:ascii="Arial" w:hAnsi="Arial" w:cs="Arial"/>
        </w:rPr>
      </w:pPr>
      <w:r w:rsidRPr="001F78A0">
        <w:rPr>
          <w:rFonts w:ascii="Arial" w:hAnsi="Arial" w:cs="Arial"/>
          <w:b/>
          <w:lang w:val="en"/>
        </w:rPr>
        <w:t>UTLS</w:t>
      </w:r>
      <w:r w:rsidRPr="001F78A0">
        <w:rPr>
          <w:rFonts w:ascii="Arial" w:hAnsi="Arial" w:cs="Arial"/>
          <w:lang w:val="en"/>
        </w:rPr>
        <w:t xml:space="preserve"> </w:t>
      </w:r>
      <w:r>
        <w:rPr>
          <w:rFonts w:ascii="Arial" w:hAnsi="Arial" w:cs="Arial"/>
          <w:lang w:val="en"/>
        </w:rPr>
        <w:t xml:space="preserve">- </w:t>
      </w:r>
      <w:r w:rsidRPr="001F78A0">
        <w:rPr>
          <w:rFonts w:ascii="Arial" w:hAnsi="Arial" w:cs="Arial"/>
          <w:lang w:val="en"/>
        </w:rPr>
        <w:t>through its subsidiaries UTLS Default Services &amp; UTLS Technology Services, provide servicers &amp; the mortgage industry with Default related title products and services, REO Asset Management, Valuations, Junior Lien Analytics, Senior Lien Monitoring, Non</w:t>
      </w:r>
      <w:r w:rsidRPr="001F78A0">
        <w:rPr>
          <w:rFonts w:ascii="Cambria Math" w:hAnsi="Cambria Math" w:cs="Cambria Math"/>
          <w:lang w:val="en"/>
        </w:rPr>
        <w:t>‐</w:t>
      </w:r>
      <w:r w:rsidRPr="001F78A0">
        <w:rPr>
          <w:rFonts w:ascii="Arial" w:hAnsi="Arial" w:cs="Arial"/>
          <w:lang w:val="en"/>
        </w:rPr>
        <w:t xml:space="preserve">judicial Trustee Services, Field Services and Outsourced Foreclosure and Bankruptcy services. In addition, our Fannie Mae Certified </w:t>
      </w:r>
      <w:proofErr w:type="spellStart"/>
      <w:r w:rsidRPr="001F78A0">
        <w:rPr>
          <w:rFonts w:ascii="Arial" w:hAnsi="Arial" w:cs="Arial"/>
          <w:lang w:val="en"/>
        </w:rPr>
        <w:t>BackInTheBlack</w:t>
      </w:r>
      <w:proofErr w:type="spellEnd"/>
      <w:r w:rsidRPr="001F78A0">
        <w:rPr>
          <w:rFonts w:ascii="Arial" w:hAnsi="Arial" w:cs="Arial"/>
          <w:lang w:val="en"/>
        </w:rPr>
        <w:t xml:space="preserve"> default technology is a seamless, web-based workflow application for managing default mortgages from collections through loss mitigation.</w:t>
      </w:r>
      <w:r>
        <w:rPr>
          <w:rFonts w:ascii="Arial" w:hAnsi="Arial" w:cs="Arial"/>
          <w:lang w:val="en"/>
        </w:rPr>
        <w:t xml:space="preserve"> </w:t>
      </w:r>
      <w:r w:rsidRPr="001F78A0">
        <w:rPr>
          <w:rFonts w:ascii="Arial" w:hAnsi="Arial" w:cs="Arial"/>
          <w:lang w:val="en"/>
        </w:rPr>
        <w:t>Specialties</w:t>
      </w:r>
      <w:r>
        <w:rPr>
          <w:rFonts w:ascii="Arial" w:hAnsi="Arial" w:cs="Arial"/>
          <w:lang w:val="en"/>
        </w:rPr>
        <w:t xml:space="preserve">: </w:t>
      </w:r>
      <w:r w:rsidRPr="001F78A0">
        <w:rPr>
          <w:rFonts w:ascii="Arial" w:hAnsi="Arial" w:cs="Arial"/>
          <w:lang w:val="en"/>
        </w:rPr>
        <w:t>Mortgage Default and Technology Solutions</w:t>
      </w:r>
      <w:r>
        <w:rPr>
          <w:rFonts w:ascii="Arial" w:hAnsi="Arial" w:cs="Arial"/>
          <w:lang w:val="en"/>
        </w:rPr>
        <w:t xml:space="preserve"> </w:t>
      </w:r>
      <w:r w:rsidRPr="001F78A0">
        <w:rPr>
          <w:rFonts w:ascii="Arial" w:hAnsi="Arial" w:cs="Arial"/>
          <w:b/>
          <w:lang w:val="en"/>
        </w:rPr>
        <w:t xml:space="preserve">FORMERLY LandAmerica </w:t>
      </w:r>
      <w:proofErr w:type="spellStart"/>
      <w:r w:rsidRPr="001F78A0">
        <w:rPr>
          <w:rFonts w:ascii="Arial" w:hAnsi="Arial" w:cs="Arial"/>
          <w:b/>
          <w:lang w:val="en"/>
        </w:rPr>
        <w:t>OneStop</w:t>
      </w:r>
      <w:proofErr w:type="spellEnd"/>
      <w:r w:rsidRPr="001F78A0">
        <w:rPr>
          <w:rFonts w:ascii="Arial" w:hAnsi="Arial" w:cs="Arial"/>
          <w:b/>
          <w:lang w:val="en"/>
        </w:rPr>
        <w:t xml:space="preserve"> DS</w:t>
      </w:r>
      <w:r>
        <w:rPr>
          <w:rFonts w:ascii="Arial" w:hAnsi="Arial" w:cs="Arial"/>
          <w:b/>
          <w:lang w:val="en"/>
        </w:rPr>
        <w:t xml:space="preserve">. </w:t>
      </w:r>
      <w:r w:rsidRPr="001F78A0">
        <w:rPr>
          <w:rFonts w:ascii="Arial" w:hAnsi="Arial" w:cs="Arial"/>
        </w:rPr>
        <w:t xml:space="preserve">PHH Mortgage, a subsidiary of PHH Corporation is now utilizing UTLS Technology Service's </w:t>
      </w:r>
      <w:proofErr w:type="spellStart"/>
      <w:r w:rsidRPr="001F78A0">
        <w:rPr>
          <w:rFonts w:ascii="Arial" w:hAnsi="Arial" w:cs="Arial"/>
        </w:rPr>
        <w:t>BackInTheBlack</w:t>
      </w:r>
      <w:proofErr w:type="spellEnd"/>
      <w:r w:rsidRPr="001F78A0">
        <w:rPr>
          <w:rFonts w:ascii="Arial" w:hAnsi="Arial" w:cs="Arial"/>
        </w:rPr>
        <w:t xml:space="preserve">® Fannie Mae Certified HAMP Workout Solution in an effort to capture additional process efficiencies and reduce cost. UTLS Technology Services is a subsidiary of </w:t>
      </w:r>
      <w:proofErr w:type="spellStart"/>
      <w:r w:rsidRPr="001F78A0">
        <w:rPr>
          <w:rFonts w:ascii="Arial" w:hAnsi="Arial" w:cs="Arial"/>
        </w:rPr>
        <w:t>UnitedTech</w:t>
      </w:r>
      <w:proofErr w:type="spellEnd"/>
      <w:r w:rsidRPr="001F78A0">
        <w:rPr>
          <w:rFonts w:ascii="Arial" w:hAnsi="Arial" w:cs="Arial"/>
        </w:rPr>
        <w:t xml:space="preserve"> Lender Services, Inc</w:t>
      </w:r>
      <w:r>
        <w:rPr>
          <w:rFonts w:ascii="Arial" w:hAnsi="Arial" w:cs="Arial"/>
        </w:rPr>
        <w:t xml:space="preserve">. </w:t>
      </w:r>
      <w:r w:rsidRPr="001F78A0">
        <w:rPr>
          <w:rFonts w:ascii="Arial" w:hAnsi="Arial" w:cs="Arial"/>
          <w:bCs/>
        </w:rPr>
        <w:t>About UTLS Default Services</w:t>
      </w:r>
    </w:p>
    <w:p w:rsidR="001F78A0" w:rsidRPr="001F78A0" w:rsidRDefault="001F78A0" w:rsidP="001F78A0">
      <w:pPr>
        <w:spacing w:after="0" w:line="288" w:lineRule="atLeast"/>
        <w:rPr>
          <w:rFonts w:ascii="Arial" w:eastAsia="Times New Roman" w:hAnsi="Arial" w:cs="Arial"/>
          <w:sz w:val="24"/>
          <w:szCs w:val="24"/>
        </w:rPr>
      </w:pPr>
      <w:r w:rsidRPr="001F78A0">
        <w:rPr>
          <w:rFonts w:ascii="Arial" w:eastAsia="Times New Roman" w:hAnsi="Arial" w:cs="Arial"/>
          <w:sz w:val="24"/>
          <w:szCs w:val="24"/>
        </w:rPr>
        <w:t>Headquartered in Orange County, California, UTLS Default Services provides end-to-end default loan solutions to lenders and servicers throughout the default loan cycle. UTLS Default Services understands the need for reliable and flexible servicing solutions, and offers all aspects of the loan process, from title services and valuations to junior lien protection services including complete loss mitigation and foreclosure trustee services</w:t>
      </w:r>
      <w:r>
        <w:rPr>
          <w:rFonts w:ascii="Arial" w:eastAsia="Times New Roman" w:hAnsi="Arial" w:cs="Arial"/>
          <w:sz w:val="24"/>
          <w:szCs w:val="24"/>
        </w:rPr>
        <w:t xml:space="preserve">. </w:t>
      </w:r>
    </w:p>
    <w:p w:rsidR="001F78A0" w:rsidRDefault="00004AC8" w:rsidP="00070073">
      <w:pPr>
        <w:pStyle w:val="Heading2"/>
        <w:rPr>
          <w:rFonts w:ascii="Arial" w:hAnsi="Arial" w:cs="Arial"/>
          <w:color w:val="000000"/>
          <w:sz w:val="24"/>
          <w:szCs w:val="24"/>
          <w:lang w:val="en"/>
        </w:rPr>
      </w:pPr>
      <w:r>
        <w:rPr>
          <w:rFonts w:ascii="Arial" w:hAnsi="Arial" w:cs="Arial"/>
          <w:color w:val="000000"/>
          <w:sz w:val="24"/>
          <w:szCs w:val="24"/>
          <w:lang w:val="en"/>
        </w:rPr>
        <w:t xml:space="preserve">Vicky Perry- suspected </w:t>
      </w:r>
      <w:proofErr w:type="spellStart"/>
      <w:r>
        <w:rPr>
          <w:rFonts w:ascii="Arial" w:hAnsi="Arial" w:cs="Arial"/>
          <w:color w:val="000000"/>
          <w:sz w:val="24"/>
          <w:szCs w:val="24"/>
          <w:lang w:val="en"/>
        </w:rPr>
        <w:t>robo</w:t>
      </w:r>
      <w:proofErr w:type="spellEnd"/>
      <w:r>
        <w:rPr>
          <w:rFonts w:ascii="Arial" w:hAnsi="Arial" w:cs="Arial"/>
          <w:color w:val="000000"/>
          <w:sz w:val="24"/>
          <w:szCs w:val="24"/>
          <w:lang w:val="en"/>
        </w:rPr>
        <w:t xml:space="preserve"> signer</w:t>
      </w:r>
    </w:p>
    <w:p w:rsidR="00070073" w:rsidRPr="00AB0894" w:rsidRDefault="00070073" w:rsidP="00070073">
      <w:pPr>
        <w:pStyle w:val="Heading2"/>
        <w:rPr>
          <w:rFonts w:ascii="Arial" w:hAnsi="Arial" w:cs="Arial"/>
          <w:color w:val="000000"/>
          <w:sz w:val="24"/>
          <w:szCs w:val="24"/>
          <w:lang w:val="en"/>
        </w:rPr>
      </w:pPr>
      <w:proofErr w:type="spellStart"/>
      <w:r w:rsidRPr="00AB0894">
        <w:rPr>
          <w:rFonts w:ascii="Arial" w:hAnsi="Arial" w:cs="Arial"/>
          <w:color w:val="000000"/>
          <w:sz w:val="24"/>
          <w:szCs w:val="24"/>
          <w:lang w:val="en"/>
        </w:rPr>
        <w:lastRenderedPageBreak/>
        <w:t>V</w:t>
      </w:r>
      <w:r>
        <w:rPr>
          <w:rFonts w:ascii="Arial" w:hAnsi="Arial" w:cs="Arial"/>
          <w:color w:val="000000"/>
          <w:sz w:val="24"/>
          <w:szCs w:val="24"/>
          <w:lang w:val="en"/>
        </w:rPr>
        <w:t>ioleta</w:t>
      </w:r>
      <w:proofErr w:type="spellEnd"/>
      <w:r>
        <w:rPr>
          <w:rFonts w:ascii="Arial" w:hAnsi="Arial" w:cs="Arial"/>
          <w:color w:val="000000"/>
          <w:sz w:val="24"/>
          <w:szCs w:val="24"/>
          <w:lang w:val="en"/>
        </w:rPr>
        <w:t xml:space="preserve"> </w:t>
      </w:r>
      <w:proofErr w:type="spellStart"/>
      <w:r>
        <w:rPr>
          <w:rFonts w:ascii="Arial" w:hAnsi="Arial" w:cs="Arial"/>
          <w:color w:val="000000"/>
          <w:sz w:val="24"/>
          <w:szCs w:val="24"/>
          <w:lang w:val="en"/>
        </w:rPr>
        <w:t>Sarkissian</w:t>
      </w:r>
      <w:proofErr w:type="spellEnd"/>
      <w:r>
        <w:rPr>
          <w:rFonts w:ascii="Arial" w:hAnsi="Arial" w:cs="Arial"/>
          <w:color w:val="000000"/>
          <w:sz w:val="24"/>
          <w:szCs w:val="24"/>
          <w:lang w:val="en"/>
        </w:rPr>
        <w:t xml:space="preserve"> –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r w:rsidRPr="00AB0894">
        <w:rPr>
          <w:rFonts w:ascii="Arial" w:hAnsi="Arial" w:cs="Arial"/>
          <w:b w:val="0"/>
          <w:color w:val="000000"/>
          <w:sz w:val="24"/>
          <w:szCs w:val="24"/>
          <w:lang w:val="en"/>
        </w:rPr>
        <w:t xml:space="preserve">is really a </w:t>
      </w:r>
      <w:r w:rsidRPr="00AB0894">
        <w:rPr>
          <w:rStyle w:val="title1"/>
          <w:rFonts w:ascii="Arial" w:hAnsi="Arial" w:cs="Arial"/>
          <w:b w:val="0"/>
          <w:color w:val="000000"/>
          <w:sz w:val="24"/>
          <w:szCs w:val="24"/>
          <w:lang w:val="en"/>
        </w:rPr>
        <w:t>Sr</w:t>
      </w:r>
      <w:r>
        <w:rPr>
          <w:rStyle w:val="title1"/>
          <w:rFonts w:ascii="Arial" w:hAnsi="Arial" w:cs="Arial"/>
          <w:b w:val="0"/>
          <w:color w:val="000000"/>
          <w:sz w:val="24"/>
          <w:szCs w:val="24"/>
          <w:lang w:val="en"/>
        </w:rPr>
        <w:t xml:space="preserve">. </w:t>
      </w:r>
      <w:proofErr w:type="spellStart"/>
      <w:r>
        <w:rPr>
          <w:rStyle w:val="title1"/>
          <w:rFonts w:ascii="Arial" w:hAnsi="Arial" w:cs="Arial"/>
          <w:b w:val="0"/>
          <w:color w:val="000000"/>
          <w:sz w:val="24"/>
          <w:szCs w:val="24"/>
          <w:lang w:val="en"/>
        </w:rPr>
        <w:t>F</w:t>
      </w:r>
      <w:r w:rsidRPr="00AB0894">
        <w:rPr>
          <w:rStyle w:val="title1"/>
          <w:rFonts w:ascii="Arial" w:hAnsi="Arial" w:cs="Arial"/>
          <w:b w:val="0"/>
          <w:color w:val="000000"/>
          <w:sz w:val="24"/>
          <w:szCs w:val="24"/>
          <w:lang w:val="en"/>
        </w:rPr>
        <w:t>orclosure</w:t>
      </w:r>
      <w:proofErr w:type="spellEnd"/>
      <w:r w:rsidRPr="00AB0894">
        <w:rPr>
          <w:rStyle w:val="title1"/>
          <w:rFonts w:ascii="Arial" w:hAnsi="Arial" w:cs="Arial"/>
          <w:b w:val="0"/>
          <w:color w:val="000000"/>
          <w:sz w:val="24"/>
          <w:szCs w:val="24"/>
          <w:lang w:val="en"/>
        </w:rPr>
        <w:t xml:space="preserve"> </w:t>
      </w:r>
      <w:r>
        <w:rPr>
          <w:rStyle w:val="title1"/>
          <w:rFonts w:ascii="Arial" w:hAnsi="Arial" w:cs="Arial"/>
          <w:b w:val="0"/>
          <w:color w:val="000000"/>
          <w:sz w:val="24"/>
          <w:szCs w:val="24"/>
          <w:lang w:val="en"/>
        </w:rPr>
        <w:t>S</w:t>
      </w:r>
      <w:r w:rsidRPr="00AB0894">
        <w:rPr>
          <w:rStyle w:val="title1"/>
          <w:rFonts w:ascii="Arial" w:hAnsi="Arial" w:cs="Arial"/>
          <w:b w:val="0"/>
          <w:color w:val="000000"/>
          <w:sz w:val="24"/>
          <w:szCs w:val="24"/>
          <w:lang w:val="en"/>
        </w:rPr>
        <w:t>pecialist</w:t>
      </w:r>
      <w:r w:rsidRPr="00AB0894">
        <w:rPr>
          <w:rFonts w:ascii="Arial" w:hAnsi="Arial" w:cs="Arial"/>
          <w:b w:val="0"/>
          <w:color w:val="000000"/>
          <w:sz w:val="24"/>
          <w:szCs w:val="24"/>
          <w:lang w:val="en"/>
        </w:rPr>
        <w:t xml:space="preserve"> at </w:t>
      </w:r>
      <w:hyperlink r:id="rId301" w:history="1">
        <w:r w:rsidRPr="00AB0894">
          <w:rPr>
            <w:rStyle w:val="org"/>
            <w:rFonts w:ascii="Arial" w:hAnsi="Arial" w:cs="Arial"/>
            <w:b w:val="0"/>
            <w:sz w:val="24"/>
            <w:szCs w:val="24"/>
            <w:lang w:val="en"/>
          </w:rPr>
          <w:t>JPMorgan Chase</w:t>
        </w:r>
      </w:hyperlink>
      <w:r w:rsidRPr="00AB0894">
        <w:rPr>
          <w:rStyle w:val="Strong"/>
          <w:rFonts w:ascii="Arial" w:hAnsi="Arial" w:cs="Arial"/>
          <w:color w:val="000000"/>
          <w:sz w:val="24"/>
          <w:szCs w:val="24"/>
          <w:lang w:val="en"/>
        </w:rPr>
        <w:t xml:space="preserve"> from </w:t>
      </w:r>
      <w:r w:rsidRPr="00AB0894">
        <w:rPr>
          <w:rFonts w:ascii="Arial" w:hAnsi="Arial" w:cs="Arial"/>
          <w:b w:val="0"/>
          <w:color w:val="000000"/>
          <w:sz w:val="24"/>
          <w:szCs w:val="24"/>
          <w:lang w:val="en"/>
        </w:rPr>
        <w:t xml:space="preserve">2011 – Present </w:t>
      </w:r>
      <w:r w:rsidRPr="00AB0894">
        <w:rPr>
          <w:rStyle w:val="duration"/>
          <w:rFonts w:ascii="Arial" w:hAnsi="Arial" w:cs="Arial"/>
          <w:b w:val="0"/>
          <w:color w:val="000000"/>
          <w:sz w:val="24"/>
          <w:szCs w:val="24"/>
          <w:lang w:val="en"/>
        </w:rPr>
        <w:t>(less than a year)</w:t>
      </w:r>
      <w:r>
        <w:rPr>
          <w:rStyle w:val="duration"/>
          <w:rFonts w:ascii="Arial" w:hAnsi="Arial" w:cs="Arial"/>
          <w:b w:val="0"/>
          <w:color w:val="000000"/>
          <w:sz w:val="24"/>
          <w:szCs w:val="24"/>
          <w:lang w:val="en"/>
        </w:rPr>
        <w:t xml:space="preserve">  (she can’t even spell foreclosure correctly)                                           </w:t>
      </w:r>
      <w:r w:rsidR="007037D9">
        <w:rPr>
          <w:rStyle w:val="duration"/>
          <w:rFonts w:ascii="Arial" w:hAnsi="Arial" w:cs="Arial"/>
          <w:b w:val="0"/>
          <w:color w:val="000000"/>
          <w:sz w:val="24"/>
          <w:szCs w:val="24"/>
          <w:lang w:val="en"/>
        </w:rPr>
        <w:t xml:space="preserve"> </w:t>
      </w:r>
      <w:r>
        <w:rPr>
          <w:rStyle w:val="duration"/>
          <w:rFonts w:ascii="Arial" w:hAnsi="Arial" w:cs="Arial"/>
          <w:b w:val="0"/>
          <w:color w:val="000000"/>
          <w:sz w:val="24"/>
          <w:szCs w:val="24"/>
          <w:lang w:val="en"/>
        </w:rPr>
        <w:t xml:space="preserve"> </w:t>
      </w:r>
      <w:hyperlink r:id="rId302" w:history="1">
        <w:r w:rsidRPr="00D31414">
          <w:rPr>
            <w:rStyle w:val="Hyperlink"/>
            <w:rFonts w:ascii="Arial" w:eastAsiaTheme="majorEastAsia" w:hAnsi="Arial" w:cs="Arial"/>
            <w:sz w:val="24"/>
            <w:szCs w:val="24"/>
            <w:lang w:val="en"/>
          </w:rPr>
          <w:t>http://www.linkedin.com/pub/violeta-sarkissian/8/2bb/983</w:t>
        </w:r>
      </w:hyperlink>
      <w:r>
        <w:rPr>
          <w:rStyle w:val="duration"/>
          <w:rFonts w:ascii="Arial" w:hAnsi="Arial" w:cs="Arial"/>
          <w:b w:val="0"/>
          <w:color w:val="000000"/>
          <w:sz w:val="24"/>
          <w:szCs w:val="24"/>
          <w:lang w:val="en"/>
        </w:rPr>
        <w:t xml:space="preserve"> </w:t>
      </w:r>
    </w:p>
    <w:p w:rsidR="00AE0D6D" w:rsidRDefault="00070073" w:rsidP="00AE0D6D">
      <w:pPr>
        <w:rPr>
          <w:rFonts w:ascii="Arial" w:hAnsi="Arial" w:cs="Arial"/>
          <w:b/>
          <w:sz w:val="24"/>
          <w:szCs w:val="24"/>
        </w:rPr>
      </w:pPr>
      <w:proofErr w:type="spellStart"/>
      <w:r w:rsidRPr="003A508C">
        <w:rPr>
          <w:rFonts w:ascii="Arial" w:hAnsi="Arial" w:cs="Arial"/>
          <w:b/>
        </w:rPr>
        <w:t>Youda</w:t>
      </w:r>
      <w:proofErr w:type="spellEnd"/>
      <w:r w:rsidRPr="003A508C">
        <w:rPr>
          <w:rFonts w:ascii="Arial" w:hAnsi="Arial" w:cs="Arial"/>
          <w:b/>
        </w:rPr>
        <w:t xml:space="preserve"> Crain</w:t>
      </w:r>
      <w:r w:rsidRPr="003A508C">
        <w:rPr>
          <w:rFonts w:ascii="Arial" w:hAnsi="Arial" w:cs="Arial"/>
        </w:rPr>
        <w:t xml:space="preserve"> </w:t>
      </w:r>
      <w:r w:rsidRPr="003A508C">
        <w:rPr>
          <w:rFonts w:ascii="Arial" w:hAnsi="Arial" w:cs="Arial"/>
          <w:bCs/>
        </w:rPr>
        <w:t xml:space="preserve"> -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 </w:t>
      </w:r>
      <w:r w:rsidRPr="003A508C">
        <w:rPr>
          <w:rFonts w:ascii="Arial" w:hAnsi="Arial" w:cs="Arial"/>
          <w:bCs/>
        </w:rPr>
        <w:t xml:space="preserve">MERS </w:t>
      </w:r>
      <w:proofErr w:type="spellStart"/>
      <w:r w:rsidRPr="003A508C">
        <w:rPr>
          <w:rFonts w:ascii="Arial" w:hAnsi="Arial" w:cs="Arial"/>
          <w:bCs/>
        </w:rPr>
        <w:t>robo</w:t>
      </w:r>
      <w:proofErr w:type="spellEnd"/>
      <w:r w:rsidRPr="003A508C">
        <w:rPr>
          <w:rFonts w:ascii="Arial" w:hAnsi="Arial" w:cs="Arial"/>
          <w:bCs/>
        </w:rPr>
        <w:t xml:space="preserve"> signer for Bank of America/BAC/ Countrywide/America’s Wholesale Lenders</w:t>
      </w:r>
      <w:r w:rsidRPr="003A508C">
        <w:rPr>
          <w:rFonts w:ascii="Arial" w:hAnsi="Arial" w:cs="Arial"/>
        </w:rPr>
        <w:t xml:space="preserve">–  claims she is an independent Mortgage Funder, previously employed by Skyline Financial Corp. Lives at </w:t>
      </w:r>
      <w:r w:rsidRPr="003A508C">
        <w:rPr>
          <w:rFonts w:ascii="Arial" w:hAnsi="Arial" w:cs="Arial"/>
          <w:lang w:val="en"/>
        </w:rPr>
        <w:t>18312 Blythe St Reseda, CA 91335-2004 (818) 774-0962</w:t>
      </w:r>
      <w:r>
        <w:t xml:space="preserve"> </w:t>
      </w:r>
      <w:hyperlink r:id="rId303" w:history="1">
        <w:r w:rsidRPr="00D66C1A">
          <w:rPr>
            <w:rStyle w:val="Hyperlink"/>
            <w:rFonts w:ascii="Arial" w:eastAsiaTheme="majorEastAsia" w:hAnsi="Arial" w:cs="Arial"/>
          </w:rPr>
          <w:t>http://www.linkedin.com/profile/view?id=64746719&amp;authType=name&amp;authToken=z2Hr&amp;locale=en_US&amp;pvs=pp&amp;trk=ppro_viewmore</w:t>
        </w:r>
      </w:hyperlink>
      <w:r>
        <w:rPr>
          <w:rStyle w:val="Hyperlink"/>
          <w:rFonts w:ascii="Arial" w:eastAsiaTheme="majorEastAsia" w:hAnsi="Arial" w:cs="Arial"/>
        </w:rPr>
        <w:t xml:space="preserve">                             </w:t>
      </w:r>
      <w:hyperlink r:id="rId304" w:history="1">
        <w:r w:rsidRPr="00AA3D9F">
          <w:rPr>
            <w:rStyle w:val="Hyperlink"/>
            <w:rFonts w:ascii="Trebuchet MS" w:eastAsiaTheme="majorEastAsia" w:hAnsi="Trebuchet MS"/>
          </w:rPr>
          <w:t>http://www.pascoclerk.com/i3/66-229-227-216IP2011056829.pdf</w:t>
        </w:r>
      </w:hyperlink>
      <w:r>
        <w:rPr>
          <w:rFonts w:ascii="Trebuchet MS" w:hAnsi="Trebuchet MS"/>
          <w:bCs/>
        </w:rPr>
        <w:t xml:space="preserve">   </w:t>
      </w:r>
      <w:hyperlink r:id="rId305" w:history="1">
        <w:r w:rsidRPr="000B2286">
          <w:rPr>
            <w:rStyle w:val="Hyperlink"/>
            <w:rFonts w:ascii="Trebuchet MS" w:eastAsiaTheme="majorEastAsia" w:hAnsi="Trebuchet MS"/>
          </w:rPr>
          <w:t>http://www.scribd.com/doc/74684353/MERS-Assignment-of-1st-Mortgage</w:t>
        </w:r>
      </w:hyperlink>
      <w:r w:rsidR="00AE0D6D">
        <w:rPr>
          <w:rStyle w:val="Hyperlink"/>
          <w:rFonts w:ascii="Trebuchet MS" w:eastAsiaTheme="majorEastAsia" w:hAnsi="Trebuchet MS"/>
        </w:rPr>
        <w:t xml:space="preserve">                                                                                                                           </w:t>
      </w:r>
      <w:r w:rsidR="00AE0D6D" w:rsidRPr="00AE0D6D">
        <w:rPr>
          <w:rStyle w:val="Hyperlink"/>
          <w:rFonts w:ascii="Trebuchet MS" w:eastAsiaTheme="majorEastAsia" w:hAnsi="Trebuchet MS"/>
          <w:color w:val="auto"/>
        </w:rPr>
        <w:t xml:space="preserve">also see </w:t>
      </w:r>
      <w:r w:rsidR="00AE0D6D" w:rsidRPr="00AE0D6D">
        <w:rPr>
          <w:rFonts w:ascii="Arial" w:hAnsi="Arial" w:cs="Arial"/>
          <w:sz w:val="24"/>
          <w:szCs w:val="24"/>
        </w:rPr>
        <w:t>Miami-Dade Public records</w:t>
      </w:r>
      <w:r w:rsidR="00AE0D6D">
        <w:rPr>
          <w:rFonts w:ascii="Arial" w:hAnsi="Arial" w:cs="Arial"/>
          <w:b/>
          <w:sz w:val="24"/>
          <w:szCs w:val="24"/>
        </w:rPr>
        <w:t xml:space="preserve"> </w:t>
      </w:r>
      <w:r w:rsidR="00AE0D6D" w:rsidRPr="00AE0D6D">
        <w:rPr>
          <w:rFonts w:ascii="Arial" w:hAnsi="Arial" w:cs="Arial"/>
          <w:b/>
          <w:sz w:val="24"/>
          <w:szCs w:val="24"/>
        </w:rPr>
        <w:t>Book 27855 page 231</w:t>
      </w:r>
    </w:p>
    <w:p w:rsidR="00070073" w:rsidRDefault="00070073" w:rsidP="00070073">
      <w:pPr>
        <w:rPr>
          <w:rFonts w:ascii="Arial" w:hAnsi="Arial" w:cs="Arial"/>
          <w:b/>
          <w:sz w:val="24"/>
          <w:szCs w:val="24"/>
        </w:rPr>
      </w:pPr>
      <w:r w:rsidRPr="00525965">
        <w:rPr>
          <w:rFonts w:ascii="Arial" w:hAnsi="Arial" w:cs="Arial"/>
          <w:b/>
          <w:sz w:val="24"/>
          <w:szCs w:val="24"/>
        </w:rPr>
        <w:t>Yolanda Flores</w:t>
      </w:r>
      <w:r>
        <w:rPr>
          <w:rFonts w:ascii="Arial" w:hAnsi="Arial" w:cs="Arial"/>
          <w:sz w:val="24"/>
          <w:szCs w:val="24"/>
        </w:rPr>
        <w:t xml:space="preserve"> - </w:t>
      </w:r>
      <w:r w:rsidR="007037D9">
        <w:rPr>
          <w:rFonts w:ascii="Arial" w:hAnsi="Arial" w:cs="Arial"/>
          <w:sz w:val="24"/>
          <w:szCs w:val="24"/>
        </w:rPr>
        <w:t xml:space="preserve">suspected </w:t>
      </w:r>
      <w:proofErr w:type="spellStart"/>
      <w:r w:rsidR="007037D9">
        <w:rPr>
          <w:rFonts w:ascii="Arial" w:hAnsi="Arial" w:cs="Arial"/>
          <w:sz w:val="24"/>
          <w:szCs w:val="24"/>
        </w:rPr>
        <w:t>robo</w:t>
      </w:r>
      <w:proofErr w:type="spellEnd"/>
      <w:r w:rsidR="007037D9">
        <w:rPr>
          <w:rFonts w:ascii="Arial" w:hAnsi="Arial" w:cs="Arial"/>
          <w:sz w:val="24"/>
          <w:szCs w:val="24"/>
        </w:rPr>
        <w:t xml:space="preserve"> signer</w:t>
      </w:r>
    </w:p>
    <w:p w:rsidR="00A505AF" w:rsidRPr="00C310E9" w:rsidRDefault="00C310E9" w:rsidP="00C310E9">
      <w:pPr>
        <w:jc w:val="center"/>
        <w:rPr>
          <w:b/>
          <w:sz w:val="32"/>
          <w:szCs w:val="32"/>
          <w:u w:val="single"/>
        </w:rPr>
      </w:pPr>
      <w:r w:rsidRPr="00C310E9">
        <w:rPr>
          <w:b/>
          <w:sz w:val="32"/>
          <w:szCs w:val="32"/>
          <w:u w:val="single"/>
        </w:rPr>
        <w:t>SIGNS YOUR FORECLOSURE DOCUMENTS MAY BE FRAUDULENT</w:t>
      </w:r>
      <w:r>
        <w:rPr>
          <w:b/>
          <w:sz w:val="32"/>
          <w:szCs w:val="32"/>
          <w:u w:val="single"/>
        </w:rPr>
        <w:t xml:space="preserve"> OR BOGUS</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1.</w:t>
      </w:r>
      <w:r w:rsidRPr="00C310E9">
        <w:rPr>
          <w:rFonts w:ascii="Verdana" w:eastAsia="Times New Roman" w:hAnsi="Verdana" w:cs="Times New Roman"/>
          <w:sz w:val="24"/>
          <w:szCs w:val="24"/>
        </w:rPr>
        <w:tab/>
        <w:t>The Mortgage or Deed of Trust is assigned from the Originator directly to the Trustee for the Securitized Trust.</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2.</w:t>
      </w:r>
      <w:r w:rsidRPr="00C310E9">
        <w:rPr>
          <w:rFonts w:ascii="Verdana" w:eastAsia="Times New Roman" w:hAnsi="Verdana" w:cs="Times New Roman"/>
          <w:sz w:val="24"/>
          <w:szCs w:val="24"/>
        </w:rPr>
        <w:tab/>
        <w:t>The Mortgage or Deed of Trust is assigned months and sometimes years after the date of the origination of the underlying mortgage note.</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3.</w:t>
      </w:r>
      <w:r w:rsidRPr="00C310E9">
        <w:rPr>
          <w:rFonts w:ascii="Verdana" w:eastAsia="Times New Roman" w:hAnsi="Verdana" w:cs="Times New Roman"/>
          <w:sz w:val="24"/>
          <w:szCs w:val="24"/>
        </w:rPr>
        <w:tab/>
        <w:t>The Mortgage or Deed of Trust is assigned from the initial aggregator directly to the Securitized Trust with no assignments to the Depositor or the Sponsor for the Trust.</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4.</w:t>
      </w:r>
      <w:r w:rsidRPr="00C310E9">
        <w:rPr>
          <w:rFonts w:ascii="Verdana" w:eastAsia="Times New Roman" w:hAnsi="Verdana" w:cs="Times New Roman"/>
          <w:sz w:val="24"/>
          <w:szCs w:val="24"/>
        </w:rPr>
        <w:tab/>
        <w:t>The Mortgage or Deed of Trust is executed, dated or assigned in a manner inconsistent with the mandatory governing rules of Section 2.01 of the Pooling and Servicing Agreement.</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5.</w:t>
      </w:r>
      <w:r w:rsidRPr="00C310E9">
        <w:rPr>
          <w:rFonts w:ascii="Verdana" w:eastAsia="Times New Roman" w:hAnsi="Verdana" w:cs="Times New Roman"/>
          <w:sz w:val="24"/>
          <w:szCs w:val="24"/>
        </w:rPr>
        <w:tab/>
        <w:t>The assignment of the Mortgage or Deed of Trust is executed by a legal entity that was no longer in existence on the date the document was executed.</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6.</w:t>
      </w:r>
      <w:r w:rsidRPr="00C310E9">
        <w:rPr>
          <w:rFonts w:ascii="Verdana" w:eastAsia="Times New Roman" w:hAnsi="Verdana" w:cs="Times New Roman"/>
          <w:sz w:val="24"/>
          <w:szCs w:val="24"/>
        </w:rPr>
        <w:tab/>
        <w:t>The assignment of the mortgage or Deed of Trust is executed by an entity whose name is different than the entity named in the original document (i.e., National City Bank Corporation in lieu of ABC Corporation as a division of National City Bank).</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7.</w:t>
      </w:r>
      <w:r w:rsidRPr="00C310E9">
        <w:rPr>
          <w:rFonts w:ascii="Verdana" w:eastAsia="Times New Roman" w:hAnsi="Verdana" w:cs="Times New Roman"/>
          <w:sz w:val="24"/>
          <w:szCs w:val="24"/>
        </w:rPr>
        <w:tab/>
        <w:t>The assignment was executed by a party pursuant to a Power of Attorney but no Power of Attorney is attached to the instrument or filed with the instrument or otherwise recorded with local land registry.</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lastRenderedPageBreak/>
        <w:t>8.</w:t>
      </w:r>
      <w:r w:rsidRPr="00C310E9">
        <w:rPr>
          <w:rFonts w:ascii="Verdana" w:eastAsia="Times New Roman" w:hAnsi="Verdana" w:cs="Times New Roman"/>
          <w:sz w:val="24"/>
          <w:szCs w:val="24"/>
        </w:rPr>
        <w:tab/>
        <w:t>The mortgage note is allegedly transferred in a single document along with the Mortgage or Deed of Trust (i.e., "Assignment of the Note and Mortgage").  You cannot "assign" a mortgage note.  You can only "negotiate" a mortgage note under Article 3 of the UCC.</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9.</w:t>
      </w:r>
      <w:r w:rsidRPr="00C310E9">
        <w:rPr>
          <w:rFonts w:ascii="Verdana" w:eastAsia="Times New Roman" w:hAnsi="Verdana" w:cs="Times New Roman"/>
          <w:sz w:val="24"/>
          <w:szCs w:val="24"/>
        </w:rPr>
        <w:tab/>
        <w:t>The assignment is executed by a party who claims to be an "attorney in fact" for the assignor.</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10.</w:t>
      </w:r>
      <w:r w:rsidRPr="00C310E9">
        <w:rPr>
          <w:rFonts w:ascii="Verdana" w:eastAsia="Times New Roman" w:hAnsi="Verdana" w:cs="Times New Roman"/>
          <w:sz w:val="24"/>
          <w:szCs w:val="24"/>
        </w:rPr>
        <w:tab/>
        <w:t>The assignment is notarized by a notary in Dakota County, Minnesota.</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11.</w:t>
      </w:r>
      <w:r w:rsidRPr="00C310E9">
        <w:rPr>
          <w:rFonts w:ascii="Verdana" w:eastAsia="Times New Roman" w:hAnsi="Verdana" w:cs="Times New Roman"/>
          <w:sz w:val="24"/>
          <w:szCs w:val="24"/>
        </w:rPr>
        <w:tab/>
        <w:t>The assignment is notarized by a notary in Hennepin County, Minnesota.</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12.</w:t>
      </w:r>
      <w:r w:rsidRPr="00C310E9">
        <w:rPr>
          <w:rFonts w:ascii="Verdana" w:eastAsia="Times New Roman" w:hAnsi="Verdana" w:cs="Times New Roman"/>
          <w:sz w:val="24"/>
          <w:szCs w:val="24"/>
        </w:rPr>
        <w:tab/>
        <w:t>The assignment is notarized by a notary in Duval County, Florida.</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13.</w:t>
      </w:r>
      <w:r w:rsidRPr="00C310E9">
        <w:rPr>
          <w:rFonts w:ascii="Verdana" w:eastAsia="Times New Roman" w:hAnsi="Verdana" w:cs="Times New Roman"/>
          <w:sz w:val="24"/>
          <w:szCs w:val="24"/>
        </w:rPr>
        <w:tab/>
        <w:t>The assignment is executed by an officer or secretary of MERS.</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14.</w:t>
      </w:r>
      <w:r w:rsidRPr="00C310E9">
        <w:rPr>
          <w:rFonts w:ascii="Verdana" w:eastAsia="Times New Roman" w:hAnsi="Verdana" w:cs="Times New Roman"/>
          <w:sz w:val="24"/>
          <w:szCs w:val="24"/>
        </w:rPr>
        <w:tab/>
        <w:t>The assignment is notarized by a secretary or paralegal employed by the attorney for the mortgage servicer.</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15.</w:t>
      </w:r>
      <w:r w:rsidRPr="00C310E9">
        <w:rPr>
          <w:rFonts w:ascii="Verdana" w:eastAsia="Times New Roman" w:hAnsi="Verdana" w:cs="Times New Roman"/>
          <w:sz w:val="24"/>
          <w:szCs w:val="24"/>
        </w:rPr>
        <w:tab/>
        <w:t xml:space="preserve">The assignment is executed or notarized by an employee of MR Default Services, </w:t>
      </w:r>
      <w:proofErr w:type="spellStart"/>
      <w:r w:rsidRPr="00C310E9">
        <w:rPr>
          <w:rFonts w:ascii="Verdana" w:eastAsia="Times New Roman" w:hAnsi="Verdana" w:cs="Times New Roman"/>
          <w:sz w:val="24"/>
          <w:szCs w:val="24"/>
        </w:rPr>
        <w:t>Promiss</w:t>
      </w:r>
      <w:proofErr w:type="spellEnd"/>
      <w:r w:rsidRPr="00C310E9">
        <w:rPr>
          <w:rFonts w:ascii="Verdana" w:eastAsia="Times New Roman" w:hAnsi="Verdana" w:cs="Times New Roman"/>
          <w:sz w:val="24"/>
          <w:szCs w:val="24"/>
        </w:rPr>
        <w:t xml:space="preserve"> Solutions LLC, National Default Exchange, LP, LOGS Financial Services, </w:t>
      </w:r>
      <w:r>
        <w:rPr>
          <w:rFonts w:ascii="Verdana" w:eastAsia="Times New Roman" w:hAnsi="Verdana" w:cs="Times New Roman"/>
          <w:sz w:val="24"/>
          <w:szCs w:val="24"/>
        </w:rPr>
        <w:t xml:space="preserve">LPS </w:t>
      </w:r>
      <w:proofErr w:type="gramStart"/>
      <w:r>
        <w:rPr>
          <w:rFonts w:ascii="Verdana" w:eastAsia="Times New Roman" w:hAnsi="Verdana" w:cs="Times New Roman"/>
          <w:sz w:val="24"/>
          <w:szCs w:val="24"/>
        </w:rPr>
        <w:t>( Lenders</w:t>
      </w:r>
      <w:proofErr w:type="gramEnd"/>
      <w:r>
        <w:rPr>
          <w:rFonts w:ascii="Verdana" w:eastAsia="Times New Roman" w:hAnsi="Verdana" w:cs="Times New Roman"/>
          <w:sz w:val="24"/>
          <w:szCs w:val="24"/>
        </w:rPr>
        <w:t xml:space="preserve"> Processing Services, Inc.) </w:t>
      </w:r>
      <w:r w:rsidRPr="00C310E9">
        <w:rPr>
          <w:rFonts w:ascii="Verdana" w:eastAsia="Times New Roman" w:hAnsi="Verdana" w:cs="Times New Roman"/>
          <w:sz w:val="24"/>
          <w:szCs w:val="24"/>
        </w:rPr>
        <w:t>or some similar third-party</w:t>
      </w:r>
      <w:r>
        <w:rPr>
          <w:rFonts w:ascii="Verdana" w:eastAsia="Times New Roman" w:hAnsi="Verdana" w:cs="Times New Roman"/>
          <w:sz w:val="24"/>
          <w:szCs w:val="24"/>
        </w:rPr>
        <w:t xml:space="preserve"> document producing company / </w:t>
      </w:r>
      <w:proofErr w:type="spellStart"/>
      <w:r>
        <w:rPr>
          <w:rFonts w:ascii="Verdana" w:eastAsia="Times New Roman" w:hAnsi="Verdana" w:cs="Times New Roman"/>
          <w:sz w:val="24"/>
          <w:szCs w:val="24"/>
        </w:rPr>
        <w:t>robo</w:t>
      </w:r>
      <w:proofErr w:type="spellEnd"/>
      <w:r>
        <w:rPr>
          <w:rFonts w:ascii="Verdana" w:eastAsia="Times New Roman" w:hAnsi="Verdana" w:cs="Times New Roman"/>
          <w:sz w:val="24"/>
          <w:szCs w:val="24"/>
        </w:rPr>
        <w:t xml:space="preserve"> signing mill</w:t>
      </w:r>
      <w:r w:rsidRPr="00C310E9">
        <w:rPr>
          <w:rFonts w:ascii="Verdana" w:eastAsia="Times New Roman" w:hAnsi="Verdana" w:cs="Times New Roman"/>
          <w:sz w:val="24"/>
          <w:szCs w:val="24"/>
        </w:rPr>
        <w:t>.</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16.</w:t>
      </w:r>
      <w:r w:rsidRPr="00C310E9">
        <w:rPr>
          <w:rFonts w:ascii="Verdana" w:eastAsia="Times New Roman" w:hAnsi="Verdana" w:cs="Times New Roman"/>
          <w:sz w:val="24"/>
          <w:szCs w:val="24"/>
        </w:rPr>
        <w:tab/>
        <w:t xml:space="preserve">The endorsement on the note is actually on an </w:t>
      </w:r>
      <w:proofErr w:type="spellStart"/>
      <w:r w:rsidRPr="00C310E9">
        <w:rPr>
          <w:rFonts w:ascii="Verdana" w:eastAsia="Times New Roman" w:hAnsi="Verdana" w:cs="Times New Roman"/>
          <w:sz w:val="24"/>
          <w:szCs w:val="24"/>
        </w:rPr>
        <w:t>allonge</w:t>
      </w:r>
      <w:proofErr w:type="spellEnd"/>
      <w:r w:rsidRPr="00C310E9">
        <w:rPr>
          <w:rFonts w:ascii="Verdana" w:eastAsia="Times New Roman" w:hAnsi="Verdana" w:cs="Times New Roman"/>
          <w:sz w:val="24"/>
          <w:szCs w:val="24"/>
        </w:rPr>
        <w:t xml:space="preserve"> affixed to the note.  In most states, an </w:t>
      </w:r>
      <w:proofErr w:type="spellStart"/>
      <w:r w:rsidRPr="00C310E9">
        <w:rPr>
          <w:rFonts w:ascii="Verdana" w:eastAsia="Times New Roman" w:hAnsi="Verdana" w:cs="Times New Roman"/>
          <w:sz w:val="24"/>
          <w:szCs w:val="24"/>
        </w:rPr>
        <w:t>allonge</w:t>
      </w:r>
      <w:proofErr w:type="spellEnd"/>
      <w:r w:rsidRPr="00C310E9">
        <w:rPr>
          <w:rFonts w:ascii="Verdana" w:eastAsia="Times New Roman" w:hAnsi="Verdana" w:cs="Times New Roman"/>
          <w:sz w:val="24"/>
          <w:szCs w:val="24"/>
        </w:rPr>
        <w:t xml:space="preserve"> cannot be used if there is a sufficient amount of room at the "foot" or the "bottom" of the original note for the endorsement.  </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17.</w:t>
      </w:r>
      <w:r w:rsidRPr="00C310E9">
        <w:rPr>
          <w:rFonts w:ascii="Verdana" w:eastAsia="Times New Roman" w:hAnsi="Verdana" w:cs="Times New Roman"/>
          <w:sz w:val="24"/>
          <w:szCs w:val="24"/>
        </w:rPr>
        <w:tab/>
        <w:t xml:space="preserve">The </w:t>
      </w:r>
      <w:proofErr w:type="spellStart"/>
      <w:r w:rsidRPr="00C310E9">
        <w:rPr>
          <w:rFonts w:ascii="Verdana" w:eastAsia="Times New Roman" w:hAnsi="Verdana" w:cs="Times New Roman"/>
          <w:sz w:val="24"/>
          <w:szCs w:val="24"/>
        </w:rPr>
        <w:t>allonge</w:t>
      </w:r>
      <w:proofErr w:type="spellEnd"/>
      <w:r w:rsidRPr="00C310E9">
        <w:rPr>
          <w:rFonts w:ascii="Verdana" w:eastAsia="Times New Roman" w:hAnsi="Verdana" w:cs="Times New Roman"/>
          <w:sz w:val="24"/>
          <w:szCs w:val="24"/>
        </w:rPr>
        <w:t xml:space="preserve"> is not "permanently" affixed to the original note.  The term permanent excludes the use of staples and tape and as a result you must use a sold fastener such as glue.  </w:t>
      </w:r>
      <w:proofErr w:type="spellStart"/>
      <w:r w:rsidRPr="00C310E9">
        <w:rPr>
          <w:rFonts w:ascii="Verdana" w:eastAsia="Times New Roman" w:hAnsi="Verdana" w:cs="Times New Roman"/>
          <w:sz w:val="24"/>
          <w:szCs w:val="24"/>
        </w:rPr>
        <w:t>Allonges</w:t>
      </w:r>
      <w:proofErr w:type="spellEnd"/>
      <w:r w:rsidRPr="00C310E9">
        <w:rPr>
          <w:rFonts w:ascii="Verdana" w:eastAsia="Times New Roman" w:hAnsi="Verdana" w:cs="Times New Roman"/>
          <w:sz w:val="24"/>
          <w:szCs w:val="24"/>
        </w:rPr>
        <w:t xml:space="preserve"> are commonly referred to "in the business" as "tear-off fraud papers."</w:t>
      </w:r>
    </w:p>
    <w:p w:rsidR="00C310E9" w:rsidRPr="00C310E9" w:rsidRDefault="00C310E9" w:rsidP="00C310E9">
      <w:pPr>
        <w:spacing w:line="240" w:lineRule="auto"/>
        <w:rPr>
          <w:rFonts w:ascii="Verdana" w:eastAsia="Times New Roman" w:hAnsi="Verdana" w:cs="Times New Roman"/>
          <w:sz w:val="24"/>
          <w:szCs w:val="24"/>
        </w:rPr>
      </w:pPr>
      <w:r w:rsidRPr="00C310E9">
        <w:rPr>
          <w:rFonts w:ascii="Verdana" w:eastAsia="Times New Roman" w:hAnsi="Verdana" w:cs="Times New Roman"/>
          <w:sz w:val="24"/>
          <w:szCs w:val="24"/>
        </w:rPr>
        <w:t>18.</w:t>
      </w:r>
      <w:r w:rsidRPr="00C310E9">
        <w:rPr>
          <w:rFonts w:ascii="Verdana" w:eastAsia="Times New Roman" w:hAnsi="Verdana" w:cs="Times New Roman"/>
          <w:sz w:val="24"/>
          <w:szCs w:val="24"/>
        </w:rPr>
        <w:tab/>
        <w:t>The note proffered in evidence is not the original but a copy of the "certified copy" provided to the debtors at the closing.</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 19.</w:t>
      </w:r>
      <w:r w:rsidRPr="00C310E9">
        <w:rPr>
          <w:rFonts w:ascii="Verdana" w:eastAsia="Times New Roman" w:hAnsi="Verdana" w:cs="Times New Roman"/>
          <w:sz w:val="24"/>
          <w:szCs w:val="24"/>
        </w:rPr>
        <w:tab/>
        <w:t xml:space="preserve">The note is endorsed in blank with no transfer and delivery receipts.  It is fine to endorse a note in blank, in which case it becomes "bearer" paper under the UCC.  </w:t>
      </w:r>
      <w:r w:rsidRPr="00C310E9">
        <w:rPr>
          <w:rFonts w:ascii="Verdana" w:eastAsia="Times New Roman" w:hAnsi="Verdana" w:cs="Times New Roman"/>
          <w:b/>
          <w:sz w:val="24"/>
          <w:szCs w:val="24"/>
        </w:rPr>
        <w:t>However, in order to prove a true sale from the Sponsor to the Depositor you must have written delivery and transfer receipts and proof of pay outs and pay in transactions</w:t>
      </w:r>
      <w:r w:rsidRPr="00C310E9">
        <w:rPr>
          <w:rFonts w:ascii="Verdana" w:eastAsia="Times New Roman" w:hAnsi="Verdana" w:cs="Times New Roman"/>
          <w:sz w:val="24"/>
          <w:szCs w:val="24"/>
        </w:rPr>
        <w:t>.</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20.</w:t>
      </w:r>
      <w:r w:rsidRPr="00C310E9">
        <w:rPr>
          <w:rFonts w:ascii="Verdana" w:eastAsia="Times New Roman" w:hAnsi="Verdana" w:cs="Times New Roman"/>
          <w:sz w:val="24"/>
          <w:szCs w:val="24"/>
        </w:rPr>
        <w:tab/>
        <w:t xml:space="preserve">The note proffered in evidence is not endorsed at the foot of the note or on an affixed </w:t>
      </w:r>
      <w:proofErr w:type="spellStart"/>
      <w:r w:rsidRPr="00C310E9">
        <w:rPr>
          <w:rFonts w:ascii="Verdana" w:eastAsia="Times New Roman" w:hAnsi="Verdana" w:cs="Times New Roman"/>
          <w:sz w:val="24"/>
          <w:szCs w:val="24"/>
        </w:rPr>
        <w:t>allonge</w:t>
      </w:r>
      <w:proofErr w:type="spellEnd"/>
      <w:r w:rsidRPr="00C310E9">
        <w:rPr>
          <w:rFonts w:ascii="Verdana" w:eastAsia="Times New Roman" w:hAnsi="Verdana" w:cs="Times New Roman"/>
          <w:sz w:val="24"/>
          <w:szCs w:val="24"/>
        </w:rPr>
        <w:t>.</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lastRenderedPageBreak/>
        <w:t>21.</w:t>
      </w:r>
      <w:r w:rsidRPr="00C310E9">
        <w:rPr>
          <w:rFonts w:ascii="Verdana" w:eastAsia="Times New Roman" w:hAnsi="Verdana" w:cs="Times New Roman"/>
          <w:sz w:val="24"/>
          <w:szCs w:val="24"/>
        </w:rPr>
        <w:tab/>
        <w:t>The assignment of the mortgage or deed of trust post-dates the filing of the court pleading.</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22.</w:t>
      </w:r>
      <w:r w:rsidRPr="00C310E9">
        <w:rPr>
          <w:rFonts w:ascii="Verdana" w:eastAsia="Times New Roman" w:hAnsi="Verdana" w:cs="Times New Roman"/>
          <w:sz w:val="24"/>
          <w:szCs w:val="24"/>
        </w:rPr>
        <w:tab/>
        <w:t>The assignment of the mortgage or deed of trust is executed after the filing of the court pleadings but claims to be "legally effective" before the filing.  For example, the deed of trust is assigned on June 1, 2009, with an effective date of May 1, 2007.</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23.</w:t>
      </w:r>
      <w:r w:rsidRPr="00C310E9">
        <w:rPr>
          <w:rFonts w:ascii="Verdana" w:eastAsia="Times New Roman" w:hAnsi="Verdana" w:cs="Times New Roman"/>
          <w:sz w:val="24"/>
          <w:szCs w:val="24"/>
        </w:rPr>
        <w:tab/>
        <w:t>The parties who executed the assignment and who notarized the signature are in fact the same parties.</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24.</w:t>
      </w:r>
      <w:r w:rsidRPr="00C310E9">
        <w:rPr>
          <w:rFonts w:ascii="Verdana" w:eastAsia="Times New Roman" w:hAnsi="Verdana" w:cs="Times New Roman"/>
          <w:sz w:val="24"/>
          <w:szCs w:val="24"/>
        </w:rPr>
        <w:tab/>
        <w:t>The signor states that he or she is an "agent" for the executing entity.</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25.</w:t>
      </w:r>
      <w:r w:rsidRPr="00C310E9">
        <w:rPr>
          <w:rFonts w:ascii="Verdana" w:eastAsia="Times New Roman" w:hAnsi="Verdana" w:cs="Times New Roman"/>
          <w:sz w:val="24"/>
          <w:szCs w:val="24"/>
        </w:rPr>
        <w:tab/>
        <w:t>The signor states that he or she is an "attorney in fact" for the executing entity.</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26.</w:t>
      </w:r>
      <w:r w:rsidRPr="00C310E9">
        <w:rPr>
          <w:rFonts w:ascii="Verdana" w:eastAsia="Times New Roman" w:hAnsi="Verdana" w:cs="Times New Roman"/>
          <w:sz w:val="24"/>
          <w:szCs w:val="24"/>
        </w:rPr>
        <w:tab/>
        <w:t>The signor states that he or she is an employee of the executing entity but claims to have custody and control of the records of the entity.</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27.</w:t>
      </w:r>
      <w:r w:rsidRPr="00C310E9">
        <w:rPr>
          <w:rFonts w:ascii="Verdana" w:eastAsia="Times New Roman" w:hAnsi="Verdana" w:cs="Times New Roman"/>
          <w:sz w:val="24"/>
          <w:szCs w:val="24"/>
        </w:rPr>
        <w:tab/>
        <w:t>The signor of the document makes statements about the status of the mortgage debt based on his or her review of the "records of the plaintiff" or the "records of the moving party."</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28.</w:t>
      </w:r>
      <w:r w:rsidRPr="00C310E9">
        <w:rPr>
          <w:rFonts w:ascii="Verdana" w:eastAsia="Times New Roman" w:hAnsi="Verdana" w:cs="Times New Roman"/>
          <w:sz w:val="24"/>
          <w:szCs w:val="24"/>
        </w:rPr>
        <w:tab/>
        <w:t>The proponent of the original note files an Affidavit of Lost Note.</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29.</w:t>
      </w:r>
      <w:r w:rsidRPr="00C310E9">
        <w:rPr>
          <w:rFonts w:ascii="Verdana" w:eastAsia="Times New Roman" w:hAnsi="Verdana" w:cs="Times New Roman"/>
          <w:sz w:val="24"/>
          <w:szCs w:val="24"/>
        </w:rPr>
        <w:tab/>
        <w:t>The signor claims that the allegations in the court pleading are correct but the assignment of the mortgage and/or delivery and transfer of the note occurs after the law suit or the motion for relief from stay was filed.</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30.</w:t>
      </w:r>
      <w:r w:rsidRPr="00C310E9">
        <w:rPr>
          <w:rFonts w:ascii="Verdana" w:eastAsia="Times New Roman" w:hAnsi="Verdana" w:cs="Times New Roman"/>
          <w:sz w:val="24"/>
          <w:szCs w:val="24"/>
        </w:rPr>
        <w:tab/>
        <w:t>One or more of the operative documents in the case is signed by one of the attorneys for the mortgage servicer.</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31.</w:t>
      </w:r>
      <w:r w:rsidRPr="00C310E9">
        <w:rPr>
          <w:rFonts w:ascii="Verdana" w:eastAsia="Times New Roman" w:hAnsi="Verdana" w:cs="Times New Roman"/>
          <w:sz w:val="24"/>
          <w:szCs w:val="24"/>
        </w:rPr>
        <w:tab/>
        <w:t>The default payment history filed in the case is prepared by the attorney for the mortgage servicer or a member of his or her staff.</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32.</w:t>
      </w:r>
      <w:r w:rsidRPr="00C310E9">
        <w:rPr>
          <w:rFonts w:ascii="Verdana" w:eastAsia="Times New Roman" w:hAnsi="Verdana" w:cs="Times New Roman"/>
          <w:sz w:val="24"/>
          <w:szCs w:val="24"/>
        </w:rPr>
        <w:tab/>
        <w:t>The affidavit filed in support of legal fees is not signed by an attorney with the firm involved in the case.</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 xml:space="preserve">33. </w:t>
      </w:r>
      <w:r w:rsidRPr="00C310E9">
        <w:rPr>
          <w:rFonts w:ascii="Verdana" w:eastAsia="Times New Roman" w:hAnsi="Verdana" w:cs="Times New Roman"/>
          <w:sz w:val="24"/>
          <w:szCs w:val="24"/>
        </w:rPr>
        <w:tab/>
        <w:t>The name of one or more of the signors is stamped on the document.</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34.</w:t>
      </w:r>
      <w:r w:rsidRPr="00C310E9">
        <w:rPr>
          <w:rFonts w:ascii="Verdana" w:eastAsia="Times New Roman" w:hAnsi="Verdana" w:cs="Times New Roman"/>
          <w:sz w:val="24"/>
          <w:szCs w:val="24"/>
        </w:rPr>
        <w:tab/>
        <w:t>The document is a form with standard "fill-in-the-blanks" for names and amounts.</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35.</w:t>
      </w:r>
      <w:r w:rsidRPr="00C310E9">
        <w:rPr>
          <w:rFonts w:ascii="Verdana" w:eastAsia="Times New Roman" w:hAnsi="Verdana" w:cs="Times New Roman"/>
          <w:sz w:val="24"/>
          <w:szCs w:val="24"/>
        </w:rPr>
        <w:tab/>
        <w:t>The signature of one or more parties on the document is not legible and looks like something a three year old might have done.</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36.</w:t>
      </w:r>
      <w:r w:rsidRPr="00C310E9">
        <w:rPr>
          <w:rFonts w:ascii="Verdana" w:eastAsia="Times New Roman" w:hAnsi="Verdana" w:cs="Times New Roman"/>
          <w:sz w:val="24"/>
          <w:szCs w:val="24"/>
        </w:rPr>
        <w:tab/>
        <w:t>The document is dated and signed years before the document is actually filed with the register of real estate documents or deeds or mortgages.</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lastRenderedPageBreak/>
        <w:t>37.</w:t>
      </w:r>
      <w:r w:rsidRPr="00C310E9">
        <w:rPr>
          <w:rFonts w:ascii="Verdana" w:eastAsia="Times New Roman" w:hAnsi="Verdana" w:cs="Times New Roman"/>
          <w:sz w:val="24"/>
          <w:szCs w:val="24"/>
        </w:rPr>
        <w:tab/>
        <w:t>The proffered document has the word C O P Y stamped on or embedded in the document.</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38.</w:t>
      </w:r>
      <w:r w:rsidRPr="00C310E9">
        <w:rPr>
          <w:rFonts w:ascii="Verdana" w:eastAsia="Times New Roman" w:hAnsi="Verdana" w:cs="Times New Roman"/>
          <w:sz w:val="24"/>
          <w:szCs w:val="24"/>
        </w:rPr>
        <w:tab/>
        <w:t>The document is executed by a notary in Denton County, Texas.</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39.</w:t>
      </w:r>
      <w:r w:rsidRPr="00C310E9">
        <w:rPr>
          <w:rFonts w:ascii="Verdana" w:eastAsia="Times New Roman" w:hAnsi="Verdana" w:cs="Times New Roman"/>
          <w:sz w:val="24"/>
          <w:szCs w:val="24"/>
        </w:rPr>
        <w:tab/>
        <w:t>The document is executed by a notary in Collin County, Texas.</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40.</w:t>
      </w:r>
      <w:r w:rsidRPr="00C310E9">
        <w:rPr>
          <w:rFonts w:ascii="Verdana" w:eastAsia="Times New Roman" w:hAnsi="Verdana" w:cs="Times New Roman"/>
          <w:sz w:val="24"/>
          <w:szCs w:val="24"/>
        </w:rPr>
        <w:tab/>
        <w:t>The document includes a legend "Hold for" a named law firm after recording.</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41.</w:t>
      </w:r>
      <w:r w:rsidRPr="00C310E9">
        <w:rPr>
          <w:rFonts w:ascii="Verdana" w:eastAsia="Times New Roman" w:hAnsi="Verdana" w:cs="Times New Roman"/>
          <w:sz w:val="24"/>
          <w:szCs w:val="24"/>
        </w:rPr>
        <w:tab/>
        <w:t>The document was drafted by a law firm representing the mortgage servicer in the pending case.</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42.</w:t>
      </w:r>
      <w:r w:rsidRPr="00C310E9">
        <w:rPr>
          <w:rFonts w:ascii="Verdana" w:eastAsia="Times New Roman" w:hAnsi="Verdana" w:cs="Times New Roman"/>
          <w:sz w:val="24"/>
          <w:szCs w:val="24"/>
        </w:rPr>
        <w:tab/>
        <w:t>The document includes any type of bar code that was not added by the local register or filing clerk for such instruments.</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43.</w:t>
      </w:r>
      <w:r w:rsidRPr="00C310E9">
        <w:rPr>
          <w:rFonts w:ascii="Verdana" w:eastAsia="Times New Roman" w:hAnsi="Verdana" w:cs="Times New Roman"/>
          <w:sz w:val="24"/>
          <w:szCs w:val="24"/>
        </w:rPr>
        <w:tab/>
        <w:t>The document includes a reference to an "instrument number."</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44.</w:t>
      </w:r>
      <w:r w:rsidRPr="00C310E9">
        <w:rPr>
          <w:rFonts w:ascii="Verdana" w:eastAsia="Times New Roman" w:hAnsi="Verdana" w:cs="Times New Roman"/>
          <w:sz w:val="24"/>
          <w:szCs w:val="24"/>
        </w:rPr>
        <w:tab/>
        <w:t>The document includes a reference to a "form number."</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45.</w:t>
      </w:r>
      <w:r w:rsidRPr="00C310E9">
        <w:rPr>
          <w:rFonts w:ascii="Verdana" w:eastAsia="Times New Roman" w:hAnsi="Verdana" w:cs="Times New Roman"/>
          <w:sz w:val="24"/>
          <w:szCs w:val="24"/>
        </w:rPr>
        <w:tab/>
        <w:t>The document does not include any reference to a Master Document Custodian.</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46.</w:t>
      </w:r>
      <w:r w:rsidRPr="00C310E9">
        <w:rPr>
          <w:rFonts w:ascii="Verdana" w:eastAsia="Times New Roman" w:hAnsi="Verdana" w:cs="Times New Roman"/>
          <w:sz w:val="24"/>
          <w:szCs w:val="24"/>
        </w:rPr>
        <w:tab/>
        <w:t>The document is not authenticated by any officer or authorized agent of a Master Document Custodian.</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47.</w:t>
      </w:r>
      <w:r w:rsidRPr="00C310E9">
        <w:rPr>
          <w:rFonts w:ascii="Verdana" w:eastAsia="Times New Roman" w:hAnsi="Verdana" w:cs="Times New Roman"/>
          <w:sz w:val="24"/>
          <w:szCs w:val="24"/>
        </w:rPr>
        <w:tab/>
        <w:t>The paragraph numbers on the document are not consistent (the last paragraph on page one is 7 and the first paragraph on page two starts with number 9).</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48.</w:t>
      </w:r>
      <w:r w:rsidRPr="00C310E9">
        <w:rPr>
          <w:rFonts w:ascii="Verdana" w:eastAsia="Times New Roman" w:hAnsi="Verdana" w:cs="Times New Roman"/>
          <w:sz w:val="24"/>
          <w:szCs w:val="24"/>
        </w:rPr>
        <w:tab/>
        <w:t>The endorsement of the note is not at the "foot" or "bottom" of the last page of the note.  For example, a few states allow an endorsement on the back of the last page of the note but the majority requires it at the foot of the note.</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49.</w:t>
      </w:r>
      <w:r w:rsidRPr="00C310E9">
        <w:rPr>
          <w:rFonts w:ascii="Verdana" w:eastAsia="Times New Roman" w:hAnsi="Verdana" w:cs="Times New Roman"/>
          <w:sz w:val="24"/>
          <w:szCs w:val="24"/>
        </w:rPr>
        <w:tab/>
        <w:t>The document purports to assign the mortgage or the deed of trust to the Trustee for the Securitized Trust before the Trust was registered with the Securities and Exchange Commission.  This type of registration is normally referred to as a "shelf registration."</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50.</w:t>
      </w:r>
      <w:r w:rsidRPr="00C310E9">
        <w:rPr>
          <w:rFonts w:ascii="Verdana" w:eastAsia="Times New Roman" w:hAnsi="Verdana" w:cs="Times New Roman"/>
          <w:sz w:val="24"/>
          <w:szCs w:val="24"/>
        </w:rPr>
        <w:tab/>
        <w:t>The document purports to transfer the note to the Trustee for the Securitized Trust before the date the Trust provides for the origination date of instruments in the Trust.  The Prospectus, the Prospectus Supplement and the Pooling and Servicing Agreement will clearly state that the pool of notes includes those originated between date X and date Y.</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lastRenderedPageBreak/>
        <w:t>51.</w:t>
      </w:r>
      <w:r w:rsidRPr="00C310E9">
        <w:rPr>
          <w:rFonts w:ascii="Verdana" w:eastAsia="Times New Roman" w:hAnsi="Verdana" w:cs="Times New Roman"/>
          <w:sz w:val="24"/>
          <w:szCs w:val="24"/>
        </w:rPr>
        <w:tab/>
        <w:t>The document purports to transfer the note to the Trustee for the Securitized Trust after the cut-off date for the creating of such instruments for the Trust.</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52.</w:t>
      </w:r>
      <w:r w:rsidRPr="00C310E9">
        <w:rPr>
          <w:rFonts w:ascii="Verdana" w:eastAsia="Times New Roman" w:hAnsi="Verdana" w:cs="Times New Roman"/>
          <w:sz w:val="24"/>
          <w:szCs w:val="24"/>
        </w:rPr>
        <w:tab/>
        <w:t>The origination date on the mortgage note is not within the origination and cut-off dates provided for the by terms of the Pooling and Servicing Agreement.</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53.</w:t>
      </w:r>
      <w:r w:rsidRPr="00C310E9">
        <w:rPr>
          <w:rFonts w:ascii="Verdana" w:eastAsia="Times New Roman" w:hAnsi="Verdana" w:cs="Times New Roman"/>
          <w:sz w:val="24"/>
          <w:szCs w:val="24"/>
        </w:rPr>
        <w:tab/>
        <w:t>The "Affidavit of a Lost Note" is not filed by the Master Document Custodian for the Trust but by the Servicer or some other third-party.</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54.</w:t>
      </w:r>
      <w:r w:rsidRPr="00C310E9">
        <w:rPr>
          <w:rFonts w:ascii="Verdana" w:eastAsia="Times New Roman" w:hAnsi="Verdana" w:cs="Times New Roman"/>
          <w:sz w:val="24"/>
          <w:szCs w:val="24"/>
        </w:rPr>
        <w:tab/>
        <w:t>The document is signed by a "bank officer" without any designation of the office held by the said officer.</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55.</w:t>
      </w:r>
      <w:r w:rsidRPr="00C310E9">
        <w:rPr>
          <w:rFonts w:ascii="Verdana" w:eastAsia="Times New Roman" w:hAnsi="Verdana" w:cs="Times New Roman"/>
          <w:sz w:val="24"/>
          <w:szCs w:val="24"/>
        </w:rPr>
        <w:tab/>
        <w:t xml:space="preserve">The affidavit includes the following language on the bottom of each page:  "This is an attempt to collect a debt.  Any information obtained will be used for that purpose."  </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56.</w:t>
      </w:r>
      <w:r w:rsidRPr="00C310E9">
        <w:rPr>
          <w:rFonts w:ascii="Verdana" w:eastAsia="Times New Roman" w:hAnsi="Verdana" w:cs="Times New Roman"/>
          <w:sz w:val="24"/>
          <w:szCs w:val="24"/>
        </w:rPr>
        <w:tab/>
        <w:t>The document is signed by a person who identifies himself or herself as a "media supervisor" for the proponent.</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57.</w:t>
      </w:r>
      <w:r w:rsidRPr="00C310E9">
        <w:rPr>
          <w:rFonts w:ascii="Verdana" w:eastAsia="Times New Roman" w:hAnsi="Verdana" w:cs="Times New Roman"/>
          <w:sz w:val="24"/>
          <w:szCs w:val="24"/>
        </w:rPr>
        <w:tab/>
        <w:t>The document is signed by a person who identifies himself or herself as a "media coordinator" for the proponent.</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58.</w:t>
      </w:r>
      <w:r w:rsidRPr="00C310E9">
        <w:rPr>
          <w:rFonts w:ascii="Verdana" w:eastAsia="Times New Roman" w:hAnsi="Verdana" w:cs="Times New Roman"/>
          <w:sz w:val="24"/>
          <w:szCs w:val="24"/>
        </w:rPr>
        <w:tab/>
        <w:t>The document is signed by a person who identifies himself or herself as a "legal coordinator" for the movant.</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59.</w:t>
      </w:r>
      <w:r w:rsidRPr="00C310E9">
        <w:rPr>
          <w:rFonts w:ascii="Verdana" w:eastAsia="Times New Roman" w:hAnsi="Verdana" w:cs="Times New Roman"/>
          <w:sz w:val="24"/>
          <w:szCs w:val="24"/>
        </w:rPr>
        <w:tab/>
        <w:t>The date of the signature on the document and the date the signature was notarized are not the same.</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60.</w:t>
      </w:r>
      <w:r w:rsidRPr="00C310E9">
        <w:rPr>
          <w:rFonts w:ascii="Verdana" w:eastAsia="Times New Roman" w:hAnsi="Verdana" w:cs="Times New Roman"/>
          <w:sz w:val="24"/>
          <w:szCs w:val="24"/>
        </w:rPr>
        <w:tab/>
        <w:t>The parties who signed the assignment and who notarized the signature are located in different states or counties.</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61.</w:t>
      </w:r>
      <w:r w:rsidRPr="00C310E9">
        <w:rPr>
          <w:rFonts w:ascii="Verdana" w:eastAsia="Times New Roman" w:hAnsi="Verdana" w:cs="Times New Roman"/>
          <w:sz w:val="24"/>
          <w:szCs w:val="24"/>
        </w:rPr>
        <w:tab/>
        <w:t>The transferor and the transferee have the same physical address including the same street and post office box numbers.</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62.</w:t>
      </w:r>
      <w:r w:rsidRPr="00C310E9">
        <w:rPr>
          <w:rFonts w:ascii="Verdana" w:eastAsia="Times New Roman" w:hAnsi="Verdana" w:cs="Times New Roman"/>
          <w:sz w:val="24"/>
          <w:szCs w:val="24"/>
        </w:rPr>
        <w:tab/>
        <w:t>The assignor and the assignee have the same physical address including the same street and post office box numbers.</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63.</w:t>
      </w:r>
      <w:r w:rsidRPr="00C310E9">
        <w:rPr>
          <w:rFonts w:ascii="Verdana" w:eastAsia="Times New Roman" w:hAnsi="Verdana" w:cs="Times New Roman"/>
          <w:sz w:val="24"/>
          <w:szCs w:val="24"/>
        </w:rPr>
        <w:tab/>
        <w:t>The signor of the document states that he or she is acting "solely as nominee" for some other party.</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64.</w:t>
      </w:r>
      <w:r w:rsidRPr="00C310E9">
        <w:rPr>
          <w:rFonts w:ascii="Verdana" w:eastAsia="Times New Roman" w:hAnsi="Verdana" w:cs="Times New Roman"/>
          <w:sz w:val="24"/>
          <w:szCs w:val="24"/>
        </w:rPr>
        <w:tab/>
        <w:t>The document refers to a power of attorney but no power of attorney is attached.</w:t>
      </w:r>
    </w:p>
    <w:p w:rsidR="00C310E9" w:rsidRPr="00C310E9" w:rsidRDefault="00C310E9" w:rsidP="00C310E9">
      <w:pPr>
        <w:spacing w:line="240" w:lineRule="auto"/>
        <w:rPr>
          <w:rFonts w:ascii="Times New Roman" w:eastAsia="Times New Roman" w:hAnsi="Times New Roman" w:cs="Times New Roman"/>
          <w:sz w:val="24"/>
          <w:szCs w:val="24"/>
        </w:rPr>
      </w:pPr>
      <w:r w:rsidRPr="00C310E9">
        <w:rPr>
          <w:rFonts w:ascii="Verdana" w:eastAsia="Times New Roman" w:hAnsi="Verdana" w:cs="Times New Roman"/>
          <w:sz w:val="24"/>
          <w:szCs w:val="24"/>
        </w:rPr>
        <w:t>65.</w:t>
      </w:r>
      <w:r w:rsidRPr="00C310E9">
        <w:rPr>
          <w:rFonts w:ascii="Verdana" w:eastAsia="Times New Roman" w:hAnsi="Verdana" w:cs="Times New Roman"/>
          <w:sz w:val="24"/>
          <w:szCs w:val="24"/>
        </w:rPr>
        <w:tab/>
        <w:t>The document bears the following legend:  "This is not a certified copy."</w:t>
      </w:r>
    </w:p>
    <w:p w:rsidR="00C310E9" w:rsidRPr="00EF5A49" w:rsidRDefault="00EF5A49">
      <w:pPr>
        <w:rPr>
          <w:sz w:val="32"/>
          <w:szCs w:val="32"/>
        </w:rPr>
      </w:pPr>
      <w:r w:rsidRPr="00166CAC">
        <w:rPr>
          <w:b/>
          <w:sz w:val="32"/>
          <w:szCs w:val="32"/>
          <w:u w:val="single"/>
        </w:rPr>
        <w:lastRenderedPageBreak/>
        <w:t>LIST OF MORE KNOWN ROBO-SIGNERS</w:t>
      </w:r>
      <w:r w:rsidRPr="00EF5A49">
        <w:rPr>
          <w:sz w:val="32"/>
          <w:szCs w:val="32"/>
        </w:rPr>
        <w:t>:</w:t>
      </w:r>
    </w:p>
    <w:p w:rsidR="00EF5A49" w:rsidRPr="00EF5A49" w:rsidRDefault="00EF5A49" w:rsidP="00EF5A49">
      <w:pPr>
        <w:spacing w:line="240" w:lineRule="auto"/>
        <w:ind w:firstLine="720"/>
        <w:rPr>
          <w:rFonts w:ascii="Times New Roman" w:eastAsia="Times New Roman" w:hAnsi="Times New Roman" w:cs="Times New Roman"/>
          <w:sz w:val="24"/>
          <w:szCs w:val="24"/>
          <w:lang w:val="es-ES_tradnl"/>
        </w:rPr>
      </w:pPr>
      <w:proofErr w:type="spellStart"/>
      <w:r w:rsidRPr="00EF5A49">
        <w:rPr>
          <w:rFonts w:ascii="Verdana" w:eastAsia="Times New Roman" w:hAnsi="Verdana" w:cs="Times New Roman"/>
          <w:sz w:val="24"/>
          <w:szCs w:val="24"/>
          <w:lang w:val="es-ES_tradnl"/>
        </w:rPr>
        <w:t>Jose</w:t>
      </w:r>
      <w:proofErr w:type="spellEnd"/>
      <w:r w:rsidRPr="00EF5A49">
        <w:rPr>
          <w:rFonts w:ascii="Verdana" w:eastAsia="Times New Roman" w:hAnsi="Verdana" w:cs="Times New Roman"/>
          <w:sz w:val="24"/>
          <w:szCs w:val="24"/>
          <w:lang w:val="es-ES_tradnl"/>
        </w:rPr>
        <w:t xml:space="preserve"> Aguilar</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Joseph Alvarado</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proofErr w:type="spellStart"/>
      <w:r w:rsidRPr="00EF5A49">
        <w:rPr>
          <w:rFonts w:ascii="Verdana" w:eastAsia="Times New Roman" w:hAnsi="Verdana" w:cs="Times New Roman"/>
          <w:sz w:val="24"/>
          <w:szCs w:val="24"/>
          <w:lang w:val="es-ES_tradnl"/>
        </w:rPr>
        <w:t>Felix</w:t>
      </w:r>
      <w:proofErr w:type="spellEnd"/>
      <w:r w:rsidRPr="00EF5A49">
        <w:rPr>
          <w:rFonts w:ascii="Verdana" w:eastAsia="Times New Roman" w:hAnsi="Verdana" w:cs="Times New Roman"/>
          <w:sz w:val="24"/>
          <w:szCs w:val="24"/>
          <w:lang w:val="es-ES_tradnl"/>
        </w:rPr>
        <w:t xml:space="preserve"> </w:t>
      </w:r>
      <w:proofErr w:type="spellStart"/>
      <w:r w:rsidRPr="00EF5A49">
        <w:rPr>
          <w:rFonts w:ascii="Verdana" w:eastAsia="Times New Roman" w:hAnsi="Verdana" w:cs="Times New Roman"/>
          <w:sz w:val="24"/>
          <w:szCs w:val="24"/>
          <w:lang w:val="es-ES_tradnl"/>
        </w:rPr>
        <w:t>Amenumey</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Natalie Anderson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Pam Anderson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Scott Anderson or by Scott W. Anderson</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 xml:space="preserve">Pamela </w:t>
      </w:r>
      <w:proofErr w:type="spellStart"/>
      <w:r w:rsidRPr="00EF5A49">
        <w:rPr>
          <w:rFonts w:ascii="Verdana" w:eastAsia="Times New Roman" w:hAnsi="Verdana" w:cs="Times New Roman"/>
          <w:sz w:val="24"/>
          <w:szCs w:val="24"/>
          <w:lang w:val="es-ES_tradnl"/>
        </w:rPr>
        <w:t>Ariano</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Leticia Arias</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 xml:space="preserve">Chris </w:t>
      </w:r>
      <w:proofErr w:type="spellStart"/>
      <w:r w:rsidRPr="00EF5A49">
        <w:rPr>
          <w:rFonts w:ascii="Verdana" w:eastAsia="Times New Roman" w:hAnsi="Verdana" w:cs="Times New Roman"/>
          <w:sz w:val="24"/>
          <w:szCs w:val="24"/>
          <w:lang w:val="es-ES_tradnl"/>
        </w:rPr>
        <w:t>Arndt</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Aimee Austin</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gramStart"/>
      <w:r w:rsidRPr="00EF5A49">
        <w:rPr>
          <w:rFonts w:ascii="Verdana" w:eastAsia="Times New Roman" w:hAnsi="Verdana" w:cs="Times New Roman"/>
          <w:sz w:val="24"/>
          <w:szCs w:val="24"/>
        </w:rPr>
        <w:t>Gina  Avila</w:t>
      </w:r>
      <w:proofErr w:type="gram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Katrina Bailey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Fern Baker</w:t>
      </w:r>
    </w:p>
    <w:p w:rsidR="00EF5A49" w:rsidRPr="00EF5A49" w:rsidRDefault="00EF5A49" w:rsidP="00EF5A49">
      <w:pPr>
        <w:numPr>
          <w:ins w:id="1" w:author="Unknown"/>
        </w:num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Janice M. Baker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Lorraine </w:t>
      </w:r>
      <w:proofErr w:type="spellStart"/>
      <w:r w:rsidRPr="00EF5A49">
        <w:rPr>
          <w:rFonts w:ascii="Verdana" w:eastAsia="Times New Roman" w:hAnsi="Verdana" w:cs="Times New Roman"/>
          <w:sz w:val="24"/>
          <w:szCs w:val="24"/>
        </w:rPr>
        <w:t>Balara</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Steve </w:t>
      </w:r>
      <w:proofErr w:type="spellStart"/>
      <w:r w:rsidRPr="00EF5A49">
        <w:rPr>
          <w:rFonts w:ascii="Verdana" w:eastAsia="Times New Roman" w:hAnsi="Verdana" w:cs="Times New Roman"/>
          <w:sz w:val="24"/>
          <w:szCs w:val="24"/>
        </w:rPr>
        <w:t>Ballman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Steve </w:t>
      </w:r>
      <w:proofErr w:type="spellStart"/>
      <w:r w:rsidRPr="00EF5A49">
        <w:rPr>
          <w:rFonts w:ascii="Verdana" w:eastAsia="Times New Roman" w:hAnsi="Verdana" w:cs="Times New Roman"/>
          <w:sz w:val="24"/>
          <w:szCs w:val="24"/>
        </w:rPr>
        <w:t>Bashmakov</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Michael Bender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Jamie </w:t>
      </w:r>
      <w:proofErr w:type="spellStart"/>
      <w:r w:rsidRPr="00EF5A49">
        <w:rPr>
          <w:rFonts w:ascii="Verdana" w:eastAsia="Times New Roman" w:hAnsi="Verdana" w:cs="Times New Roman"/>
          <w:sz w:val="24"/>
          <w:szCs w:val="24"/>
        </w:rPr>
        <w:t>Bilot</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Marnessa</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Birckett</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Sarah Block</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Janette Boatman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Michele </w:t>
      </w:r>
      <w:proofErr w:type="spellStart"/>
      <w:r w:rsidRPr="00EF5A49">
        <w:rPr>
          <w:rFonts w:ascii="Verdana" w:eastAsia="Times New Roman" w:hAnsi="Verdana" w:cs="Times New Roman"/>
          <w:sz w:val="24"/>
          <w:szCs w:val="24"/>
        </w:rPr>
        <w:t>Boiko</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Sheri </w:t>
      </w:r>
      <w:proofErr w:type="spellStart"/>
      <w:r w:rsidRPr="00EF5A49">
        <w:rPr>
          <w:rFonts w:ascii="Verdana" w:eastAsia="Times New Roman" w:hAnsi="Verdana" w:cs="Times New Roman"/>
          <w:sz w:val="24"/>
          <w:szCs w:val="24"/>
        </w:rPr>
        <w:t>Bongaarts</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Beth </w:t>
      </w:r>
      <w:proofErr w:type="spellStart"/>
      <w:r w:rsidRPr="00EF5A49">
        <w:rPr>
          <w:rFonts w:ascii="Verdana" w:eastAsia="Times New Roman" w:hAnsi="Verdana" w:cs="Times New Roman"/>
          <w:sz w:val="24"/>
          <w:szCs w:val="24"/>
        </w:rPr>
        <w:t>Borse</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lastRenderedPageBreak/>
        <w:t>Christie Bouchard</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Diane Bowser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Christopher Bray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Tammy Brooks-</w:t>
      </w:r>
      <w:proofErr w:type="spellStart"/>
      <w:r w:rsidRPr="00EF5A49">
        <w:rPr>
          <w:rFonts w:ascii="Verdana" w:eastAsia="Times New Roman" w:hAnsi="Verdana" w:cs="Times New Roman"/>
          <w:sz w:val="24"/>
          <w:szCs w:val="24"/>
        </w:rPr>
        <w:t>Saleh</w:t>
      </w:r>
      <w:proofErr w:type="spellEnd"/>
      <w:r w:rsidRPr="00EF5A49">
        <w:rPr>
          <w:rFonts w:ascii="Verdana" w:eastAsia="Times New Roman" w:hAnsi="Verdana" w:cs="Times New Roman"/>
          <w:sz w:val="24"/>
          <w:szCs w:val="24"/>
        </w:rPr>
        <w:t xml:space="preserve"> or Tammy </w:t>
      </w:r>
      <w:proofErr w:type="spellStart"/>
      <w:r w:rsidRPr="00EF5A49">
        <w:rPr>
          <w:rFonts w:ascii="Verdana" w:eastAsia="Times New Roman" w:hAnsi="Verdana" w:cs="Times New Roman"/>
          <w:sz w:val="24"/>
          <w:szCs w:val="24"/>
        </w:rPr>
        <w:t>Saleh</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Sandy Broughton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Jenny </w:t>
      </w:r>
      <w:proofErr w:type="spellStart"/>
      <w:r w:rsidRPr="00EF5A49">
        <w:rPr>
          <w:rFonts w:ascii="Verdana" w:eastAsia="Times New Roman" w:hAnsi="Verdana" w:cs="Times New Roman"/>
          <w:sz w:val="24"/>
          <w:szCs w:val="24"/>
        </w:rPr>
        <w:t>Brouwer</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Jacqueline Brown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Paul </w:t>
      </w:r>
      <w:proofErr w:type="spellStart"/>
      <w:r w:rsidRPr="00EF5A49">
        <w:rPr>
          <w:rFonts w:ascii="Verdana" w:eastAsia="Times New Roman" w:hAnsi="Verdana" w:cs="Times New Roman"/>
          <w:sz w:val="24"/>
          <w:szCs w:val="24"/>
        </w:rPr>
        <w:t>Bruha</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Lins</w:t>
      </w:r>
      <w:proofErr w:type="spellEnd"/>
      <w:r w:rsidRPr="00EF5A49">
        <w:rPr>
          <w:rFonts w:ascii="Verdana" w:eastAsia="Times New Roman" w:hAnsi="Verdana" w:cs="Times New Roman"/>
          <w:sz w:val="24"/>
          <w:szCs w:val="24"/>
        </w:rPr>
        <w:t xml:space="preserve"> Bryce</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Rita </w:t>
      </w:r>
      <w:proofErr w:type="spellStart"/>
      <w:r w:rsidRPr="00EF5A49">
        <w:rPr>
          <w:rFonts w:ascii="Verdana" w:eastAsia="Times New Roman" w:hAnsi="Verdana" w:cs="Times New Roman"/>
          <w:sz w:val="24"/>
          <w:szCs w:val="24"/>
        </w:rPr>
        <w:t>Bucolo</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Judy </w:t>
      </w:r>
      <w:proofErr w:type="spellStart"/>
      <w:r w:rsidRPr="00EF5A49">
        <w:rPr>
          <w:rFonts w:ascii="Verdana" w:eastAsia="Times New Roman" w:hAnsi="Verdana" w:cs="Times New Roman"/>
          <w:sz w:val="24"/>
          <w:szCs w:val="24"/>
        </w:rPr>
        <w:t>Buseman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proofErr w:type="gramStart"/>
      <w:r w:rsidRPr="00EF5A49">
        <w:rPr>
          <w:rFonts w:ascii="Verdana" w:eastAsia="Times New Roman" w:hAnsi="Verdana" w:cs="Times New Roman"/>
          <w:sz w:val="24"/>
          <w:szCs w:val="24"/>
        </w:rPr>
        <w:t xml:space="preserve">Butler &amp; </w:t>
      </w:r>
      <w:proofErr w:type="spellStart"/>
      <w:r w:rsidRPr="00EF5A49">
        <w:rPr>
          <w:rFonts w:ascii="Verdana" w:eastAsia="Times New Roman" w:hAnsi="Verdana" w:cs="Times New Roman"/>
          <w:sz w:val="24"/>
          <w:szCs w:val="24"/>
        </w:rPr>
        <w:t>Hosch</w:t>
      </w:r>
      <w:proofErr w:type="spellEnd"/>
      <w:r w:rsidRPr="00EF5A49">
        <w:rPr>
          <w:rFonts w:ascii="Verdana" w:eastAsia="Times New Roman" w:hAnsi="Verdana" w:cs="Times New Roman"/>
          <w:sz w:val="24"/>
          <w:szCs w:val="24"/>
        </w:rPr>
        <w:t>, P.A.</w:t>
      </w:r>
      <w:proofErr w:type="gram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Becky Byrne</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Rodney </w:t>
      </w:r>
      <w:proofErr w:type="spellStart"/>
      <w:r w:rsidRPr="00EF5A49">
        <w:rPr>
          <w:rFonts w:ascii="Verdana" w:eastAsia="Times New Roman" w:hAnsi="Verdana" w:cs="Times New Roman"/>
          <w:sz w:val="24"/>
          <w:szCs w:val="24"/>
        </w:rPr>
        <w:t>Cadwell</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Robin Callahan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Carolyn </w:t>
      </w:r>
      <w:proofErr w:type="spellStart"/>
      <w:r w:rsidRPr="00EF5A49">
        <w:rPr>
          <w:rFonts w:ascii="Verdana" w:eastAsia="Times New Roman" w:hAnsi="Verdana" w:cs="Times New Roman"/>
          <w:sz w:val="24"/>
          <w:szCs w:val="24"/>
        </w:rPr>
        <w:t>Cari</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Jeffrey P. Carlson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Nancy L. Carlson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Richard J. Carlson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Robin </w:t>
      </w:r>
      <w:proofErr w:type="spellStart"/>
      <w:r w:rsidRPr="00EF5A49">
        <w:rPr>
          <w:rFonts w:ascii="Verdana" w:eastAsia="Times New Roman" w:hAnsi="Verdana" w:cs="Times New Roman"/>
          <w:sz w:val="24"/>
          <w:szCs w:val="24"/>
        </w:rPr>
        <w:t>Carmody</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Marvell </w:t>
      </w:r>
      <w:proofErr w:type="spellStart"/>
      <w:r w:rsidRPr="00EF5A49">
        <w:rPr>
          <w:rFonts w:ascii="Verdana" w:eastAsia="Times New Roman" w:hAnsi="Verdana" w:cs="Times New Roman"/>
          <w:sz w:val="24"/>
          <w:szCs w:val="24"/>
        </w:rPr>
        <w:t>Carmouche</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Amy Jo </w:t>
      </w:r>
      <w:proofErr w:type="spellStart"/>
      <w:r w:rsidRPr="00EF5A49">
        <w:rPr>
          <w:rFonts w:ascii="Verdana" w:eastAsia="Times New Roman" w:hAnsi="Verdana" w:cs="Times New Roman"/>
          <w:sz w:val="24"/>
          <w:szCs w:val="24"/>
        </w:rPr>
        <w:t>Cauthern</w:t>
      </w:r>
      <w:proofErr w:type="spellEnd"/>
      <w:r w:rsidRPr="00EF5A49">
        <w:rPr>
          <w:rFonts w:ascii="Verdana" w:eastAsia="Times New Roman" w:hAnsi="Verdana" w:cs="Times New Roman"/>
          <w:sz w:val="24"/>
          <w:szCs w:val="24"/>
        </w:rPr>
        <w:t>-Munoz</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Kristi M. </w:t>
      </w:r>
      <w:proofErr w:type="spellStart"/>
      <w:r w:rsidRPr="00EF5A49">
        <w:rPr>
          <w:rFonts w:ascii="Verdana" w:eastAsia="Times New Roman" w:hAnsi="Verdana" w:cs="Times New Roman"/>
          <w:sz w:val="24"/>
          <w:szCs w:val="24"/>
        </w:rPr>
        <w:t>Caya</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Kim Chambers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Carol Chapman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Keith Chapman</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lastRenderedPageBreak/>
        <w:t>Hari</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Charagundla</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Debra </w:t>
      </w:r>
      <w:proofErr w:type="spellStart"/>
      <w:r w:rsidRPr="00EF5A49">
        <w:rPr>
          <w:rFonts w:ascii="Verdana" w:eastAsia="Times New Roman" w:hAnsi="Verdana" w:cs="Times New Roman"/>
          <w:sz w:val="24"/>
          <w:szCs w:val="24"/>
        </w:rPr>
        <w:t>Chieffe</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Christina </w:t>
      </w:r>
      <w:proofErr w:type="spellStart"/>
      <w:r w:rsidRPr="00EF5A49">
        <w:rPr>
          <w:rFonts w:ascii="Verdana" w:eastAsia="Times New Roman" w:hAnsi="Verdana" w:cs="Times New Roman"/>
          <w:sz w:val="24"/>
          <w:szCs w:val="24"/>
        </w:rPr>
        <w:t>Ching</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Dave </w:t>
      </w:r>
      <w:proofErr w:type="spellStart"/>
      <w:r w:rsidRPr="00EF5A49">
        <w:rPr>
          <w:rFonts w:ascii="Verdana" w:eastAsia="Times New Roman" w:hAnsi="Verdana" w:cs="Times New Roman"/>
          <w:sz w:val="24"/>
          <w:szCs w:val="24"/>
        </w:rPr>
        <w:t>Chiodo</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Jim Clark</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Tara Clayton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John Cody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Robyn Colburn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Rebecca </w:t>
      </w:r>
      <w:proofErr w:type="spellStart"/>
      <w:r w:rsidRPr="00EF5A49">
        <w:rPr>
          <w:rFonts w:ascii="Verdana" w:eastAsia="Times New Roman" w:hAnsi="Verdana" w:cs="Times New Roman"/>
          <w:sz w:val="24"/>
          <w:szCs w:val="24"/>
        </w:rPr>
        <w:t>Colgan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Karen Cook</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Frank Coon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Julie Coon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Julie Cordova</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Jeremy Cox</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Cathy Crawford</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Kevin </w:t>
      </w:r>
      <w:proofErr w:type="spellStart"/>
      <w:r w:rsidRPr="00EF5A49">
        <w:rPr>
          <w:rFonts w:ascii="Verdana" w:eastAsia="Times New Roman" w:hAnsi="Verdana" w:cs="Times New Roman"/>
          <w:sz w:val="24"/>
          <w:szCs w:val="24"/>
        </w:rPr>
        <w:t>Crecco</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Dave Cunningham</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Michael Curry</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Nanci</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Danekar</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Amie Davis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Vickie Day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Yvette Day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Teresa </w:t>
      </w:r>
      <w:proofErr w:type="spellStart"/>
      <w:r w:rsidRPr="00EF5A49">
        <w:rPr>
          <w:rFonts w:ascii="Verdana" w:eastAsia="Times New Roman" w:hAnsi="Verdana" w:cs="Times New Roman"/>
          <w:sz w:val="24"/>
          <w:szCs w:val="24"/>
        </w:rPr>
        <w:t>DeBaker</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Jody </w:t>
      </w:r>
      <w:proofErr w:type="spellStart"/>
      <w:r w:rsidRPr="00EF5A49">
        <w:rPr>
          <w:rFonts w:ascii="Verdana" w:eastAsia="Times New Roman" w:hAnsi="Verdana" w:cs="Times New Roman"/>
          <w:sz w:val="24"/>
          <w:szCs w:val="24"/>
        </w:rPr>
        <w:t>Delfs</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Richard Delgado</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Mike Dian</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lastRenderedPageBreak/>
        <w:t xml:space="preserve">Dulce </w:t>
      </w:r>
      <w:proofErr w:type="spellStart"/>
      <w:r w:rsidRPr="00EF5A49">
        <w:rPr>
          <w:rFonts w:ascii="Verdana" w:eastAsia="Times New Roman" w:hAnsi="Verdana" w:cs="Times New Roman"/>
          <w:sz w:val="24"/>
          <w:szCs w:val="24"/>
          <w:lang w:val="es-ES_tradnl"/>
        </w:rPr>
        <w:t>Diaz</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Larry </w:t>
      </w:r>
      <w:proofErr w:type="spellStart"/>
      <w:r w:rsidRPr="00EF5A49">
        <w:rPr>
          <w:rFonts w:ascii="Verdana" w:eastAsia="Times New Roman" w:hAnsi="Verdana" w:cs="Times New Roman"/>
          <w:sz w:val="24"/>
          <w:szCs w:val="24"/>
        </w:rPr>
        <w:t>Dingmann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Kathleen Doherty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Jason </w:t>
      </w:r>
      <w:proofErr w:type="spellStart"/>
      <w:r w:rsidRPr="00EF5A49">
        <w:rPr>
          <w:rFonts w:ascii="Verdana" w:eastAsia="Times New Roman" w:hAnsi="Verdana" w:cs="Times New Roman"/>
          <w:sz w:val="24"/>
          <w:szCs w:val="24"/>
        </w:rPr>
        <w:t>Dreher</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Jennifer Duncan</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Kimbretta</w:t>
      </w:r>
      <w:proofErr w:type="spellEnd"/>
      <w:r w:rsidRPr="00EF5A49">
        <w:rPr>
          <w:rFonts w:ascii="Verdana" w:eastAsia="Times New Roman" w:hAnsi="Verdana" w:cs="Times New Roman"/>
          <w:sz w:val="24"/>
          <w:szCs w:val="24"/>
        </w:rPr>
        <w:t xml:space="preserve"> Duncan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Ronald Durant</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Neil E. Dyson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Shirley Eads</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Salena</w:t>
      </w:r>
      <w:proofErr w:type="spellEnd"/>
      <w:r w:rsidRPr="00EF5A49">
        <w:rPr>
          <w:rFonts w:ascii="Verdana" w:eastAsia="Times New Roman" w:hAnsi="Verdana" w:cs="Times New Roman"/>
          <w:sz w:val="24"/>
          <w:szCs w:val="24"/>
        </w:rPr>
        <w:t xml:space="preserve"> Edwards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Judy Faber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Sue </w:t>
      </w:r>
      <w:proofErr w:type="spellStart"/>
      <w:r w:rsidRPr="00EF5A49">
        <w:rPr>
          <w:rFonts w:ascii="Verdana" w:eastAsia="Times New Roman" w:hAnsi="Verdana" w:cs="Times New Roman"/>
          <w:sz w:val="24"/>
          <w:szCs w:val="24"/>
        </w:rPr>
        <w:t>Filiczkowski</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Donna </w:t>
      </w:r>
      <w:proofErr w:type="spellStart"/>
      <w:r w:rsidRPr="00EF5A49">
        <w:rPr>
          <w:rFonts w:ascii="Verdana" w:eastAsia="Times New Roman" w:hAnsi="Verdana" w:cs="Times New Roman"/>
          <w:sz w:val="24"/>
          <w:szCs w:val="24"/>
        </w:rPr>
        <w:t>Fitton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Sean Flanagan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Angela L. </w:t>
      </w:r>
      <w:proofErr w:type="spellStart"/>
      <w:r w:rsidRPr="00EF5A49">
        <w:rPr>
          <w:rFonts w:ascii="Verdana" w:eastAsia="Times New Roman" w:hAnsi="Verdana" w:cs="Times New Roman"/>
          <w:sz w:val="24"/>
          <w:szCs w:val="24"/>
        </w:rPr>
        <w:t>Freckman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Verdine</w:t>
      </w:r>
      <w:proofErr w:type="spellEnd"/>
      <w:r w:rsidRPr="00EF5A49">
        <w:rPr>
          <w:rFonts w:ascii="Verdana" w:eastAsia="Times New Roman" w:hAnsi="Verdana" w:cs="Times New Roman"/>
          <w:sz w:val="24"/>
          <w:szCs w:val="24"/>
        </w:rPr>
        <w:t xml:space="preserve"> A. Freeman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Eric Friedman</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Fedelis</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Fondungallah</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Barb Frost</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LeAllen</w:t>
      </w:r>
      <w:proofErr w:type="spellEnd"/>
      <w:r w:rsidRPr="00EF5A49">
        <w:rPr>
          <w:rFonts w:ascii="Verdana" w:eastAsia="Times New Roman" w:hAnsi="Verdana" w:cs="Times New Roman"/>
          <w:sz w:val="24"/>
          <w:szCs w:val="24"/>
        </w:rPr>
        <w:t xml:space="preserve"> Frost</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Fanessa</w:t>
      </w:r>
      <w:proofErr w:type="spellEnd"/>
      <w:r w:rsidRPr="00EF5A49">
        <w:rPr>
          <w:rFonts w:ascii="Verdana" w:eastAsia="Times New Roman" w:hAnsi="Verdana" w:cs="Times New Roman"/>
          <w:sz w:val="24"/>
          <w:szCs w:val="24"/>
        </w:rPr>
        <w:t xml:space="preserve"> Fuller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Laura </w:t>
      </w:r>
      <w:proofErr w:type="spellStart"/>
      <w:r w:rsidRPr="00EF5A49">
        <w:rPr>
          <w:rFonts w:ascii="Verdana" w:eastAsia="Times New Roman" w:hAnsi="Verdana" w:cs="Times New Roman"/>
          <w:sz w:val="24"/>
          <w:szCs w:val="24"/>
        </w:rPr>
        <w:t>Furrick</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Sarah </w:t>
      </w:r>
      <w:proofErr w:type="spellStart"/>
      <w:r w:rsidRPr="00EF5A49">
        <w:rPr>
          <w:rFonts w:ascii="Verdana" w:eastAsia="Times New Roman" w:hAnsi="Verdana" w:cs="Times New Roman"/>
          <w:sz w:val="24"/>
          <w:szCs w:val="24"/>
        </w:rPr>
        <w:t>Gacek</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Judi Gambrel</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Elizabeth </w:t>
      </w:r>
      <w:proofErr w:type="spellStart"/>
      <w:r w:rsidRPr="00EF5A49">
        <w:rPr>
          <w:rFonts w:ascii="Verdana" w:eastAsia="Times New Roman" w:hAnsi="Verdana" w:cs="Times New Roman"/>
          <w:sz w:val="24"/>
          <w:szCs w:val="24"/>
        </w:rPr>
        <w:t>Geretschlaeger</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Peggy Glass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lastRenderedPageBreak/>
        <w:t xml:space="preserve">Dory or </w:t>
      </w:r>
      <w:proofErr w:type="spellStart"/>
      <w:r w:rsidRPr="00EF5A49">
        <w:rPr>
          <w:rFonts w:ascii="Verdana" w:eastAsia="Times New Roman" w:hAnsi="Verdana" w:cs="Times New Roman"/>
          <w:sz w:val="24"/>
          <w:szCs w:val="24"/>
        </w:rPr>
        <w:t>Dorey</w:t>
      </w:r>
      <w:proofErr w:type="spellEnd"/>
      <w:r w:rsidRPr="00EF5A49">
        <w:rPr>
          <w:rFonts w:ascii="Verdana" w:eastAsia="Times New Roman" w:hAnsi="Verdana" w:cs="Times New Roman"/>
          <w:sz w:val="24"/>
          <w:szCs w:val="24"/>
        </w:rPr>
        <w:t xml:space="preserve"> Goebel</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Alma Gonzales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Eileen J. Gonzales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Kathleen </w:t>
      </w:r>
      <w:proofErr w:type="spellStart"/>
      <w:r w:rsidRPr="00EF5A49">
        <w:rPr>
          <w:rFonts w:ascii="Verdana" w:eastAsia="Times New Roman" w:hAnsi="Verdana" w:cs="Times New Roman"/>
          <w:sz w:val="24"/>
          <w:szCs w:val="24"/>
        </w:rPr>
        <w:t>Gowan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Kelly Graham</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Steven Y. Green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Steven Grout</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Cathy </w:t>
      </w:r>
      <w:proofErr w:type="spellStart"/>
      <w:r w:rsidRPr="00EF5A49">
        <w:rPr>
          <w:rFonts w:ascii="Verdana" w:eastAsia="Times New Roman" w:hAnsi="Verdana" w:cs="Times New Roman"/>
          <w:sz w:val="24"/>
          <w:szCs w:val="24"/>
        </w:rPr>
        <w:t>Hagstrom</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Michelle Halyard</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Craig Hanlon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Michael Hanna</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Donna </w:t>
      </w:r>
      <w:proofErr w:type="spellStart"/>
      <w:r w:rsidRPr="00EF5A49">
        <w:rPr>
          <w:rFonts w:ascii="Verdana" w:eastAsia="Times New Roman" w:hAnsi="Verdana" w:cs="Times New Roman"/>
          <w:sz w:val="24"/>
          <w:szCs w:val="24"/>
        </w:rPr>
        <w:t>Harkness</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Michael </w:t>
      </w:r>
      <w:proofErr w:type="spellStart"/>
      <w:r w:rsidRPr="00EF5A49">
        <w:rPr>
          <w:rFonts w:ascii="Verdana" w:eastAsia="Times New Roman" w:hAnsi="Verdana" w:cs="Times New Roman"/>
          <w:sz w:val="24"/>
          <w:szCs w:val="24"/>
        </w:rPr>
        <w:t>Hebling</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Renee L. Hensley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May Her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Jim Herman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Laura </w:t>
      </w:r>
      <w:proofErr w:type="spellStart"/>
      <w:r w:rsidRPr="00EF5A49">
        <w:rPr>
          <w:rFonts w:ascii="Verdana" w:eastAsia="Times New Roman" w:hAnsi="Verdana" w:cs="Times New Roman"/>
          <w:sz w:val="24"/>
          <w:szCs w:val="24"/>
        </w:rPr>
        <w:t>Hescott</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Dave </w:t>
      </w:r>
      <w:proofErr w:type="spellStart"/>
      <w:r w:rsidRPr="00EF5A49">
        <w:rPr>
          <w:rFonts w:ascii="Verdana" w:eastAsia="Times New Roman" w:hAnsi="Verdana" w:cs="Times New Roman"/>
          <w:sz w:val="24"/>
          <w:szCs w:val="24"/>
        </w:rPr>
        <w:t>Hillen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Joseph P. </w:t>
      </w:r>
      <w:proofErr w:type="spellStart"/>
      <w:r w:rsidRPr="00EF5A49">
        <w:rPr>
          <w:rFonts w:ascii="Verdana" w:eastAsia="Times New Roman" w:hAnsi="Verdana" w:cs="Times New Roman"/>
          <w:sz w:val="24"/>
          <w:szCs w:val="24"/>
        </w:rPr>
        <w:t>Hillery</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Craig Hinson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Bob </w:t>
      </w:r>
      <w:proofErr w:type="spellStart"/>
      <w:r w:rsidRPr="00EF5A49">
        <w:rPr>
          <w:rFonts w:ascii="Verdana" w:eastAsia="Times New Roman" w:hAnsi="Verdana" w:cs="Times New Roman"/>
          <w:sz w:val="24"/>
          <w:szCs w:val="24"/>
        </w:rPr>
        <w:t>Hora</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Teddi</w:t>
      </w:r>
      <w:proofErr w:type="spellEnd"/>
      <w:r w:rsidRPr="00EF5A49">
        <w:rPr>
          <w:rFonts w:ascii="Verdana" w:eastAsia="Times New Roman" w:hAnsi="Verdana" w:cs="Times New Roman"/>
          <w:sz w:val="24"/>
          <w:szCs w:val="24"/>
        </w:rPr>
        <w:t xml:space="preserve"> Horan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Robert L. Horn</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Chrys</w:t>
      </w:r>
      <w:proofErr w:type="spellEnd"/>
      <w:r w:rsidRPr="00EF5A49">
        <w:rPr>
          <w:rFonts w:ascii="Verdana" w:eastAsia="Times New Roman" w:hAnsi="Verdana" w:cs="Times New Roman"/>
          <w:sz w:val="24"/>
          <w:szCs w:val="24"/>
        </w:rPr>
        <w:t xml:space="preserve"> Houston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JK Huey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Paul Hunt</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lastRenderedPageBreak/>
        <w:t xml:space="preserve">Vickie </w:t>
      </w:r>
      <w:proofErr w:type="spellStart"/>
      <w:r w:rsidRPr="00EF5A49">
        <w:rPr>
          <w:rFonts w:ascii="Verdana" w:eastAsia="Times New Roman" w:hAnsi="Verdana" w:cs="Times New Roman"/>
          <w:sz w:val="24"/>
          <w:szCs w:val="24"/>
        </w:rPr>
        <w:t>Ingamells</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Cassandra Inouye</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Andrea Jenkins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Ashley Johnson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Mary B. Johnson</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Tina Jones</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proofErr w:type="spellStart"/>
      <w:r w:rsidRPr="00EF5A49">
        <w:rPr>
          <w:rFonts w:ascii="Verdana" w:eastAsia="Times New Roman" w:hAnsi="Verdana" w:cs="Times New Roman"/>
          <w:sz w:val="24"/>
          <w:szCs w:val="24"/>
          <w:lang w:val="es-ES_tradnl"/>
        </w:rPr>
        <w:t>Peggy</w:t>
      </w:r>
      <w:proofErr w:type="spellEnd"/>
      <w:r w:rsidRPr="00EF5A49">
        <w:rPr>
          <w:rFonts w:ascii="Verdana" w:eastAsia="Times New Roman" w:hAnsi="Verdana" w:cs="Times New Roman"/>
          <w:sz w:val="24"/>
          <w:szCs w:val="24"/>
          <w:lang w:val="es-ES_tradnl"/>
        </w:rPr>
        <w:t xml:space="preserve"> </w:t>
      </w:r>
      <w:proofErr w:type="spellStart"/>
      <w:r w:rsidRPr="00EF5A49">
        <w:rPr>
          <w:rFonts w:ascii="Verdana" w:eastAsia="Times New Roman" w:hAnsi="Verdana" w:cs="Times New Roman"/>
          <w:sz w:val="24"/>
          <w:szCs w:val="24"/>
          <w:lang w:val="es-ES_tradnl"/>
        </w:rPr>
        <w:t>Jordon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proofErr w:type="spellStart"/>
      <w:r w:rsidRPr="00EF5A49">
        <w:rPr>
          <w:rFonts w:ascii="Verdana" w:eastAsia="Times New Roman" w:hAnsi="Verdana" w:cs="Times New Roman"/>
          <w:sz w:val="24"/>
          <w:szCs w:val="24"/>
          <w:lang w:val="es-ES_tradnl"/>
        </w:rPr>
        <w:t>Etsuko</w:t>
      </w:r>
      <w:proofErr w:type="spellEnd"/>
      <w:r w:rsidRPr="00EF5A49">
        <w:rPr>
          <w:rFonts w:ascii="Verdana" w:eastAsia="Times New Roman" w:hAnsi="Verdana" w:cs="Times New Roman"/>
          <w:sz w:val="24"/>
          <w:szCs w:val="24"/>
          <w:lang w:val="es-ES_tradnl"/>
        </w:rPr>
        <w:t xml:space="preserve"> </w:t>
      </w:r>
      <w:proofErr w:type="spellStart"/>
      <w:r w:rsidRPr="00EF5A49">
        <w:rPr>
          <w:rFonts w:ascii="Verdana" w:eastAsia="Times New Roman" w:hAnsi="Verdana" w:cs="Times New Roman"/>
          <w:sz w:val="24"/>
          <w:szCs w:val="24"/>
          <w:lang w:val="es-ES_tradnl"/>
        </w:rPr>
        <w:t>Kabeya</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Jamil</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Kahin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Robert E. </w:t>
      </w:r>
      <w:proofErr w:type="spellStart"/>
      <w:r w:rsidRPr="00EF5A49">
        <w:rPr>
          <w:rFonts w:ascii="Verdana" w:eastAsia="Times New Roman" w:hAnsi="Verdana" w:cs="Times New Roman"/>
          <w:sz w:val="24"/>
          <w:szCs w:val="24"/>
        </w:rPr>
        <w:t>Kaltenbach</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Pam </w:t>
      </w:r>
      <w:proofErr w:type="spellStart"/>
      <w:r w:rsidRPr="00EF5A49">
        <w:rPr>
          <w:rFonts w:ascii="Verdana" w:eastAsia="Times New Roman" w:hAnsi="Verdana" w:cs="Times New Roman"/>
          <w:sz w:val="24"/>
          <w:szCs w:val="24"/>
        </w:rPr>
        <w:t>Kammerer</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Gloria </w:t>
      </w:r>
      <w:proofErr w:type="spellStart"/>
      <w:r w:rsidRPr="00EF5A49">
        <w:rPr>
          <w:rFonts w:ascii="Verdana" w:eastAsia="Times New Roman" w:hAnsi="Verdana" w:cs="Times New Roman"/>
          <w:sz w:val="24"/>
          <w:szCs w:val="24"/>
        </w:rPr>
        <w:t>Karau</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Vishal </w:t>
      </w:r>
      <w:proofErr w:type="spellStart"/>
      <w:r w:rsidRPr="00EF5A49">
        <w:rPr>
          <w:rFonts w:ascii="Verdana" w:eastAsia="Times New Roman" w:hAnsi="Verdana" w:cs="Times New Roman"/>
          <w:sz w:val="24"/>
          <w:szCs w:val="24"/>
        </w:rPr>
        <w:t>Karingada</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Rhonda </w:t>
      </w:r>
      <w:proofErr w:type="spellStart"/>
      <w:r w:rsidRPr="00EF5A49">
        <w:rPr>
          <w:rFonts w:ascii="Verdana" w:eastAsia="Times New Roman" w:hAnsi="Verdana" w:cs="Times New Roman"/>
          <w:sz w:val="24"/>
          <w:szCs w:val="24"/>
        </w:rPr>
        <w:t>Kastli</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Andrew </w:t>
      </w:r>
      <w:proofErr w:type="spellStart"/>
      <w:r w:rsidRPr="00EF5A49">
        <w:rPr>
          <w:rFonts w:ascii="Verdana" w:eastAsia="Times New Roman" w:hAnsi="Verdana" w:cs="Times New Roman"/>
          <w:sz w:val="24"/>
          <w:szCs w:val="24"/>
        </w:rPr>
        <w:t>Keardy</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Patricia Kelleher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Scott Keller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Bryan Kerr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John Kerr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Kim Kinney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Sandy </w:t>
      </w:r>
      <w:proofErr w:type="spellStart"/>
      <w:r w:rsidRPr="00EF5A49">
        <w:rPr>
          <w:rFonts w:ascii="Verdana" w:eastAsia="Times New Roman" w:hAnsi="Verdana" w:cs="Times New Roman"/>
          <w:sz w:val="24"/>
          <w:szCs w:val="24"/>
        </w:rPr>
        <w:t>Kinnunen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LeeAnne</w:t>
      </w:r>
      <w:proofErr w:type="spellEnd"/>
      <w:r w:rsidRPr="00EF5A49">
        <w:rPr>
          <w:rFonts w:ascii="Verdana" w:eastAsia="Times New Roman" w:hAnsi="Verdana" w:cs="Times New Roman"/>
          <w:sz w:val="24"/>
          <w:szCs w:val="24"/>
        </w:rPr>
        <w:t xml:space="preserve"> Kramer</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Mutru</w:t>
      </w:r>
      <w:proofErr w:type="spellEnd"/>
      <w:r w:rsidRPr="00EF5A49">
        <w:rPr>
          <w:rFonts w:ascii="Verdana" w:eastAsia="Times New Roman" w:hAnsi="Verdana" w:cs="Times New Roman"/>
          <w:sz w:val="24"/>
          <w:szCs w:val="24"/>
        </w:rPr>
        <w:t xml:space="preserve"> Kumar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Martha </w:t>
      </w:r>
      <w:proofErr w:type="spellStart"/>
      <w:r w:rsidRPr="00EF5A49">
        <w:rPr>
          <w:rFonts w:ascii="Verdana" w:eastAsia="Times New Roman" w:hAnsi="Verdana" w:cs="Times New Roman"/>
          <w:sz w:val="24"/>
          <w:szCs w:val="24"/>
        </w:rPr>
        <w:t>Kunkle</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Margie </w:t>
      </w:r>
      <w:proofErr w:type="spellStart"/>
      <w:r w:rsidRPr="00EF5A49">
        <w:rPr>
          <w:rFonts w:ascii="Verdana" w:eastAsia="Times New Roman" w:hAnsi="Verdana" w:cs="Times New Roman"/>
          <w:sz w:val="24"/>
          <w:szCs w:val="24"/>
        </w:rPr>
        <w:t>Kwaitanowski</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Vicki Kyle</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lastRenderedPageBreak/>
        <w:t>Sukhada</w:t>
      </w:r>
      <w:proofErr w:type="spellEnd"/>
      <w:r w:rsidRPr="00EF5A49">
        <w:rPr>
          <w:rFonts w:ascii="Verdana" w:eastAsia="Times New Roman" w:hAnsi="Verdana" w:cs="Times New Roman"/>
          <w:sz w:val="24"/>
          <w:szCs w:val="24"/>
        </w:rPr>
        <w:t xml:space="preserve"> Lad</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Brian J. </w:t>
      </w:r>
      <w:proofErr w:type="spellStart"/>
      <w:r w:rsidRPr="00EF5A49">
        <w:rPr>
          <w:rFonts w:ascii="Verdana" w:eastAsia="Times New Roman" w:hAnsi="Verdana" w:cs="Times New Roman"/>
          <w:sz w:val="24"/>
          <w:szCs w:val="24"/>
        </w:rPr>
        <w:t>LaForest</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 xml:space="preserve">Diane </w:t>
      </w:r>
      <w:proofErr w:type="spellStart"/>
      <w:r w:rsidRPr="00EF5A49">
        <w:rPr>
          <w:rFonts w:ascii="Verdana" w:eastAsia="Times New Roman" w:hAnsi="Verdana" w:cs="Times New Roman"/>
          <w:sz w:val="24"/>
          <w:szCs w:val="24"/>
          <w:lang w:val="es-ES_tradnl"/>
        </w:rPr>
        <w:t>LaFrance</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 xml:space="preserve">Patricia </w:t>
      </w:r>
      <w:proofErr w:type="spellStart"/>
      <w:r w:rsidRPr="00EF5A49">
        <w:rPr>
          <w:rFonts w:ascii="Verdana" w:eastAsia="Times New Roman" w:hAnsi="Verdana" w:cs="Times New Roman"/>
          <w:sz w:val="24"/>
          <w:szCs w:val="24"/>
          <w:lang w:val="es-ES_tradnl"/>
        </w:rPr>
        <w:t>Lambengco</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proofErr w:type="spellStart"/>
      <w:r w:rsidRPr="00EF5A49">
        <w:rPr>
          <w:rFonts w:ascii="Verdana" w:eastAsia="Times New Roman" w:hAnsi="Verdana" w:cs="Times New Roman"/>
          <w:sz w:val="24"/>
          <w:szCs w:val="24"/>
          <w:lang w:val="es-ES_tradnl"/>
        </w:rPr>
        <w:t>Kyurstina</w:t>
      </w:r>
      <w:proofErr w:type="spellEnd"/>
      <w:r w:rsidRPr="00EF5A49">
        <w:rPr>
          <w:rFonts w:ascii="Verdana" w:eastAsia="Times New Roman" w:hAnsi="Verdana" w:cs="Times New Roman"/>
          <w:sz w:val="24"/>
          <w:szCs w:val="24"/>
          <w:lang w:val="es-ES_tradnl"/>
        </w:rPr>
        <w:t xml:space="preserve"> Lawton</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Toccoa</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Lenair</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Bharati</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Lengade</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Lindsey </w:t>
      </w:r>
      <w:proofErr w:type="spellStart"/>
      <w:r w:rsidRPr="00EF5A49">
        <w:rPr>
          <w:rFonts w:ascii="Verdana" w:eastAsia="Times New Roman" w:hAnsi="Verdana" w:cs="Times New Roman"/>
          <w:sz w:val="24"/>
          <w:szCs w:val="24"/>
        </w:rPr>
        <w:t>Lesch</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Whitney Lewis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Marie Lockwood</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Stephanie Lowe</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Todd </w:t>
      </w:r>
      <w:proofErr w:type="spellStart"/>
      <w:r w:rsidRPr="00EF5A49">
        <w:rPr>
          <w:rFonts w:ascii="Verdana" w:eastAsia="Times New Roman" w:hAnsi="Verdana" w:cs="Times New Roman"/>
          <w:sz w:val="24"/>
          <w:szCs w:val="24"/>
        </w:rPr>
        <w:t>Luckey</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Michele </w:t>
      </w:r>
      <w:proofErr w:type="spellStart"/>
      <w:r w:rsidRPr="00EF5A49">
        <w:rPr>
          <w:rFonts w:ascii="Verdana" w:eastAsia="Times New Roman" w:hAnsi="Verdana" w:cs="Times New Roman"/>
          <w:sz w:val="24"/>
          <w:szCs w:val="24"/>
        </w:rPr>
        <w:t>Luszcz</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Joseph Lutz</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Hang </w:t>
      </w:r>
      <w:proofErr w:type="spellStart"/>
      <w:r w:rsidRPr="00EF5A49">
        <w:rPr>
          <w:rFonts w:ascii="Verdana" w:eastAsia="Times New Roman" w:hAnsi="Verdana" w:cs="Times New Roman"/>
          <w:sz w:val="24"/>
          <w:szCs w:val="24"/>
        </w:rPr>
        <w:t>Luu</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Frank Madden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Lisa Magnuson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William Maguire</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Michael G. </w:t>
      </w:r>
      <w:proofErr w:type="spellStart"/>
      <w:r w:rsidRPr="00EF5A49">
        <w:rPr>
          <w:rFonts w:ascii="Verdana" w:eastAsia="Times New Roman" w:hAnsi="Verdana" w:cs="Times New Roman"/>
          <w:sz w:val="24"/>
          <w:szCs w:val="24"/>
        </w:rPr>
        <w:t>Mand</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Silvia </w:t>
      </w:r>
      <w:proofErr w:type="spellStart"/>
      <w:r w:rsidRPr="00EF5A49">
        <w:rPr>
          <w:rFonts w:ascii="Verdana" w:eastAsia="Times New Roman" w:hAnsi="Verdana" w:cs="Times New Roman"/>
          <w:sz w:val="24"/>
          <w:szCs w:val="24"/>
        </w:rPr>
        <w:t>Marchan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Charmaine </w:t>
      </w:r>
      <w:proofErr w:type="spellStart"/>
      <w:r w:rsidRPr="00EF5A49">
        <w:rPr>
          <w:rFonts w:ascii="Verdana" w:eastAsia="Times New Roman" w:hAnsi="Verdana" w:cs="Times New Roman"/>
          <w:sz w:val="24"/>
          <w:szCs w:val="24"/>
        </w:rPr>
        <w:t>Marchesi</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Brock Martin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Joel Martinson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Denise A. Marvel</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Mary Maxwell</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Christopher </w:t>
      </w:r>
      <w:proofErr w:type="spellStart"/>
      <w:r w:rsidRPr="00EF5A49">
        <w:rPr>
          <w:rFonts w:ascii="Verdana" w:eastAsia="Times New Roman" w:hAnsi="Verdana" w:cs="Times New Roman"/>
          <w:sz w:val="24"/>
          <w:szCs w:val="24"/>
        </w:rPr>
        <w:t>Mayall</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lastRenderedPageBreak/>
        <w:t>Patrick McClain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Mary McGrath</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Hattie McLaughlin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Noel McNally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Donna </w:t>
      </w:r>
      <w:proofErr w:type="spellStart"/>
      <w:r w:rsidRPr="00EF5A49">
        <w:rPr>
          <w:rFonts w:ascii="Verdana" w:eastAsia="Times New Roman" w:hAnsi="Verdana" w:cs="Times New Roman"/>
          <w:sz w:val="24"/>
          <w:szCs w:val="24"/>
        </w:rPr>
        <w:t>McNaught</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Michael Mead</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 xml:space="preserve">Marcia </w:t>
      </w:r>
      <w:proofErr w:type="spellStart"/>
      <w:r w:rsidRPr="00EF5A49">
        <w:rPr>
          <w:rFonts w:ascii="Verdana" w:eastAsia="Times New Roman" w:hAnsi="Verdana" w:cs="Times New Roman"/>
          <w:sz w:val="24"/>
          <w:szCs w:val="24"/>
          <w:lang w:val="es-ES_tradnl"/>
        </w:rPr>
        <w:t>Medley</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proofErr w:type="spellStart"/>
      <w:r w:rsidRPr="00EF5A49">
        <w:rPr>
          <w:rFonts w:ascii="Verdana" w:eastAsia="Times New Roman" w:hAnsi="Verdana" w:cs="Times New Roman"/>
          <w:sz w:val="24"/>
          <w:szCs w:val="24"/>
          <w:lang w:val="es-ES_tradnl"/>
        </w:rPr>
        <w:t>Susan</w:t>
      </w:r>
      <w:proofErr w:type="spellEnd"/>
      <w:r w:rsidRPr="00EF5A49">
        <w:rPr>
          <w:rFonts w:ascii="Verdana" w:eastAsia="Times New Roman" w:hAnsi="Verdana" w:cs="Times New Roman"/>
          <w:sz w:val="24"/>
          <w:szCs w:val="24"/>
          <w:lang w:val="es-ES_tradnl"/>
        </w:rPr>
        <w:t xml:space="preserve"> </w:t>
      </w:r>
      <w:proofErr w:type="spellStart"/>
      <w:r w:rsidRPr="00EF5A49">
        <w:rPr>
          <w:rFonts w:ascii="Verdana" w:eastAsia="Times New Roman" w:hAnsi="Verdana" w:cs="Times New Roman"/>
          <w:sz w:val="24"/>
          <w:szCs w:val="24"/>
          <w:lang w:val="es-ES_tradnl"/>
        </w:rPr>
        <w:t>Meier</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 xml:space="preserve">Marisa </w:t>
      </w:r>
      <w:proofErr w:type="spellStart"/>
      <w:r w:rsidRPr="00EF5A49">
        <w:rPr>
          <w:rFonts w:ascii="Verdana" w:eastAsia="Times New Roman" w:hAnsi="Verdana" w:cs="Times New Roman"/>
          <w:sz w:val="24"/>
          <w:szCs w:val="24"/>
          <w:lang w:val="es-ES_tradnl"/>
        </w:rPr>
        <w:t>Menza</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Pamela Michael</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Linda Miller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Steve Moe</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Nancy Mooney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Joanne Moore</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Melody Moore</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Taylor Moore</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Ruth Morgan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Michael H. Moreland</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Treva</w:t>
      </w:r>
      <w:proofErr w:type="spellEnd"/>
      <w:r w:rsidRPr="00EF5A49">
        <w:rPr>
          <w:rFonts w:ascii="Verdana" w:eastAsia="Times New Roman" w:hAnsi="Verdana" w:cs="Times New Roman"/>
          <w:sz w:val="24"/>
          <w:szCs w:val="24"/>
        </w:rPr>
        <w:t xml:space="preserve"> Moreland</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Annmarie</w:t>
      </w:r>
      <w:proofErr w:type="spellEnd"/>
      <w:r w:rsidRPr="00EF5A49">
        <w:rPr>
          <w:rFonts w:ascii="Verdana" w:eastAsia="Times New Roman" w:hAnsi="Verdana" w:cs="Times New Roman"/>
          <w:sz w:val="24"/>
          <w:szCs w:val="24"/>
        </w:rPr>
        <w:t xml:space="preserve"> Morrison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Melissa </w:t>
      </w:r>
      <w:proofErr w:type="spellStart"/>
      <w:r w:rsidRPr="00EF5A49">
        <w:rPr>
          <w:rFonts w:ascii="Verdana" w:eastAsia="Times New Roman" w:hAnsi="Verdana" w:cs="Times New Roman"/>
          <w:sz w:val="24"/>
          <w:szCs w:val="24"/>
        </w:rPr>
        <w:t>Mosloski</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Kim Mullins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Patricia Murray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Ginny </w:t>
      </w:r>
      <w:proofErr w:type="spellStart"/>
      <w:r w:rsidRPr="00EF5A49">
        <w:rPr>
          <w:rFonts w:ascii="Verdana" w:eastAsia="Times New Roman" w:hAnsi="Verdana" w:cs="Times New Roman"/>
          <w:sz w:val="24"/>
          <w:szCs w:val="24"/>
        </w:rPr>
        <w:t>Neidert</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Steve A. Nielsen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Susan Nightingale</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lastRenderedPageBreak/>
        <w:t>Colleen O'Donnell</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Richard </w:t>
      </w:r>
      <w:proofErr w:type="spellStart"/>
      <w:r w:rsidRPr="00EF5A49">
        <w:rPr>
          <w:rFonts w:ascii="Verdana" w:eastAsia="Times New Roman" w:hAnsi="Verdana" w:cs="Times New Roman"/>
          <w:sz w:val="24"/>
          <w:szCs w:val="24"/>
        </w:rPr>
        <w:t>Olasande</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Mitchell </w:t>
      </w:r>
      <w:proofErr w:type="spellStart"/>
      <w:r w:rsidRPr="00EF5A49">
        <w:rPr>
          <w:rFonts w:ascii="Verdana" w:eastAsia="Times New Roman" w:hAnsi="Verdana" w:cs="Times New Roman"/>
          <w:sz w:val="24"/>
          <w:szCs w:val="24"/>
        </w:rPr>
        <w:t>Oringer</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Clothilde</w:t>
      </w:r>
      <w:proofErr w:type="spellEnd"/>
      <w:r w:rsidRPr="00EF5A49">
        <w:rPr>
          <w:rFonts w:ascii="Verdana" w:eastAsia="Times New Roman" w:hAnsi="Verdana" w:cs="Times New Roman"/>
          <w:sz w:val="24"/>
          <w:szCs w:val="24"/>
        </w:rPr>
        <w:t xml:space="preserve"> Ortega</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Amy Payment</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Dawn Peck</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Bonnie Pelletier</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Patte</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Peloquin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Joseph </w:t>
      </w:r>
      <w:proofErr w:type="spellStart"/>
      <w:r w:rsidRPr="00EF5A49">
        <w:rPr>
          <w:rFonts w:ascii="Verdana" w:eastAsia="Times New Roman" w:hAnsi="Verdana" w:cs="Times New Roman"/>
          <w:sz w:val="24"/>
          <w:szCs w:val="24"/>
        </w:rPr>
        <w:t>Pensabene</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Kenneth R. Perkins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Jennifer Peters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Charity Peterson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Joyce Petty</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Ann Pinto</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 xml:space="preserve">Ingrid </w:t>
      </w:r>
      <w:proofErr w:type="spellStart"/>
      <w:r w:rsidRPr="00EF5A49">
        <w:rPr>
          <w:rFonts w:ascii="Verdana" w:eastAsia="Times New Roman" w:hAnsi="Verdana" w:cs="Times New Roman"/>
          <w:sz w:val="24"/>
          <w:szCs w:val="24"/>
          <w:lang w:val="es-ES_tradnl"/>
        </w:rPr>
        <w:t>Pittman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proofErr w:type="spellStart"/>
      <w:r w:rsidRPr="00EF5A49">
        <w:rPr>
          <w:rFonts w:ascii="Verdana" w:eastAsia="Times New Roman" w:hAnsi="Verdana" w:cs="Times New Roman"/>
          <w:sz w:val="24"/>
          <w:szCs w:val="24"/>
          <w:lang w:val="es-ES_tradnl"/>
        </w:rPr>
        <w:t>Bernadette</w:t>
      </w:r>
      <w:proofErr w:type="spellEnd"/>
      <w:r w:rsidRPr="00EF5A49">
        <w:rPr>
          <w:rFonts w:ascii="Verdana" w:eastAsia="Times New Roman" w:hAnsi="Verdana" w:cs="Times New Roman"/>
          <w:sz w:val="24"/>
          <w:szCs w:val="24"/>
          <w:lang w:val="es-ES_tradnl"/>
        </w:rPr>
        <w:t xml:space="preserve"> </w:t>
      </w:r>
      <w:proofErr w:type="spellStart"/>
      <w:r w:rsidRPr="00EF5A49">
        <w:rPr>
          <w:rFonts w:ascii="Verdana" w:eastAsia="Times New Roman" w:hAnsi="Verdana" w:cs="Times New Roman"/>
          <w:sz w:val="24"/>
          <w:szCs w:val="24"/>
          <w:lang w:val="es-ES_tradnl"/>
        </w:rPr>
        <w:t>Polux</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Tamara Price</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Erika Puentes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Beverly </w:t>
      </w:r>
      <w:proofErr w:type="spellStart"/>
      <w:r w:rsidRPr="00EF5A49">
        <w:rPr>
          <w:rFonts w:ascii="Verdana" w:eastAsia="Times New Roman" w:hAnsi="Verdana" w:cs="Times New Roman"/>
          <w:sz w:val="24"/>
          <w:szCs w:val="24"/>
        </w:rPr>
        <w:t>Quaresima</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Shivani</w:t>
      </w:r>
      <w:proofErr w:type="spellEnd"/>
      <w:r w:rsidRPr="00EF5A49">
        <w:rPr>
          <w:rFonts w:ascii="Verdana" w:eastAsia="Times New Roman" w:hAnsi="Verdana" w:cs="Times New Roman"/>
          <w:sz w:val="24"/>
          <w:szCs w:val="24"/>
        </w:rPr>
        <w:t xml:space="preserve"> L. Ram</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Antonia Ramirez</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Rona Ramos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Myron </w:t>
      </w:r>
      <w:proofErr w:type="spellStart"/>
      <w:r w:rsidRPr="00EF5A49">
        <w:rPr>
          <w:rFonts w:ascii="Verdana" w:eastAsia="Times New Roman" w:hAnsi="Verdana" w:cs="Times New Roman"/>
          <w:sz w:val="24"/>
          <w:szCs w:val="24"/>
        </w:rPr>
        <w:t>Ravelo</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Peter Read</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Keith S. Reno</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Anthony N. </w:t>
      </w:r>
      <w:proofErr w:type="spellStart"/>
      <w:r w:rsidRPr="00EF5A49">
        <w:rPr>
          <w:rFonts w:ascii="Verdana" w:eastAsia="Times New Roman" w:hAnsi="Verdana" w:cs="Times New Roman"/>
          <w:sz w:val="24"/>
          <w:szCs w:val="24"/>
        </w:rPr>
        <w:t>Renzi</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lastRenderedPageBreak/>
        <w:t>Dawn L. Reynolds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Jeff Rivas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Jose Rivera</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Bill Rizzo</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Paula </w:t>
      </w:r>
      <w:proofErr w:type="spellStart"/>
      <w:r w:rsidRPr="00EF5A49">
        <w:rPr>
          <w:rFonts w:ascii="Verdana" w:eastAsia="Times New Roman" w:hAnsi="Verdana" w:cs="Times New Roman"/>
          <w:sz w:val="24"/>
          <w:szCs w:val="24"/>
        </w:rPr>
        <w:t>Rosato</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Margery A. </w:t>
      </w:r>
      <w:proofErr w:type="spellStart"/>
      <w:r w:rsidRPr="00EF5A49">
        <w:rPr>
          <w:rFonts w:ascii="Verdana" w:eastAsia="Times New Roman" w:hAnsi="Verdana" w:cs="Times New Roman"/>
          <w:sz w:val="24"/>
          <w:szCs w:val="24"/>
        </w:rPr>
        <w:t>Rotundo</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Sarah Rubin or Sara Rubin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Paige </w:t>
      </w:r>
      <w:proofErr w:type="spellStart"/>
      <w:r w:rsidRPr="00EF5A49">
        <w:rPr>
          <w:rFonts w:ascii="Verdana" w:eastAsia="Times New Roman" w:hAnsi="Verdana" w:cs="Times New Roman"/>
          <w:sz w:val="24"/>
          <w:szCs w:val="24"/>
        </w:rPr>
        <w:t>Sahr</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Tammy </w:t>
      </w:r>
      <w:proofErr w:type="spellStart"/>
      <w:r w:rsidRPr="00EF5A49">
        <w:rPr>
          <w:rFonts w:ascii="Verdana" w:eastAsia="Times New Roman" w:hAnsi="Verdana" w:cs="Times New Roman"/>
          <w:sz w:val="24"/>
          <w:szCs w:val="24"/>
        </w:rPr>
        <w:t>Saleh</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Kendall Sanders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Cindy Sandoval</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Dianna Sandoval</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Kimberly Sanford</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Josephine </w:t>
      </w:r>
      <w:proofErr w:type="spellStart"/>
      <w:r w:rsidRPr="00EF5A49">
        <w:rPr>
          <w:rFonts w:ascii="Verdana" w:eastAsia="Times New Roman" w:hAnsi="Verdana" w:cs="Times New Roman"/>
          <w:sz w:val="24"/>
          <w:szCs w:val="24"/>
        </w:rPr>
        <w:t>Sciarrino</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Stephanie Scott</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Jenee</w:t>
      </w:r>
      <w:proofErr w:type="spellEnd"/>
      <w:r w:rsidRPr="00EF5A49">
        <w:rPr>
          <w:rFonts w:ascii="Verdana" w:eastAsia="Times New Roman" w:hAnsi="Verdana" w:cs="Times New Roman"/>
          <w:sz w:val="24"/>
          <w:szCs w:val="24"/>
        </w:rPr>
        <w:t xml:space="preserve"> Simon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Laura </w:t>
      </w:r>
      <w:proofErr w:type="spellStart"/>
      <w:r w:rsidRPr="00EF5A49">
        <w:rPr>
          <w:rFonts w:ascii="Verdana" w:eastAsia="Times New Roman" w:hAnsi="Verdana" w:cs="Times New Roman"/>
          <w:sz w:val="24"/>
          <w:szCs w:val="24"/>
        </w:rPr>
        <w:t>Siess</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Gregory Smallwood</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Rosalie Solano</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Erika Spencer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Joseph Spicer</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Renae</w:t>
      </w:r>
      <w:proofErr w:type="spellEnd"/>
      <w:r w:rsidRPr="00EF5A49">
        <w:rPr>
          <w:rFonts w:ascii="Verdana" w:eastAsia="Times New Roman" w:hAnsi="Verdana" w:cs="Times New Roman"/>
          <w:sz w:val="24"/>
          <w:szCs w:val="24"/>
        </w:rPr>
        <w:t xml:space="preserve"> Stanton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Jeffrey Stephan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Maya Stevenson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Richard </w:t>
      </w:r>
      <w:proofErr w:type="spellStart"/>
      <w:r w:rsidRPr="00EF5A49">
        <w:rPr>
          <w:rFonts w:ascii="Verdana" w:eastAsia="Times New Roman" w:hAnsi="Verdana" w:cs="Times New Roman"/>
          <w:sz w:val="24"/>
          <w:szCs w:val="24"/>
        </w:rPr>
        <w:t>Stires</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Judith Stone</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lastRenderedPageBreak/>
        <w:t xml:space="preserve">September </w:t>
      </w:r>
      <w:proofErr w:type="spellStart"/>
      <w:r w:rsidRPr="00EF5A49">
        <w:rPr>
          <w:rFonts w:ascii="Verdana" w:eastAsia="Times New Roman" w:hAnsi="Verdana" w:cs="Times New Roman"/>
          <w:sz w:val="24"/>
          <w:szCs w:val="24"/>
        </w:rPr>
        <w:t>Stoudemire</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Roy </w:t>
      </w:r>
      <w:proofErr w:type="spellStart"/>
      <w:r w:rsidRPr="00EF5A49">
        <w:rPr>
          <w:rFonts w:ascii="Verdana" w:eastAsia="Times New Roman" w:hAnsi="Verdana" w:cs="Times New Roman"/>
          <w:sz w:val="24"/>
          <w:szCs w:val="24"/>
        </w:rPr>
        <w:t>Stringfellow</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Anne Sutcliffe</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Rachel Switzer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Emmanuel </w:t>
      </w:r>
      <w:proofErr w:type="spellStart"/>
      <w:r w:rsidRPr="00EF5A49">
        <w:rPr>
          <w:rFonts w:ascii="Verdana" w:eastAsia="Times New Roman" w:hAnsi="Verdana" w:cs="Times New Roman"/>
          <w:sz w:val="24"/>
          <w:szCs w:val="24"/>
        </w:rPr>
        <w:t>Tabot</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Mary Taylor</w:t>
      </w:r>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Varsha</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Thakkar</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Bernice </w:t>
      </w:r>
      <w:proofErr w:type="spellStart"/>
      <w:r w:rsidRPr="00EF5A49">
        <w:rPr>
          <w:rFonts w:ascii="Verdana" w:eastAsia="Times New Roman" w:hAnsi="Verdana" w:cs="Times New Roman"/>
          <w:sz w:val="24"/>
          <w:szCs w:val="24"/>
        </w:rPr>
        <w:t>Thell</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Keith </w:t>
      </w:r>
      <w:proofErr w:type="spellStart"/>
      <w:r w:rsidRPr="00EF5A49">
        <w:rPr>
          <w:rFonts w:ascii="Verdana" w:eastAsia="Times New Roman" w:hAnsi="Verdana" w:cs="Times New Roman"/>
          <w:sz w:val="24"/>
          <w:szCs w:val="24"/>
        </w:rPr>
        <w:t>Torok</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Deb Twining</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Kenneth </w:t>
      </w:r>
      <w:proofErr w:type="spellStart"/>
      <w:r w:rsidRPr="00EF5A49">
        <w:rPr>
          <w:rFonts w:ascii="Verdana" w:eastAsia="Times New Roman" w:hAnsi="Verdana" w:cs="Times New Roman"/>
          <w:sz w:val="24"/>
          <w:szCs w:val="24"/>
        </w:rPr>
        <w:t>Ugwuadu</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R.P. </w:t>
      </w:r>
      <w:proofErr w:type="spellStart"/>
      <w:r w:rsidRPr="00EF5A49">
        <w:rPr>
          <w:rFonts w:ascii="Verdana" w:eastAsia="Times New Roman" w:hAnsi="Verdana" w:cs="Times New Roman"/>
          <w:sz w:val="24"/>
          <w:szCs w:val="24"/>
        </w:rPr>
        <w:t>Umali</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Keo</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Maney</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Kue</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Vang</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proofErr w:type="spellStart"/>
      <w:r w:rsidRPr="00EF5A49">
        <w:rPr>
          <w:rFonts w:ascii="Verdana" w:eastAsia="Times New Roman" w:hAnsi="Verdana" w:cs="Times New Roman"/>
          <w:sz w:val="24"/>
          <w:szCs w:val="24"/>
          <w:lang w:val="es-ES_tradnl"/>
        </w:rPr>
        <w:t>Jason</w:t>
      </w:r>
      <w:proofErr w:type="spellEnd"/>
      <w:r w:rsidRPr="00EF5A49">
        <w:rPr>
          <w:rFonts w:ascii="Verdana" w:eastAsia="Times New Roman" w:hAnsi="Verdana" w:cs="Times New Roman"/>
          <w:sz w:val="24"/>
          <w:szCs w:val="24"/>
          <w:lang w:val="es-ES_tradnl"/>
        </w:rPr>
        <w:t xml:space="preserve"> </w:t>
      </w:r>
      <w:proofErr w:type="spellStart"/>
      <w:r w:rsidRPr="00EF5A49">
        <w:rPr>
          <w:rFonts w:ascii="Verdana" w:eastAsia="Times New Roman" w:hAnsi="Verdana" w:cs="Times New Roman"/>
          <w:sz w:val="24"/>
          <w:szCs w:val="24"/>
          <w:lang w:val="es-ES_tradnl"/>
        </w:rPr>
        <w:t>Vecchio</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r w:rsidRPr="00EF5A49">
        <w:rPr>
          <w:rFonts w:ascii="Verdana" w:eastAsia="Times New Roman" w:hAnsi="Verdana" w:cs="Times New Roman"/>
          <w:sz w:val="24"/>
          <w:szCs w:val="24"/>
          <w:lang w:val="es-ES_tradnl"/>
        </w:rPr>
        <w:t>Rebecca Verdeja</w:t>
      </w:r>
    </w:p>
    <w:p w:rsidR="00EF5A49" w:rsidRPr="00EF5A49" w:rsidRDefault="00EF5A49" w:rsidP="00EF5A49">
      <w:pPr>
        <w:spacing w:line="240" w:lineRule="auto"/>
        <w:ind w:left="720"/>
        <w:rPr>
          <w:rFonts w:ascii="Times New Roman" w:eastAsia="Times New Roman" w:hAnsi="Times New Roman" w:cs="Times New Roman"/>
          <w:sz w:val="24"/>
          <w:szCs w:val="24"/>
          <w:lang w:val="es-ES_tradnl"/>
        </w:rPr>
      </w:pPr>
      <w:proofErr w:type="spellStart"/>
      <w:r w:rsidRPr="00EF5A49">
        <w:rPr>
          <w:rFonts w:ascii="Verdana" w:eastAsia="Times New Roman" w:hAnsi="Verdana" w:cs="Times New Roman"/>
          <w:sz w:val="24"/>
          <w:szCs w:val="24"/>
          <w:lang w:val="es-ES_tradnl"/>
        </w:rPr>
        <w:t>Vinod</w:t>
      </w:r>
      <w:proofErr w:type="spellEnd"/>
      <w:r w:rsidRPr="00EF5A49">
        <w:rPr>
          <w:rFonts w:ascii="Verdana" w:eastAsia="Times New Roman" w:hAnsi="Verdana" w:cs="Times New Roman"/>
          <w:sz w:val="24"/>
          <w:szCs w:val="24"/>
          <w:lang w:val="es-ES_tradnl"/>
        </w:rPr>
        <w:t xml:space="preserve"> </w:t>
      </w:r>
      <w:proofErr w:type="spellStart"/>
      <w:r w:rsidRPr="00EF5A49">
        <w:rPr>
          <w:rFonts w:ascii="Verdana" w:eastAsia="Times New Roman" w:hAnsi="Verdana" w:cs="Times New Roman"/>
          <w:sz w:val="24"/>
          <w:szCs w:val="24"/>
          <w:lang w:val="es-ES_tradnl"/>
        </w:rPr>
        <w:t>Vishwakarma</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Fifi</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Volgarakis</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Janet Vollmer</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Kim </w:t>
      </w:r>
      <w:proofErr w:type="spellStart"/>
      <w:r w:rsidRPr="00EF5A49">
        <w:rPr>
          <w:rFonts w:ascii="Verdana" w:eastAsia="Times New Roman" w:hAnsi="Verdana" w:cs="Times New Roman"/>
          <w:sz w:val="24"/>
          <w:szCs w:val="24"/>
        </w:rPr>
        <w:t>Waldroff</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Linda Walton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Lisa Watson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John Wesley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Katrina Whitfield-Bailey or by Katrina Whitfield or by Katrina Bailey</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Joanne Wight</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Cathy Williams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Paul Williams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lastRenderedPageBreak/>
        <w:t>Kristine Wilson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Mary </w:t>
      </w:r>
      <w:proofErr w:type="spellStart"/>
      <w:r w:rsidRPr="00EF5A49">
        <w:rPr>
          <w:rFonts w:ascii="Verdana" w:eastAsia="Times New Roman" w:hAnsi="Verdana" w:cs="Times New Roman"/>
          <w:sz w:val="24"/>
          <w:szCs w:val="24"/>
        </w:rPr>
        <w:t>Winbauer</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Rebecca </w:t>
      </w:r>
      <w:proofErr w:type="spellStart"/>
      <w:r w:rsidRPr="00EF5A49">
        <w:rPr>
          <w:rFonts w:ascii="Verdana" w:eastAsia="Times New Roman" w:hAnsi="Verdana" w:cs="Times New Roman"/>
          <w:sz w:val="24"/>
          <w:szCs w:val="24"/>
        </w:rPr>
        <w:t>Wirtz</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Danielle Woods</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Janine </w:t>
      </w:r>
      <w:proofErr w:type="spellStart"/>
      <w:r w:rsidRPr="00EF5A49">
        <w:rPr>
          <w:rFonts w:ascii="Verdana" w:eastAsia="Times New Roman" w:hAnsi="Verdana" w:cs="Times New Roman"/>
          <w:sz w:val="24"/>
          <w:szCs w:val="24"/>
        </w:rPr>
        <w:t>Yamoah</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Jerry Yang</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Elizabeth </w:t>
      </w:r>
      <w:proofErr w:type="spellStart"/>
      <w:r w:rsidRPr="00EF5A49">
        <w:rPr>
          <w:rFonts w:ascii="Verdana" w:eastAsia="Times New Roman" w:hAnsi="Verdana" w:cs="Times New Roman"/>
          <w:sz w:val="24"/>
          <w:szCs w:val="24"/>
        </w:rPr>
        <w:t>Yeranosian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proofErr w:type="spellStart"/>
      <w:r w:rsidRPr="00EF5A49">
        <w:rPr>
          <w:rFonts w:ascii="Verdana" w:eastAsia="Times New Roman" w:hAnsi="Verdana" w:cs="Times New Roman"/>
          <w:sz w:val="24"/>
          <w:szCs w:val="24"/>
        </w:rPr>
        <w:t>Mellisa</w:t>
      </w:r>
      <w:proofErr w:type="spellEnd"/>
      <w:r w:rsidRPr="00EF5A49">
        <w:rPr>
          <w:rFonts w:ascii="Verdana" w:eastAsia="Times New Roman" w:hAnsi="Verdana" w:cs="Times New Roman"/>
          <w:sz w:val="24"/>
          <w:szCs w:val="24"/>
        </w:rPr>
        <w:t xml:space="preserve"> </w:t>
      </w:r>
      <w:proofErr w:type="spellStart"/>
      <w:r w:rsidRPr="00EF5A49">
        <w:rPr>
          <w:rFonts w:ascii="Verdana" w:eastAsia="Times New Roman" w:hAnsi="Verdana" w:cs="Times New Roman"/>
          <w:sz w:val="24"/>
          <w:szCs w:val="24"/>
        </w:rPr>
        <w:t>Ziertman</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Jan Zimmerman</w:t>
      </w:r>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Stephen </w:t>
      </w:r>
      <w:proofErr w:type="spellStart"/>
      <w:r w:rsidRPr="00EF5A49">
        <w:rPr>
          <w:rFonts w:ascii="Verdana" w:eastAsia="Times New Roman" w:hAnsi="Verdana" w:cs="Times New Roman"/>
          <w:sz w:val="24"/>
          <w:szCs w:val="24"/>
        </w:rPr>
        <w:t>Zindler</w:t>
      </w:r>
      <w:proofErr w:type="spellEnd"/>
    </w:p>
    <w:p w:rsidR="00EF5A49" w:rsidRPr="00EF5A49" w:rsidRDefault="00EF5A49" w:rsidP="00EF5A49">
      <w:pPr>
        <w:spacing w:line="240" w:lineRule="auto"/>
        <w:ind w:left="720"/>
        <w:rPr>
          <w:rFonts w:ascii="Times New Roman" w:eastAsia="Times New Roman" w:hAnsi="Times New Roman" w:cs="Times New Roman"/>
          <w:sz w:val="24"/>
          <w:szCs w:val="24"/>
        </w:rPr>
      </w:pPr>
      <w:r w:rsidRPr="00EF5A49">
        <w:rPr>
          <w:rFonts w:ascii="Verdana" w:eastAsia="Times New Roman" w:hAnsi="Verdana" w:cs="Times New Roman"/>
          <w:sz w:val="24"/>
          <w:szCs w:val="24"/>
        </w:rPr>
        <w:t xml:space="preserve">Katie </w:t>
      </w:r>
      <w:proofErr w:type="spellStart"/>
      <w:r w:rsidRPr="00EF5A49">
        <w:rPr>
          <w:rFonts w:ascii="Verdana" w:eastAsia="Times New Roman" w:hAnsi="Verdana" w:cs="Times New Roman"/>
          <w:sz w:val="24"/>
          <w:szCs w:val="24"/>
        </w:rPr>
        <w:t>Zrust</w:t>
      </w:r>
      <w:proofErr w:type="spellEnd"/>
    </w:p>
    <w:p w:rsidR="00EF5A49" w:rsidRDefault="00EF5A49"/>
    <w:sectPr w:rsidR="00EF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A3E1"/>
    <w:multiLevelType w:val="singleLevel"/>
    <w:tmpl w:val="1E50A71A"/>
    <w:lvl w:ilvl="0">
      <w:numFmt w:val="bullet"/>
      <w:lvlText w:val="·"/>
      <w:lvlJc w:val="left"/>
      <w:pPr>
        <w:tabs>
          <w:tab w:val="num" w:pos="288"/>
        </w:tabs>
      </w:pPr>
      <w:rPr>
        <w:rFonts w:ascii="Symbol" w:hAnsi="Symbol" w:cs="Symbol"/>
        <w:snapToGrid/>
        <w:spacing w:val="-7"/>
        <w:w w:val="105"/>
        <w:sz w:val="24"/>
        <w:szCs w:val="24"/>
      </w:rPr>
    </w:lvl>
  </w:abstractNum>
  <w:abstractNum w:abstractNumId="1">
    <w:nsid w:val="02867820"/>
    <w:multiLevelType w:val="multilevel"/>
    <w:tmpl w:val="8732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233D1"/>
    <w:multiLevelType w:val="multilevel"/>
    <w:tmpl w:val="1406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C765B"/>
    <w:multiLevelType w:val="multilevel"/>
    <w:tmpl w:val="825C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000B9"/>
    <w:multiLevelType w:val="multilevel"/>
    <w:tmpl w:val="E4EE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8F6DE2"/>
    <w:multiLevelType w:val="multilevel"/>
    <w:tmpl w:val="75D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7133BB"/>
    <w:multiLevelType w:val="multilevel"/>
    <w:tmpl w:val="A3A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262D9A"/>
    <w:multiLevelType w:val="multilevel"/>
    <w:tmpl w:val="5C16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4C5BD2"/>
    <w:multiLevelType w:val="multilevel"/>
    <w:tmpl w:val="A79C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F3D1C"/>
    <w:multiLevelType w:val="multilevel"/>
    <w:tmpl w:val="2BE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B3068E"/>
    <w:multiLevelType w:val="multilevel"/>
    <w:tmpl w:val="58F8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D72F56"/>
    <w:multiLevelType w:val="multilevel"/>
    <w:tmpl w:val="7704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A970AA"/>
    <w:multiLevelType w:val="multilevel"/>
    <w:tmpl w:val="14B4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701F13"/>
    <w:multiLevelType w:val="multilevel"/>
    <w:tmpl w:val="9E2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F01C3C"/>
    <w:multiLevelType w:val="multilevel"/>
    <w:tmpl w:val="D7D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A37E80"/>
    <w:multiLevelType w:val="multilevel"/>
    <w:tmpl w:val="A6FA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BB1387"/>
    <w:multiLevelType w:val="multilevel"/>
    <w:tmpl w:val="AE6A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A042BC"/>
    <w:multiLevelType w:val="multilevel"/>
    <w:tmpl w:val="DE2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111F74"/>
    <w:multiLevelType w:val="multilevel"/>
    <w:tmpl w:val="9B42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FD5039"/>
    <w:multiLevelType w:val="multilevel"/>
    <w:tmpl w:val="A9468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E610A"/>
    <w:multiLevelType w:val="multilevel"/>
    <w:tmpl w:val="F542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48476D"/>
    <w:multiLevelType w:val="multilevel"/>
    <w:tmpl w:val="C64A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93697E"/>
    <w:multiLevelType w:val="multilevel"/>
    <w:tmpl w:val="9A3E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110270"/>
    <w:multiLevelType w:val="multilevel"/>
    <w:tmpl w:val="7848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CB20B8"/>
    <w:multiLevelType w:val="multilevel"/>
    <w:tmpl w:val="D4AA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6F1CD2"/>
    <w:multiLevelType w:val="multilevel"/>
    <w:tmpl w:val="D1E4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7730C6"/>
    <w:multiLevelType w:val="multilevel"/>
    <w:tmpl w:val="9DA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B03305"/>
    <w:multiLevelType w:val="multilevel"/>
    <w:tmpl w:val="E664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14350A"/>
    <w:multiLevelType w:val="multilevel"/>
    <w:tmpl w:val="EE0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305FE3"/>
    <w:multiLevelType w:val="multilevel"/>
    <w:tmpl w:val="9C06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0640F1"/>
    <w:multiLevelType w:val="multilevel"/>
    <w:tmpl w:val="39F4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FA5CCC"/>
    <w:multiLevelType w:val="multilevel"/>
    <w:tmpl w:val="AA1E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5F35BA"/>
    <w:multiLevelType w:val="multilevel"/>
    <w:tmpl w:val="AF2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BE31C9"/>
    <w:multiLevelType w:val="multilevel"/>
    <w:tmpl w:val="329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23B0B"/>
    <w:multiLevelType w:val="hybridMultilevel"/>
    <w:tmpl w:val="2FD20CCC"/>
    <w:lvl w:ilvl="0" w:tplc="5ECC30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A05C57"/>
    <w:multiLevelType w:val="multilevel"/>
    <w:tmpl w:val="834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6C1706"/>
    <w:multiLevelType w:val="multilevel"/>
    <w:tmpl w:val="CEDC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7"/>
  </w:num>
  <w:num w:numId="3">
    <w:abstractNumId w:val="14"/>
  </w:num>
  <w:num w:numId="4">
    <w:abstractNumId w:val="35"/>
  </w:num>
  <w:num w:numId="5">
    <w:abstractNumId w:val="26"/>
  </w:num>
  <w:num w:numId="6">
    <w:abstractNumId w:val="3"/>
  </w:num>
  <w:num w:numId="7">
    <w:abstractNumId w:val="18"/>
  </w:num>
  <w:num w:numId="8">
    <w:abstractNumId w:val="12"/>
  </w:num>
  <w:num w:numId="9">
    <w:abstractNumId w:val="27"/>
  </w:num>
  <w:num w:numId="10">
    <w:abstractNumId w:val="10"/>
  </w:num>
  <w:num w:numId="11">
    <w:abstractNumId w:val="9"/>
  </w:num>
  <w:num w:numId="12">
    <w:abstractNumId w:val="23"/>
  </w:num>
  <w:num w:numId="13">
    <w:abstractNumId w:val="5"/>
  </w:num>
  <w:num w:numId="14">
    <w:abstractNumId w:val="33"/>
  </w:num>
  <w:num w:numId="15">
    <w:abstractNumId w:val="24"/>
  </w:num>
  <w:num w:numId="16">
    <w:abstractNumId w:val="36"/>
  </w:num>
  <w:num w:numId="17">
    <w:abstractNumId w:val="28"/>
  </w:num>
  <w:num w:numId="18">
    <w:abstractNumId w:val="32"/>
  </w:num>
  <w:num w:numId="19">
    <w:abstractNumId w:val="30"/>
  </w:num>
  <w:num w:numId="20">
    <w:abstractNumId w:val="6"/>
  </w:num>
  <w:num w:numId="21">
    <w:abstractNumId w:val="13"/>
  </w:num>
  <w:num w:numId="22">
    <w:abstractNumId w:val="34"/>
  </w:num>
  <w:num w:numId="23">
    <w:abstractNumId w:val="0"/>
  </w:num>
  <w:num w:numId="24">
    <w:abstractNumId w:val="0"/>
    <w:lvlOverride w:ilvl="0">
      <w:lvl w:ilvl="0">
        <w:numFmt w:val="bullet"/>
        <w:lvlText w:val="·"/>
        <w:lvlJc w:val="left"/>
        <w:pPr>
          <w:tabs>
            <w:tab w:val="num" w:pos="360"/>
          </w:tabs>
        </w:pPr>
        <w:rPr>
          <w:rFonts w:ascii="Symbol" w:hAnsi="Symbol" w:cs="Symbol"/>
          <w:snapToGrid/>
          <w:spacing w:val="5"/>
          <w:w w:val="105"/>
          <w:sz w:val="24"/>
          <w:szCs w:val="24"/>
        </w:rPr>
      </w:lvl>
    </w:lvlOverride>
  </w:num>
  <w:num w:numId="25">
    <w:abstractNumId w:val="0"/>
    <w:lvlOverride w:ilvl="0">
      <w:lvl w:ilvl="0">
        <w:numFmt w:val="bullet"/>
        <w:lvlText w:val="·"/>
        <w:lvlJc w:val="left"/>
        <w:pPr>
          <w:tabs>
            <w:tab w:val="num" w:pos="216"/>
          </w:tabs>
        </w:pPr>
        <w:rPr>
          <w:rFonts w:ascii="Symbol" w:hAnsi="Symbol" w:cs="Symbol"/>
          <w:snapToGrid/>
          <w:spacing w:val="-5"/>
          <w:w w:val="105"/>
          <w:sz w:val="24"/>
          <w:szCs w:val="24"/>
        </w:rPr>
      </w:lvl>
    </w:lvlOverride>
  </w:num>
  <w:num w:numId="26">
    <w:abstractNumId w:val="2"/>
  </w:num>
  <w:num w:numId="27">
    <w:abstractNumId w:val="11"/>
  </w:num>
  <w:num w:numId="28">
    <w:abstractNumId w:val="17"/>
  </w:num>
  <w:num w:numId="29">
    <w:abstractNumId w:val="8"/>
  </w:num>
  <w:num w:numId="30">
    <w:abstractNumId w:val="25"/>
  </w:num>
  <w:num w:numId="31">
    <w:abstractNumId w:val="1"/>
  </w:num>
  <w:num w:numId="32">
    <w:abstractNumId w:val="15"/>
  </w:num>
  <w:num w:numId="33">
    <w:abstractNumId w:val="19"/>
  </w:num>
  <w:num w:numId="34">
    <w:abstractNumId w:val="20"/>
  </w:num>
  <w:num w:numId="35">
    <w:abstractNumId w:val="4"/>
  </w:num>
  <w:num w:numId="36">
    <w:abstractNumId w:val="16"/>
  </w:num>
  <w:num w:numId="37">
    <w:abstractNumId w:val="22"/>
  </w:num>
  <w:num w:numId="38">
    <w:abstractNumId w:val="29"/>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73"/>
    <w:rsid w:val="00004AC8"/>
    <w:rsid w:val="000068CC"/>
    <w:rsid w:val="000157AA"/>
    <w:rsid w:val="00070073"/>
    <w:rsid w:val="00090BF8"/>
    <w:rsid w:val="000B1740"/>
    <w:rsid w:val="000C3E27"/>
    <w:rsid w:val="00111095"/>
    <w:rsid w:val="00115D45"/>
    <w:rsid w:val="00116E8C"/>
    <w:rsid w:val="001371DA"/>
    <w:rsid w:val="00164396"/>
    <w:rsid w:val="00166CAC"/>
    <w:rsid w:val="00191042"/>
    <w:rsid w:val="001A0373"/>
    <w:rsid w:val="001A58D6"/>
    <w:rsid w:val="001C5A4A"/>
    <w:rsid w:val="001E3B1E"/>
    <w:rsid w:val="001F78A0"/>
    <w:rsid w:val="002433AD"/>
    <w:rsid w:val="002510B8"/>
    <w:rsid w:val="0028329C"/>
    <w:rsid w:val="0029120A"/>
    <w:rsid w:val="002C5BFE"/>
    <w:rsid w:val="002C6A0F"/>
    <w:rsid w:val="002D3BE3"/>
    <w:rsid w:val="00303422"/>
    <w:rsid w:val="00303BB3"/>
    <w:rsid w:val="0032085D"/>
    <w:rsid w:val="0037058F"/>
    <w:rsid w:val="0037698E"/>
    <w:rsid w:val="0038114A"/>
    <w:rsid w:val="00390639"/>
    <w:rsid w:val="00394B3A"/>
    <w:rsid w:val="003973B7"/>
    <w:rsid w:val="003E4913"/>
    <w:rsid w:val="00412536"/>
    <w:rsid w:val="0047309C"/>
    <w:rsid w:val="004903D7"/>
    <w:rsid w:val="004A1F28"/>
    <w:rsid w:val="004D5DDE"/>
    <w:rsid w:val="004E167B"/>
    <w:rsid w:val="0052757C"/>
    <w:rsid w:val="00540D19"/>
    <w:rsid w:val="00580123"/>
    <w:rsid w:val="00585EA6"/>
    <w:rsid w:val="00597601"/>
    <w:rsid w:val="005B10CE"/>
    <w:rsid w:val="005B2709"/>
    <w:rsid w:val="005C51B4"/>
    <w:rsid w:val="005E71AF"/>
    <w:rsid w:val="005F2EEA"/>
    <w:rsid w:val="005F6EE1"/>
    <w:rsid w:val="005F7827"/>
    <w:rsid w:val="006611B6"/>
    <w:rsid w:val="006C29D9"/>
    <w:rsid w:val="007037D9"/>
    <w:rsid w:val="007247F4"/>
    <w:rsid w:val="00731812"/>
    <w:rsid w:val="0074387F"/>
    <w:rsid w:val="00780AB2"/>
    <w:rsid w:val="00795080"/>
    <w:rsid w:val="00796AB2"/>
    <w:rsid w:val="007C4A76"/>
    <w:rsid w:val="008076A9"/>
    <w:rsid w:val="00842258"/>
    <w:rsid w:val="00884F76"/>
    <w:rsid w:val="008D1375"/>
    <w:rsid w:val="0090560B"/>
    <w:rsid w:val="00931023"/>
    <w:rsid w:val="00935C1C"/>
    <w:rsid w:val="00955F16"/>
    <w:rsid w:val="00960037"/>
    <w:rsid w:val="009A2EC3"/>
    <w:rsid w:val="00A147E0"/>
    <w:rsid w:val="00A505AF"/>
    <w:rsid w:val="00A540CC"/>
    <w:rsid w:val="00AA6300"/>
    <w:rsid w:val="00AA714F"/>
    <w:rsid w:val="00AC32F9"/>
    <w:rsid w:val="00AE0D6D"/>
    <w:rsid w:val="00AF5098"/>
    <w:rsid w:val="00B24B64"/>
    <w:rsid w:val="00B314FF"/>
    <w:rsid w:val="00BD0C62"/>
    <w:rsid w:val="00C310E9"/>
    <w:rsid w:val="00C46B33"/>
    <w:rsid w:val="00C70B2E"/>
    <w:rsid w:val="00C778AB"/>
    <w:rsid w:val="00C87574"/>
    <w:rsid w:val="00C96298"/>
    <w:rsid w:val="00D04644"/>
    <w:rsid w:val="00D568EC"/>
    <w:rsid w:val="00D629F7"/>
    <w:rsid w:val="00D72642"/>
    <w:rsid w:val="00E05871"/>
    <w:rsid w:val="00E11167"/>
    <w:rsid w:val="00E115C9"/>
    <w:rsid w:val="00E11DB8"/>
    <w:rsid w:val="00E12D3D"/>
    <w:rsid w:val="00E6011F"/>
    <w:rsid w:val="00E61F59"/>
    <w:rsid w:val="00E70D3A"/>
    <w:rsid w:val="00E855BC"/>
    <w:rsid w:val="00EE6146"/>
    <w:rsid w:val="00EE71C5"/>
    <w:rsid w:val="00EF5A49"/>
    <w:rsid w:val="00F03E13"/>
    <w:rsid w:val="00F10E99"/>
    <w:rsid w:val="00F177FA"/>
    <w:rsid w:val="00F35A3E"/>
    <w:rsid w:val="00F5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073"/>
  </w:style>
  <w:style w:type="paragraph" w:styleId="Heading2">
    <w:name w:val="heading 2"/>
    <w:basedOn w:val="Normal"/>
    <w:link w:val="Heading2Char"/>
    <w:uiPriority w:val="9"/>
    <w:qFormat/>
    <w:rsid w:val="000700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700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00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00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0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00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00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0073"/>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70073"/>
    <w:rPr>
      <w:strike w:val="0"/>
      <w:dstrike w:val="0"/>
      <w:color w:val="3970DC"/>
      <w:u w:val="none"/>
      <w:effect w:val="none"/>
    </w:rPr>
  </w:style>
  <w:style w:type="character" w:styleId="FollowedHyperlink">
    <w:name w:val="FollowedHyperlink"/>
    <w:basedOn w:val="DefaultParagraphFont"/>
    <w:uiPriority w:val="99"/>
    <w:semiHidden/>
    <w:unhideWhenUsed/>
    <w:rsid w:val="00070073"/>
    <w:rPr>
      <w:strike w:val="0"/>
      <w:dstrike w:val="0"/>
      <w:color w:val="2D54A3"/>
      <w:u w:val="none"/>
      <w:effect w:val="none"/>
    </w:rPr>
  </w:style>
  <w:style w:type="character" w:styleId="HTMLCite">
    <w:name w:val="HTML Cite"/>
    <w:basedOn w:val="DefaultParagraphFont"/>
    <w:uiPriority w:val="99"/>
    <w:semiHidden/>
    <w:unhideWhenUsed/>
    <w:rsid w:val="00070073"/>
    <w:rPr>
      <w:i/>
      <w:iCs/>
    </w:rPr>
  </w:style>
  <w:style w:type="paragraph" w:styleId="NormalWeb">
    <w:name w:val="Normal (Web)"/>
    <w:basedOn w:val="Normal"/>
    <w:uiPriority w:val="99"/>
    <w:unhideWhenUsed/>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070073"/>
    <w:pPr>
      <w:shd w:val="clear" w:color="auto" w:fill="FFFF00"/>
      <w:spacing w:before="150" w:after="150" w:line="240" w:lineRule="auto"/>
      <w:ind w:left="150" w:right="150"/>
    </w:pPr>
    <w:rPr>
      <w:rFonts w:ascii="Times New Roman" w:eastAsia="Times New Roman" w:hAnsi="Times New Roman" w:cs="Times New Roman"/>
      <w:color w:val="FF0000"/>
      <w:sz w:val="24"/>
      <w:szCs w:val="24"/>
    </w:rPr>
  </w:style>
  <w:style w:type="paragraph" w:customStyle="1" w:styleId="authorsname">
    <w:name w:val="authors_name"/>
    <w:basedOn w:val="Normal"/>
    <w:rsid w:val="00070073"/>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b4incomment">
    <w:name w:val="b4in_comment"/>
    <w:basedOn w:val="Normal"/>
    <w:rsid w:val="00070073"/>
    <w:pPr>
      <w:pBdr>
        <w:bottom w:val="dotted" w:sz="6" w:space="4"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4incommentbyline">
    <w:name w:val="b4in_comment_byline"/>
    <w:basedOn w:val="Normal"/>
    <w:rsid w:val="00070073"/>
    <w:pPr>
      <w:spacing w:before="100" w:beforeAutospacing="1" w:after="100" w:afterAutospacing="1" w:line="240" w:lineRule="auto"/>
    </w:pPr>
    <w:rPr>
      <w:rFonts w:ascii="Times New Roman" w:eastAsia="Times New Roman" w:hAnsi="Times New Roman" w:cs="Times New Roman"/>
      <w:b/>
      <w:bCs/>
      <w:color w:val="888888"/>
      <w:sz w:val="15"/>
      <w:szCs w:val="15"/>
    </w:rPr>
  </w:style>
  <w:style w:type="paragraph" w:customStyle="1" w:styleId="b4incommenttools">
    <w:name w:val="b4in_comment_tools"/>
    <w:basedOn w:val="Normal"/>
    <w:rsid w:val="00070073"/>
    <w:pPr>
      <w:spacing w:before="100" w:beforeAutospacing="1" w:after="100" w:afterAutospacing="1" w:line="240" w:lineRule="auto"/>
    </w:pPr>
    <w:rPr>
      <w:rFonts w:ascii="Times New Roman" w:eastAsia="Times New Roman" w:hAnsi="Times New Roman" w:cs="Times New Roman"/>
      <w:b/>
      <w:bCs/>
      <w:color w:val="888888"/>
      <w:sz w:val="15"/>
      <w:szCs w:val="15"/>
    </w:rPr>
  </w:style>
  <w:style w:type="paragraph" w:customStyle="1" w:styleId="box12">
    <w:name w:val="box12"/>
    <w:basedOn w:val="Normal"/>
    <w:rsid w:val="00070073"/>
    <w:pPr>
      <w:shd w:val="clear" w:color="auto" w:fill="D0DBE0"/>
      <w:spacing w:before="100" w:beforeAutospacing="1" w:after="225" w:line="240" w:lineRule="auto"/>
    </w:pPr>
    <w:rPr>
      <w:rFonts w:ascii="Arial" w:eastAsia="Times New Roman" w:hAnsi="Arial" w:cs="Arial"/>
      <w:sz w:val="18"/>
      <w:szCs w:val="18"/>
    </w:rPr>
  </w:style>
  <w:style w:type="paragraph" w:customStyle="1" w:styleId="box13">
    <w:name w:val="box13"/>
    <w:basedOn w:val="Normal"/>
    <w:rsid w:val="00070073"/>
    <w:pPr>
      <w:spacing w:after="100" w:afterAutospacing="1" w:line="240" w:lineRule="auto"/>
    </w:pPr>
    <w:rPr>
      <w:rFonts w:ascii="Arial" w:eastAsia="Times New Roman" w:hAnsi="Arial" w:cs="Arial"/>
      <w:color w:val="595959"/>
      <w:sz w:val="18"/>
      <w:szCs w:val="18"/>
    </w:rPr>
  </w:style>
  <w:style w:type="paragraph" w:customStyle="1" w:styleId="byline">
    <w:name w:val="byline"/>
    <w:basedOn w:val="Normal"/>
    <w:rsid w:val="00070073"/>
    <w:pPr>
      <w:spacing w:before="100" w:beforeAutospacing="1" w:after="100" w:afterAutospacing="1" w:line="312" w:lineRule="atLeast"/>
    </w:pPr>
    <w:rPr>
      <w:rFonts w:ascii="Times New Roman" w:eastAsia="Times New Roman" w:hAnsi="Times New Roman" w:cs="Times New Roman"/>
      <w:color w:val="888888"/>
    </w:rPr>
  </w:style>
  <w:style w:type="paragraph" w:customStyle="1" w:styleId="catname">
    <w:name w:val="catname"/>
    <w:basedOn w:val="Normal"/>
    <w:rsid w:val="00070073"/>
    <w:pPr>
      <w:spacing w:after="0" w:line="240" w:lineRule="auto"/>
      <w:jc w:val="center"/>
    </w:pPr>
    <w:rPr>
      <w:rFonts w:ascii="Helvetica" w:eastAsia="Times New Roman" w:hAnsi="Helvetica" w:cs="Helvetica"/>
      <w:sz w:val="24"/>
      <w:szCs w:val="24"/>
    </w:rPr>
  </w:style>
  <w:style w:type="paragraph" w:customStyle="1" w:styleId="clear">
    <w:name w:val="clea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070073"/>
    <w:pPr>
      <w:pBdr>
        <w:top w:val="dotted" w:sz="6" w:space="6" w:color="000000"/>
        <w:left w:val="dotted" w:sz="6" w:space="6" w:color="000000"/>
        <w:bottom w:val="dotted" w:sz="6" w:space="6" w:color="000000"/>
        <w:right w:val="dotted" w:sz="6" w:space="6" w:color="000000"/>
      </w:pBdr>
      <w:spacing w:before="100" w:beforeAutospacing="1" w:after="150" w:line="312" w:lineRule="atLeast"/>
    </w:pPr>
    <w:rPr>
      <w:rFonts w:ascii="Trebuchet MS" w:eastAsia="Times New Roman" w:hAnsi="Trebuchet MS" w:cs="Times New Roman"/>
    </w:rPr>
  </w:style>
  <w:style w:type="paragraph" w:customStyle="1" w:styleId="disclaimer">
    <w:name w:val="disclaimer"/>
    <w:basedOn w:val="Normal"/>
    <w:rsid w:val="00070073"/>
    <w:pPr>
      <w:pBdr>
        <w:top w:val="dotted" w:sz="6" w:space="0" w:color="8F1000"/>
        <w:left w:val="dotted" w:sz="6" w:space="4" w:color="8F1000"/>
        <w:bottom w:val="dotted" w:sz="6" w:space="0" w:color="8F1000"/>
        <w:right w:val="dotted" w:sz="6" w:space="0" w:color="8F1000"/>
      </w:pBdr>
      <w:shd w:val="clear" w:color="auto" w:fill="E1CDC8"/>
      <w:spacing w:before="100" w:beforeAutospacing="1" w:after="100" w:afterAutospacing="1" w:line="240" w:lineRule="auto"/>
    </w:pPr>
    <w:rPr>
      <w:rFonts w:ascii="Times New Roman" w:eastAsia="Times New Roman" w:hAnsi="Times New Roman" w:cs="Times New Roman"/>
      <w:color w:val="6E180B"/>
      <w:sz w:val="17"/>
      <w:szCs w:val="17"/>
    </w:rPr>
  </w:style>
  <w:style w:type="paragraph" w:customStyle="1" w:styleId="end">
    <w:name w:val="end"/>
    <w:basedOn w:val="Normal"/>
    <w:rsid w:val="00070073"/>
    <w:pPr>
      <w:shd w:val="clear" w:color="auto" w:fill="003399"/>
      <w:spacing w:before="100" w:beforeAutospacing="1" w:after="75" w:line="240" w:lineRule="auto"/>
    </w:pPr>
    <w:rPr>
      <w:rFonts w:ascii="Times New Roman" w:eastAsia="Times New Roman" w:hAnsi="Times New Roman" w:cs="Times New Roman"/>
      <w:sz w:val="24"/>
      <w:szCs w:val="24"/>
    </w:rPr>
  </w:style>
  <w:style w:type="paragraph" w:customStyle="1" w:styleId="external">
    <w:name w:val="external"/>
    <w:basedOn w:val="Normal"/>
    <w:rsid w:val="00070073"/>
    <w:pPr>
      <w:spacing w:before="100" w:beforeAutospacing="1" w:after="100" w:afterAutospacing="1" w:line="240" w:lineRule="auto"/>
    </w:pPr>
    <w:rPr>
      <w:rFonts w:ascii="Times New Roman" w:eastAsia="Times New Roman" w:hAnsi="Times New Roman" w:cs="Times New Roman"/>
      <w:color w:val="1950BC"/>
      <w:sz w:val="24"/>
      <w:szCs w:val="24"/>
    </w:rPr>
  </w:style>
  <w:style w:type="paragraph" w:customStyle="1" w:styleId="fancy-bg">
    <w:name w:val="fancy-bg"/>
    <w:basedOn w:val="Normal"/>
    <w:rsid w:val="00070073"/>
    <w:pPr>
      <w:spacing w:after="0" w:line="240" w:lineRule="auto"/>
    </w:pPr>
    <w:rPr>
      <w:rFonts w:ascii="Times New Roman" w:eastAsia="Times New Roman" w:hAnsi="Times New Roman" w:cs="Times New Roman"/>
      <w:sz w:val="24"/>
      <w:szCs w:val="24"/>
    </w:rPr>
  </w:style>
  <w:style w:type="paragraph" w:customStyle="1" w:styleId="fancybox-title-inside">
    <w:name w:val="fancybox-title-inside"/>
    <w:basedOn w:val="Normal"/>
    <w:rsid w:val="00070073"/>
    <w:pPr>
      <w:spacing w:before="100" w:beforeAutospacing="1" w:after="100" w:afterAutospacing="1" w:line="240" w:lineRule="auto"/>
      <w:jc w:val="center"/>
    </w:pPr>
    <w:rPr>
      <w:rFonts w:ascii="Times New Roman" w:eastAsia="Times New Roman" w:hAnsi="Times New Roman" w:cs="Times New Roman"/>
      <w:color w:val="333333"/>
      <w:sz w:val="24"/>
      <w:szCs w:val="24"/>
    </w:rPr>
  </w:style>
  <w:style w:type="paragraph" w:customStyle="1" w:styleId="fancybox-title-outside">
    <w:name w:val="fancybox-title-outside"/>
    <w:basedOn w:val="Normal"/>
    <w:rsid w:val="00070073"/>
    <w:pPr>
      <w:spacing w:before="100" w:beforeAutospacing="1" w:after="100" w:afterAutospacing="1" w:line="240" w:lineRule="auto"/>
      <w:jc w:val="center"/>
    </w:pPr>
    <w:rPr>
      <w:rFonts w:ascii="Times New Roman" w:eastAsia="Times New Roman" w:hAnsi="Times New Roman" w:cs="Times New Roman"/>
      <w:b/>
      <w:bCs/>
      <w:color w:val="FFFFFF"/>
      <w:sz w:val="24"/>
      <w:szCs w:val="24"/>
    </w:rPr>
  </w:style>
  <w:style w:type="paragraph" w:customStyle="1" w:styleId="fancybox-title-over">
    <w:name w:val="fancybox-title-over"/>
    <w:basedOn w:val="Normal"/>
    <w:rsid w:val="0007007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fnwl">
    <w:name w:val="fnw_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wm">
    <w:name w:val="fnw_m"/>
    <w:basedOn w:val="Normal"/>
    <w:rsid w:val="00070073"/>
    <w:pPr>
      <w:shd w:val="clear" w:color="auto" w:fill="FFFFFF"/>
      <w:spacing w:after="0" w:line="150" w:lineRule="atLeast"/>
      <w:jc w:val="center"/>
    </w:pPr>
    <w:rPr>
      <w:rFonts w:ascii="Arial" w:eastAsia="Times New Roman" w:hAnsi="Arial" w:cs="Arial"/>
      <w:color w:val="000000"/>
      <w:sz w:val="18"/>
      <w:szCs w:val="18"/>
    </w:rPr>
  </w:style>
  <w:style w:type="paragraph" w:customStyle="1" w:styleId="fnwr">
    <w:name w:val="fnw_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ox">
    <w:name w:val="followbox"/>
    <w:basedOn w:val="Normal"/>
    <w:rsid w:val="00070073"/>
    <w:pPr>
      <w:pBdr>
        <w:top w:val="single" w:sz="6" w:space="4" w:color="999999"/>
        <w:left w:val="single" w:sz="6" w:space="4" w:color="999999"/>
        <w:bottom w:val="single" w:sz="6" w:space="2" w:color="999999"/>
        <w:right w:val="single" w:sz="6" w:space="2" w:color="999999"/>
      </w:pBdr>
      <w:spacing w:before="75" w:after="100" w:afterAutospacing="1" w:line="240" w:lineRule="auto"/>
    </w:pPr>
    <w:rPr>
      <w:rFonts w:ascii="Times New Roman" w:eastAsia="Times New Roman" w:hAnsi="Times New Roman" w:cs="Times New Roman"/>
      <w:sz w:val="24"/>
      <w:szCs w:val="24"/>
    </w:rPr>
  </w:style>
  <w:style w:type="paragraph" w:customStyle="1" w:styleId="followboxad">
    <w:name w:val="followboxad"/>
    <w:basedOn w:val="Normal"/>
    <w:rsid w:val="00070073"/>
    <w:pPr>
      <w:spacing w:before="75" w:after="100" w:afterAutospacing="1" w:line="240" w:lineRule="auto"/>
    </w:pPr>
    <w:rPr>
      <w:rFonts w:ascii="Times New Roman" w:eastAsia="Times New Roman" w:hAnsi="Times New Roman" w:cs="Times New Roman"/>
      <w:sz w:val="24"/>
      <w:szCs w:val="24"/>
    </w:rPr>
  </w:style>
  <w:style w:type="paragraph" w:customStyle="1" w:styleId="followcol">
    <w:name w:val="followcol"/>
    <w:basedOn w:val="Normal"/>
    <w:rsid w:val="00070073"/>
    <w:pPr>
      <w:spacing w:before="75" w:after="75" w:line="240" w:lineRule="auto"/>
      <w:ind w:right="150"/>
    </w:pPr>
    <w:rPr>
      <w:rFonts w:ascii="Times New Roman" w:eastAsia="Times New Roman" w:hAnsi="Times New Roman" w:cs="Times New Roman"/>
      <w:sz w:val="24"/>
      <w:szCs w:val="24"/>
    </w:rPr>
  </w:style>
  <w:style w:type="paragraph" w:customStyle="1" w:styleId="inline">
    <w:name w:val="inline"/>
    <w:basedOn w:val="Normal"/>
    <w:rsid w:val="00070073"/>
    <w:pPr>
      <w:spacing w:after="0" w:line="240" w:lineRule="auto"/>
      <w:textAlignment w:val="center"/>
    </w:pPr>
    <w:rPr>
      <w:rFonts w:ascii="Times New Roman" w:eastAsia="Times New Roman" w:hAnsi="Times New Roman" w:cs="Times New Roman"/>
      <w:sz w:val="24"/>
      <w:szCs w:val="24"/>
    </w:rPr>
  </w:style>
  <w:style w:type="paragraph" w:customStyle="1" w:styleId="login">
    <w:name w:val="login"/>
    <w:basedOn w:val="Normal"/>
    <w:rsid w:val="00070073"/>
    <w:pPr>
      <w:spacing w:after="100" w:afterAutospacing="1" w:line="240" w:lineRule="auto"/>
      <w:jc w:val="center"/>
      <w:textAlignment w:val="center"/>
    </w:pPr>
    <w:rPr>
      <w:rFonts w:ascii="Times New Roman" w:eastAsia="Times New Roman" w:hAnsi="Times New Roman" w:cs="Times New Roman"/>
    </w:rPr>
  </w:style>
  <w:style w:type="paragraph" w:customStyle="1" w:styleId="logintable">
    <w:name w:val="login_table"/>
    <w:basedOn w:val="Normal"/>
    <w:rsid w:val="00070073"/>
    <w:pPr>
      <w:spacing w:before="1500" w:after="1500" w:line="240" w:lineRule="auto"/>
      <w:ind w:left="3750"/>
    </w:pPr>
    <w:rPr>
      <w:rFonts w:ascii="Times New Roman" w:eastAsia="Times New Roman" w:hAnsi="Times New Roman" w:cs="Times New Roman"/>
      <w:sz w:val="24"/>
      <w:szCs w:val="24"/>
    </w:rPr>
  </w:style>
  <w:style w:type="paragraph" w:customStyle="1" w:styleId="logintable2">
    <w:name w:val="login_table2"/>
    <w:basedOn w:val="Normal"/>
    <w:rsid w:val="00070073"/>
    <w:pPr>
      <w:spacing w:before="1125" w:after="100" w:afterAutospacing="1" w:line="240" w:lineRule="auto"/>
      <w:ind w:left="2700"/>
    </w:pPr>
    <w:rPr>
      <w:rFonts w:ascii="Times New Roman" w:eastAsia="Times New Roman" w:hAnsi="Times New Roman" w:cs="Times New Roman"/>
      <w:sz w:val="24"/>
      <w:szCs w:val="24"/>
    </w:rPr>
  </w:style>
  <w:style w:type="paragraph" w:customStyle="1" w:styleId="logo">
    <w:name w:val="logo"/>
    <w:basedOn w:val="Normal"/>
    <w:rsid w:val="00070073"/>
    <w:pPr>
      <w:pBdr>
        <w:bottom w:val="dotted" w:sz="6" w:space="2" w:color="333333"/>
      </w:pBdr>
      <w:spacing w:before="300" w:after="300" w:line="240" w:lineRule="auto"/>
      <w:jc w:val="center"/>
    </w:pPr>
    <w:rPr>
      <w:rFonts w:ascii="Times New Roman" w:eastAsia="Times New Roman" w:hAnsi="Times New Roman" w:cs="Times New Roman"/>
      <w:sz w:val="24"/>
      <w:szCs w:val="24"/>
    </w:rPr>
  </w:style>
  <w:style w:type="paragraph" w:customStyle="1" w:styleId="post">
    <w:name w:val="post"/>
    <w:basedOn w:val="Normal"/>
    <w:rsid w:val="00070073"/>
    <w:pPr>
      <w:spacing w:before="100" w:beforeAutospacing="1" w:after="100" w:afterAutospacing="1" w:line="240" w:lineRule="auto"/>
    </w:pPr>
    <w:rPr>
      <w:rFonts w:ascii="Times New Roman" w:eastAsia="Times New Roman" w:hAnsi="Times New Roman" w:cs="Times New Roman"/>
    </w:rPr>
  </w:style>
  <w:style w:type="paragraph" w:customStyle="1" w:styleId="readmore">
    <w:name w:val="readmore"/>
    <w:basedOn w:val="Normal"/>
    <w:rsid w:val="00070073"/>
    <w:pPr>
      <w:pBdr>
        <w:bottom w:val="dotted" w:sz="6" w:space="0" w:color="333333"/>
      </w:pBdr>
      <w:spacing w:after="300" w:line="240" w:lineRule="auto"/>
    </w:pPr>
    <w:rPr>
      <w:rFonts w:ascii="Times New Roman" w:eastAsia="Times New Roman" w:hAnsi="Times New Roman" w:cs="Times New Roman"/>
      <w:sz w:val="24"/>
      <w:szCs w:val="24"/>
    </w:rPr>
  </w:style>
  <w:style w:type="paragraph" w:customStyle="1" w:styleId="rightstory">
    <w:name w:val="right_story"/>
    <w:basedOn w:val="Normal"/>
    <w:rsid w:val="00070073"/>
    <w:pPr>
      <w:pBdr>
        <w:top w:val="dotted" w:sz="6" w:space="0" w:color="A4B0CD"/>
      </w:pBdr>
      <w:spacing w:after="45" w:line="240" w:lineRule="auto"/>
      <w:ind w:right="60"/>
    </w:pPr>
    <w:rPr>
      <w:rFonts w:ascii="Times New Roman" w:eastAsia="Times New Roman" w:hAnsi="Times New Roman" w:cs="Times New Roman"/>
      <w:sz w:val="18"/>
      <w:szCs w:val="18"/>
    </w:rPr>
  </w:style>
  <w:style w:type="paragraph" w:customStyle="1" w:styleId="rightstories">
    <w:name w:val="right_stories"/>
    <w:basedOn w:val="Normal"/>
    <w:rsid w:val="00070073"/>
    <w:pPr>
      <w:shd w:val="clear" w:color="auto" w:fill="FFFFFF"/>
      <w:spacing w:before="105" w:after="0" w:line="240" w:lineRule="auto"/>
      <w:ind w:left="15"/>
    </w:pPr>
    <w:rPr>
      <w:rFonts w:ascii="Times New Roman" w:eastAsia="Times New Roman" w:hAnsi="Times New Roman" w:cs="Times New Roman"/>
      <w:sz w:val="24"/>
      <w:szCs w:val="24"/>
    </w:rPr>
  </w:style>
  <w:style w:type="paragraph" w:customStyle="1" w:styleId="roundbutton">
    <w:name w:val="round_button"/>
    <w:basedOn w:val="Normal"/>
    <w:rsid w:val="00070073"/>
    <w:pPr>
      <w:spacing w:after="0" w:line="240" w:lineRule="auto"/>
      <w:textAlignment w:val="center"/>
    </w:pPr>
    <w:rPr>
      <w:rFonts w:ascii="Times New Roman" w:eastAsia="Times New Roman" w:hAnsi="Times New Roman" w:cs="Times New Roman"/>
      <w:sz w:val="24"/>
      <w:szCs w:val="24"/>
    </w:rPr>
  </w:style>
  <w:style w:type="paragraph" w:customStyle="1" w:styleId="storyunliked">
    <w:name w:val="story_unliked"/>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wrapper2">
    <w:name w:val="story_wrapper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content">
    <w:name w:val="ui-widget-content"/>
    <w:basedOn w:val="Normal"/>
    <w:rsid w:val="00070073"/>
    <w:pPr>
      <w:pBdr>
        <w:top w:val="single" w:sz="6" w:space="0" w:color="A6C9E2"/>
        <w:left w:val="single" w:sz="6" w:space="0" w:color="A6C9E2"/>
        <w:bottom w:val="single" w:sz="6" w:space="0" w:color="A6C9E2"/>
        <w:right w:val="single" w:sz="6" w:space="0" w:color="A6C9E2"/>
      </w:pBdr>
      <w:shd w:val="clear" w:color="auto" w:fill="FC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header">
    <w:name w:val="ui-widget-header"/>
    <w:basedOn w:val="Normal"/>
    <w:rsid w:val="00070073"/>
    <w:pPr>
      <w:pBdr>
        <w:top w:val="single" w:sz="24" w:space="0" w:color="4297D7"/>
        <w:left w:val="single" w:sz="24" w:space="0" w:color="4297D7"/>
        <w:bottom w:val="single" w:sz="24" w:space="0" w:color="4297D7"/>
        <w:right w:val="single" w:sz="24" w:space="0" w:color="4297D7"/>
      </w:pBdr>
      <w:shd w:val="clear" w:color="auto" w:fill="2191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content">
    <w:name w:val="tooltipcontent"/>
    <w:basedOn w:val="Normal"/>
    <w:rsid w:val="00070073"/>
    <w:pPr>
      <w:pBdr>
        <w:top w:val="single" w:sz="6" w:space="4" w:color="677CA1"/>
        <w:left w:val="single" w:sz="6" w:space="4" w:color="677CA1"/>
        <w:bottom w:val="single" w:sz="6" w:space="4" w:color="677CA1"/>
        <w:right w:val="single" w:sz="6" w:space="4" w:color="677CA1"/>
      </w:pBdr>
      <w:shd w:val="clear" w:color="auto" w:fill="E4ECF5"/>
      <w:spacing w:before="100" w:beforeAutospacing="1" w:after="100" w:afterAutospacing="1" w:line="240" w:lineRule="auto"/>
    </w:pPr>
    <w:rPr>
      <w:rFonts w:ascii="Times New Roman" w:eastAsia="Times New Roman" w:hAnsi="Times New Roman" w:cs="Times New Roman"/>
      <w:color w:val="2C313F"/>
      <w:sz w:val="17"/>
      <w:szCs w:val="17"/>
    </w:rPr>
  </w:style>
  <w:style w:type="paragraph" w:customStyle="1" w:styleId="ad300x250">
    <w:name w:val="ad300x250"/>
    <w:basedOn w:val="Normal"/>
    <w:rsid w:val="00070073"/>
    <w:pPr>
      <w:spacing w:after="0" w:line="240" w:lineRule="auto"/>
    </w:pPr>
    <w:rPr>
      <w:rFonts w:ascii="Times New Roman" w:eastAsia="Times New Roman" w:hAnsi="Times New Roman" w:cs="Times New Roman"/>
      <w:sz w:val="24"/>
      <w:szCs w:val="24"/>
    </w:rPr>
  </w:style>
  <w:style w:type="paragraph" w:customStyle="1" w:styleId="cse-branding-form">
    <w:name w:val="cse-branding-form"/>
    <w:basedOn w:val="Normal"/>
    <w:rsid w:val="00070073"/>
    <w:pPr>
      <w:spacing w:before="45" w:after="100" w:afterAutospacing="1" w:line="240" w:lineRule="auto"/>
    </w:pPr>
    <w:rPr>
      <w:rFonts w:ascii="Times New Roman" w:eastAsia="Times New Roman" w:hAnsi="Times New Roman" w:cs="Times New Roman"/>
      <w:sz w:val="24"/>
      <w:szCs w:val="24"/>
    </w:rPr>
  </w:style>
  <w:style w:type="paragraph" w:customStyle="1" w:styleId="likecontributor">
    <w:name w:val="likecontributor"/>
    <w:basedOn w:val="Normal"/>
    <w:rsid w:val="00070073"/>
    <w:pPr>
      <w:spacing w:before="300" w:after="300" w:line="240" w:lineRule="auto"/>
    </w:pPr>
    <w:rPr>
      <w:rFonts w:ascii="Times New Roman" w:eastAsia="Times New Roman" w:hAnsi="Times New Roman" w:cs="Times New Roman"/>
      <w:color w:val="7CA7D2"/>
      <w:sz w:val="18"/>
      <w:szCs w:val="18"/>
    </w:rPr>
  </w:style>
  <w:style w:type="paragraph" w:customStyle="1" w:styleId="likestory">
    <w:name w:val="likestory"/>
    <w:basedOn w:val="Normal"/>
    <w:rsid w:val="00070073"/>
    <w:pPr>
      <w:spacing w:before="100" w:beforeAutospacing="1" w:after="100" w:afterAutospacing="1" w:line="240" w:lineRule="auto"/>
    </w:pPr>
    <w:rPr>
      <w:rFonts w:ascii="Times New Roman" w:eastAsia="Times New Roman" w:hAnsi="Times New Roman" w:cs="Times New Roman"/>
      <w:color w:val="7CA7D2"/>
      <w:sz w:val="18"/>
      <w:szCs w:val="18"/>
    </w:rPr>
  </w:style>
  <w:style w:type="paragraph" w:customStyle="1" w:styleId="infobar">
    <w:name w:val="infobar"/>
    <w:basedOn w:val="Normal"/>
    <w:rsid w:val="00070073"/>
    <w:pPr>
      <w:pBdr>
        <w:bottom w:val="single" w:sz="6" w:space="0"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op">
    <w:name w:val="pp_top"/>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
    <w:name w:val="pp_conten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fade">
    <w:name w:val="pp_fade"/>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pcontentcontainer">
    <w:name w:val="pp_content_contain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scription">
    <w:name w:val="pp_description"/>
    <w:basedOn w:val="Normal"/>
    <w:rsid w:val="00070073"/>
    <w:pPr>
      <w:spacing w:after="75" w:line="240" w:lineRule="auto"/>
    </w:pPr>
    <w:rPr>
      <w:rFonts w:ascii="Times New Roman" w:eastAsia="Times New Roman" w:hAnsi="Times New Roman" w:cs="Times New Roman"/>
      <w:vanish/>
      <w:sz w:val="24"/>
      <w:szCs w:val="24"/>
    </w:rPr>
  </w:style>
  <w:style w:type="paragraph" w:customStyle="1" w:styleId="ppnav">
    <w:name w:val="pp_nav"/>
    <w:basedOn w:val="Normal"/>
    <w:rsid w:val="00070073"/>
    <w:pPr>
      <w:spacing w:before="45" w:after="0" w:line="240" w:lineRule="auto"/>
    </w:pPr>
    <w:rPr>
      <w:rFonts w:ascii="Times New Roman" w:eastAsia="Times New Roman" w:hAnsi="Times New Roman" w:cs="Times New Roman"/>
      <w:sz w:val="24"/>
      <w:szCs w:val="24"/>
    </w:rPr>
  </w:style>
  <w:style w:type="paragraph" w:customStyle="1" w:styleId="pphovercontainer">
    <w:name w:val="pp_hovercontain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gallery">
    <w:name w:val="pp_gallery"/>
    <w:basedOn w:val="Normal"/>
    <w:rsid w:val="00070073"/>
    <w:pPr>
      <w:spacing w:after="100" w:afterAutospacing="1" w:line="240" w:lineRule="auto"/>
    </w:pPr>
    <w:rPr>
      <w:rFonts w:ascii="Times New Roman" w:eastAsia="Times New Roman" w:hAnsi="Times New Roman" w:cs="Times New Roman"/>
      <w:sz w:val="24"/>
      <w:szCs w:val="24"/>
    </w:rPr>
  </w:style>
  <w:style w:type="paragraph" w:customStyle="1" w:styleId="ppbottom">
    <w:name w:val="pp_bottom"/>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
    <w:name w:val="pp_loadericon"/>
    <w:basedOn w:val="Normal"/>
    <w:rsid w:val="00070073"/>
    <w:pPr>
      <w:spacing w:after="0" w:line="240" w:lineRule="auto"/>
      <w:ind w:left="-180"/>
    </w:pPr>
    <w:rPr>
      <w:rFonts w:ascii="Times New Roman" w:eastAsia="Times New Roman" w:hAnsi="Times New Roman" w:cs="Times New Roman"/>
      <w:sz w:val="24"/>
      <w:szCs w:val="24"/>
    </w:rPr>
  </w:style>
  <w:style w:type="paragraph" w:customStyle="1" w:styleId="clearfix">
    <w:name w:val="clearfix"/>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
    <w:name w:val="gsc-contro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070073"/>
    <w:pPr>
      <w:spacing w:before="100" w:beforeAutospacing="1" w:after="100" w:afterAutospacing="1" w:line="240" w:lineRule="auto"/>
    </w:pPr>
    <w:rPr>
      <w:rFonts w:ascii="Arial" w:eastAsia="Times New Roman" w:hAnsi="Arial" w:cs="Arial"/>
      <w:sz w:val="20"/>
      <w:szCs w:val="20"/>
    </w:rPr>
  </w:style>
  <w:style w:type="paragraph" w:customStyle="1" w:styleId="gsc-branding-text">
    <w:name w:val="gsc-branding-text"/>
    <w:basedOn w:val="Normal"/>
    <w:rsid w:val="00070073"/>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keeper">
    <w:name w:val="gsc-keeper"/>
    <w:basedOn w:val="Normal"/>
    <w:rsid w:val="00070073"/>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070073"/>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070073"/>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070073"/>
    <w:pPr>
      <w:spacing w:before="90" w:after="100" w:afterAutospacing="1" w:line="240" w:lineRule="auto"/>
    </w:pPr>
    <w:rPr>
      <w:rFonts w:ascii="Times New Roman" w:eastAsia="Times New Roman" w:hAnsi="Times New Roman" w:cs="Times New Roman"/>
      <w:sz w:val="24"/>
      <w:szCs w:val="24"/>
    </w:rPr>
  </w:style>
  <w:style w:type="paragraph" w:customStyle="1" w:styleId="gsc-tabsareainvisible">
    <w:name w:val="gsc-tabsareainvisible"/>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070073"/>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gsc-completion-selected">
    <w:name w:val="gsc-completion-selected"/>
    <w:basedOn w:val="Normal"/>
    <w:rsid w:val="00070073"/>
    <w:pPr>
      <w:shd w:val="clear" w:color="auto" w:fill="D5E2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07007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box-visible">
    <w:name w:val="gsc-resultsbox-visibl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070073"/>
    <w:pPr>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070073"/>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070073"/>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070073"/>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070073"/>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070073"/>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web-image-box">
    <w:name w:val="gs-web-image-box"/>
    <w:basedOn w:val="Normal"/>
    <w:rsid w:val="00070073"/>
    <w:pPr>
      <w:pBdr>
        <w:top w:val="single" w:sz="6" w:space="2" w:color="BBBBBB"/>
        <w:left w:val="single" w:sz="6" w:space="2" w:color="BBBBBB"/>
        <w:bottom w:val="single" w:sz="6" w:space="2" w:color="BBBBBB"/>
        <w:right w:val="single" w:sz="6" w:space="2" w:color="BBBBBB"/>
      </w:pBdr>
      <w:spacing w:before="100" w:beforeAutospacing="1" w:after="100" w:afterAutospacing="1" w:line="240" w:lineRule="auto"/>
      <w:ind w:left="120" w:right="75"/>
    </w:pPr>
    <w:rPr>
      <w:rFonts w:ascii="Times New Roman" w:eastAsia="Times New Roman" w:hAnsi="Times New Roman" w:cs="Times New Roman"/>
      <w:sz w:val="24"/>
      <w:szCs w:val="24"/>
    </w:rPr>
  </w:style>
  <w:style w:type="paragraph" w:customStyle="1" w:styleId="gsc-imageresult">
    <w:name w:val="gsc-imageresult"/>
    <w:basedOn w:val="Normal"/>
    <w:rsid w:val="00070073"/>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imageresult">
    <w:name w:val="gs-imageresul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070073"/>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
    <w:name w:val="gs-promotion"/>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image">
    <w:name w:val="gs-promotion-image"/>
    <w:basedOn w:val="Normal"/>
    <w:rsid w:val="00070073"/>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promotion-image-td">
    <w:name w:val="gs-promotion-image-td"/>
    <w:basedOn w:val="Normal"/>
    <w:rsid w:val="00070073"/>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oog-te-banner-frame">
    <w:name w:val="goog-te-banner-frame"/>
    <w:basedOn w:val="Normal"/>
    <w:rsid w:val="00070073"/>
    <w:pPr>
      <w:pBdr>
        <w:bottom w:val="single" w:sz="6" w:space="0" w:color="6B90DA"/>
      </w:pBdr>
      <w:spacing w:after="0" w:line="240" w:lineRule="auto"/>
    </w:pPr>
    <w:rPr>
      <w:rFonts w:ascii="Times New Roman" w:eastAsia="Times New Roman" w:hAnsi="Times New Roman" w:cs="Times New Roman"/>
      <w:sz w:val="24"/>
      <w:szCs w:val="24"/>
    </w:rPr>
  </w:style>
  <w:style w:type="paragraph" w:customStyle="1" w:styleId="goog-te-menu-frame">
    <w:name w:val="goog-te-menu-fram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frame">
    <w:name w:val="goog-te-ftab-frame"/>
    <w:basedOn w:val="Normal"/>
    <w:rsid w:val="00070073"/>
    <w:pPr>
      <w:spacing w:after="0" w:line="240" w:lineRule="auto"/>
    </w:pPr>
    <w:rPr>
      <w:rFonts w:ascii="Times New Roman" w:eastAsia="Times New Roman" w:hAnsi="Times New Roman" w:cs="Times New Roman"/>
      <w:sz w:val="24"/>
      <w:szCs w:val="24"/>
    </w:rPr>
  </w:style>
  <w:style w:type="paragraph" w:customStyle="1" w:styleId="goog-te-gadget">
    <w:name w:val="goog-te-gadget"/>
    <w:basedOn w:val="Normal"/>
    <w:rsid w:val="00070073"/>
    <w:pPr>
      <w:spacing w:before="100" w:beforeAutospacing="1" w:after="100" w:afterAutospacing="1" w:line="240" w:lineRule="auto"/>
    </w:pPr>
    <w:rPr>
      <w:rFonts w:ascii="Arial" w:eastAsia="Times New Roman" w:hAnsi="Arial" w:cs="Arial"/>
      <w:color w:val="666666"/>
      <w:sz w:val="17"/>
      <w:szCs w:val="17"/>
    </w:rPr>
  </w:style>
  <w:style w:type="paragraph" w:customStyle="1" w:styleId="goog-te-gadget-simple">
    <w:name w:val="goog-te-gadget-simple"/>
    <w:basedOn w:val="Normal"/>
    <w:rsid w:val="00070073"/>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oog-te-gadget-icon">
    <w:name w:val="goog-te-gadget-icon"/>
    <w:basedOn w:val="Normal"/>
    <w:rsid w:val="00070073"/>
    <w:pPr>
      <w:spacing w:before="100" w:beforeAutospacing="1" w:after="100" w:afterAutospacing="1" w:line="240" w:lineRule="auto"/>
      <w:ind w:left="30" w:right="30"/>
      <w:textAlignment w:val="center"/>
    </w:pPr>
    <w:rPr>
      <w:rFonts w:ascii="Times New Roman" w:eastAsia="Times New Roman" w:hAnsi="Times New Roman" w:cs="Times New Roman"/>
      <w:sz w:val="24"/>
      <w:szCs w:val="24"/>
    </w:rPr>
  </w:style>
  <w:style w:type="paragraph" w:customStyle="1" w:styleId="goog-te-combo">
    <w:name w:val="goog-te-combo"/>
    <w:basedOn w:val="Normal"/>
    <w:rsid w:val="00070073"/>
    <w:pPr>
      <w:spacing w:before="100" w:beforeAutospacing="1" w:after="100" w:afterAutospacing="1" w:line="240" w:lineRule="auto"/>
      <w:ind w:left="60" w:right="60"/>
      <w:textAlignment w:val="baseline"/>
    </w:pPr>
    <w:rPr>
      <w:rFonts w:ascii="Times New Roman" w:eastAsia="Times New Roman" w:hAnsi="Times New Roman" w:cs="Times New Roman"/>
      <w:sz w:val="24"/>
      <w:szCs w:val="24"/>
    </w:rPr>
  </w:style>
  <w:style w:type="paragraph" w:customStyle="1" w:styleId="goog-close-link">
    <w:name w:val="goog-close-link"/>
    <w:basedOn w:val="Normal"/>
    <w:rsid w:val="00070073"/>
    <w:pPr>
      <w:spacing w:after="0" w:line="240" w:lineRule="auto"/>
      <w:ind w:left="150" w:right="150"/>
    </w:pPr>
    <w:rPr>
      <w:rFonts w:ascii="Times New Roman" w:eastAsia="Times New Roman" w:hAnsi="Times New Roman" w:cs="Times New Roman"/>
      <w:sz w:val="24"/>
      <w:szCs w:val="24"/>
    </w:rPr>
  </w:style>
  <w:style w:type="paragraph" w:customStyle="1" w:styleId="goog-te-banner">
    <w:name w:val="goog-te-banner"/>
    <w:basedOn w:val="Normal"/>
    <w:rsid w:val="00070073"/>
    <w:pPr>
      <w:shd w:val="clear" w:color="auto" w:fill="E4EFFB"/>
      <w:spacing w:after="0" w:line="240" w:lineRule="auto"/>
    </w:pPr>
    <w:rPr>
      <w:rFonts w:ascii="Times New Roman" w:eastAsia="Times New Roman" w:hAnsi="Times New Roman" w:cs="Times New Roman"/>
      <w:sz w:val="24"/>
      <w:szCs w:val="24"/>
    </w:rPr>
  </w:style>
  <w:style w:type="paragraph" w:customStyle="1" w:styleId="goog-te-banner-content">
    <w:name w:val="goog-te-banner-content"/>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oog-te-banner-info">
    <w:name w:val="goog-te-banner-info"/>
    <w:basedOn w:val="Normal"/>
    <w:rsid w:val="00070073"/>
    <w:pPr>
      <w:spacing w:after="100" w:afterAutospacing="1" w:line="240" w:lineRule="auto"/>
      <w:textAlignment w:val="top"/>
    </w:pPr>
    <w:rPr>
      <w:rFonts w:ascii="Times New Roman" w:eastAsia="Times New Roman" w:hAnsi="Times New Roman" w:cs="Times New Roman"/>
      <w:color w:val="666666"/>
      <w:sz w:val="14"/>
      <w:szCs w:val="14"/>
    </w:rPr>
  </w:style>
  <w:style w:type="paragraph" w:customStyle="1" w:styleId="goog-te-banner-margin">
    <w:name w:val="goog-te-banner-margin"/>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utton">
    <w:name w:val="goog-te-button"/>
    <w:basedOn w:val="Normal"/>
    <w:rsid w:val="00070073"/>
    <w:pPr>
      <w:pBdr>
        <w:bottom w:val="single" w:sz="6" w:space="0" w:color="E7E7E7"/>
        <w:right w:val="single" w:sz="6" w:space="0" w:color="E7E7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
    <w:name w:val="goog-te-ftab"/>
    <w:basedOn w:val="Normal"/>
    <w:rsid w:val="00070073"/>
    <w:pPr>
      <w:shd w:val="clear" w:color="auto" w:fill="FFFFFF"/>
      <w:spacing w:after="0" w:line="240" w:lineRule="auto"/>
    </w:pPr>
    <w:rPr>
      <w:rFonts w:ascii="Times New Roman" w:eastAsia="Times New Roman" w:hAnsi="Times New Roman" w:cs="Times New Roman"/>
      <w:sz w:val="24"/>
      <w:szCs w:val="24"/>
    </w:rPr>
  </w:style>
  <w:style w:type="paragraph" w:customStyle="1" w:styleId="goog-te-ftab-link">
    <w:name w:val="goog-te-ftab-link"/>
    <w:basedOn w:val="Normal"/>
    <w:rsid w:val="00070073"/>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
    <w:name w:val="goog-te-menu-value"/>
    <w:basedOn w:val="Normal"/>
    <w:rsid w:val="00070073"/>
    <w:pPr>
      <w:spacing w:before="100" w:beforeAutospacing="1" w:after="100" w:afterAutospacing="1" w:line="240" w:lineRule="auto"/>
      <w:ind w:left="60" w:right="60"/>
    </w:pPr>
    <w:rPr>
      <w:rFonts w:ascii="Times New Roman" w:eastAsia="Times New Roman" w:hAnsi="Times New Roman" w:cs="Times New Roman"/>
      <w:color w:val="0000CC"/>
      <w:sz w:val="24"/>
      <w:szCs w:val="24"/>
    </w:rPr>
  </w:style>
  <w:style w:type="paragraph" w:customStyle="1" w:styleId="goog-te-menu">
    <w:name w:val="goog-te-menu"/>
    <w:basedOn w:val="Normal"/>
    <w:rsid w:val="00070073"/>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item">
    <w:name w:val="goog-te-menu-item"/>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
    <w:name w:val="goog-te-menu2"/>
    <w:basedOn w:val="Normal"/>
    <w:rsid w:val="00070073"/>
    <w:pPr>
      <w:pBdr>
        <w:top w:val="outset" w:sz="6" w:space="3" w:color="6B90DA"/>
        <w:left w:val="outset" w:sz="6" w:space="3" w:color="6B90DA"/>
        <w:bottom w:val="outset" w:sz="6" w:space="3" w:color="6B90DA"/>
        <w:right w:val="outset" w:sz="6" w:space="3" w:color="6B90DA"/>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colpad">
    <w:name w:val="goog-te-menu2-colpad"/>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item">
    <w:name w:val="goog-te-menu2-item"/>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item-selected">
    <w:name w:val="goog-te-menu2-item-selected"/>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
    <w:name w:val="goog-te-balloon"/>
    <w:basedOn w:val="Normal"/>
    <w:rsid w:val="00070073"/>
    <w:pPr>
      <w:pBdr>
        <w:top w:val="outset" w:sz="6" w:space="6" w:color="6B90DA"/>
        <w:left w:val="outset" w:sz="6" w:space="6" w:color="6B90DA"/>
        <w:bottom w:val="outset" w:sz="6" w:space="6" w:color="6B90DA"/>
        <w:right w:val="outset" w:sz="6" w:space="6" w:color="6B90DA"/>
      </w:pBdr>
      <w:shd w:val="clear" w:color="auto" w:fill="EBEF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frame">
    <w:name w:val="goog-te-balloon-fram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text">
    <w:name w:val="goog-te-balloon-text"/>
    <w:basedOn w:val="Normal"/>
    <w:rsid w:val="00070073"/>
    <w:pPr>
      <w:spacing w:before="90" w:after="100" w:afterAutospacing="1" w:line="240" w:lineRule="auto"/>
    </w:pPr>
    <w:rPr>
      <w:rFonts w:ascii="Times New Roman" w:eastAsia="Times New Roman" w:hAnsi="Times New Roman" w:cs="Times New Roman"/>
      <w:sz w:val="24"/>
      <w:szCs w:val="24"/>
    </w:rPr>
  </w:style>
  <w:style w:type="paragraph" w:customStyle="1" w:styleId="goog-te-balloon-zippy">
    <w:name w:val="goog-te-balloon-zippy"/>
    <w:basedOn w:val="Normal"/>
    <w:rsid w:val="00070073"/>
    <w:pPr>
      <w:spacing w:before="90" w:after="100" w:afterAutospacing="1" w:line="240" w:lineRule="auto"/>
    </w:pPr>
    <w:rPr>
      <w:rFonts w:ascii="Times New Roman" w:eastAsia="Times New Roman" w:hAnsi="Times New Roman" w:cs="Times New Roman"/>
      <w:sz w:val="24"/>
      <w:szCs w:val="24"/>
    </w:rPr>
  </w:style>
  <w:style w:type="paragraph" w:customStyle="1" w:styleId="goog-te-balloon-form">
    <w:name w:val="goog-te-balloon-form"/>
    <w:basedOn w:val="Normal"/>
    <w:rsid w:val="00070073"/>
    <w:pPr>
      <w:spacing w:before="90" w:after="0" w:line="240" w:lineRule="auto"/>
    </w:pPr>
    <w:rPr>
      <w:rFonts w:ascii="Times New Roman" w:eastAsia="Times New Roman" w:hAnsi="Times New Roman" w:cs="Times New Roman"/>
      <w:sz w:val="24"/>
      <w:szCs w:val="24"/>
    </w:rPr>
  </w:style>
  <w:style w:type="paragraph" w:customStyle="1" w:styleId="goog-te-balloon-footer">
    <w:name w:val="goog-te-balloon-footer"/>
    <w:basedOn w:val="Normal"/>
    <w:rsid w:val="00070073"/>
    <w:pPr>
      <w:spacing w:before="90" w:after="60" w:line="240" w:lineRule="auto"/>
    </w:pPr>
    <w:rPr>
      <w:rFonts w:ascii="Times New Roman" w:eastAsia="Times New Roman" w:hAnsi="Times New Roman" w:cs="Times New Roman"/>
      <w:sz w:val="24"/>
      <w:szCs w:val="24"/>
    </w:rPr>
  </w:style>
  <w:style w:type="paragraph" w:customStyle="1" w:styleId="graybutton">
    <w:name w:val="graybutton"/>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
    <w:name w:val="tooltip"/>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
    <w:name w:val="ui-progressbar-valu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
    <w:name w:val="pp_lef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
    <w:name w:val="pp_middl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
    <w:name w:val="pp_righ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tails">
    <w:name w:val="pp_detail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lay">
    <w:name w:val="pp_play"/>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ause">
    <w:name w:val="pp_paus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
    <w:name w:val="gsc-cursor-box"/>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ogo-link">
    <w:name w:val="goog-logo-link"/>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
    <w:name w:val="indicato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
    <w:name w:val="minu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
    <w:name w:val="plu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
    <w:name w:val="pp_expand"/>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
    <w:name w:val="pp_contrac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
    <w:name w:val="pp_clos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previous">
    <w:name w:val="pp_arrow_previou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
    <w:name w:val="pp_arrow_nex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
    <w:name w:val="currenttexthold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
    <w:name w:val="pp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
    <w:name w:val="pp_nex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
    <w:name w:val="pp_previou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line">
    <w:name w:val="headlin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t">
    <w:name w:val="ho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
    <w:name w:val="pp_inlin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c-twiddle-closed">
    <w:name w:val="gsc-twiddle-closed"/>
    <w:basedOn w:val="DefaultParagraphFont"/>
    <w:rsid w:val="00070073"/>
  </w:style>
  <w:style w:type="paragraph" w:customStyle="1" w:styleId="login1">
    <w:name w:val="login1"/>
    <w:basedOn w:val="Normal"/>
    <w:rsid w:val="00070073"/>
    <w:pPr>
      <w:spacing w:after="100" w:afterAutospacing="1" w:line="240" w:lineRule="auto"/>
      <w:jc w:val="center"/>
      <w:textAlignment w:val="center"/>
    </w:pPr>
    <w:rPr>
      <w:rFonts w:ascii="Times New Roman" w:eastAsia="Times New Roman" w:hAnsi="Times New Roman" w:cs="Times New Roman"/>
      <w:color w:val="002C69"/>
    </w:rPr>
  </w:style>
  <w:style w:type="paragraph" w:customStyle="1" w:styleId="headline1">
    <w:name w:val="headline1"/>
    <w:basedOn w:val="Normal"/>
    <w:rsid w:val="00070073"/>
    <w:pPr>
      <w:spacing w:before="150" w:after="100" w:afterAutospacing="1" w:line="312" w:lineRule="atLeast"/>
    </w:pPr>
    <w:rPr>
      <w:rFonts w:ascii="Times New Roman" w:eastAsia="Times New Roman" w:hAnsi="Times New Roman" w:cs="Times New Roman"/>
      <w:b/>
      <w:bCs/>
      <w:sz w:val="36"/>
      <w:szCs w:val="36"/>
    </w:rPr>
  </w:style>
  <w:style w:type="paragraph" w:customStyle="1" w:styleId="hot1">
    <w:name w:val="ho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1">
    <w:name w:val="ui-progressbar-value1"/>
    <w:basedOn w:val="Normal"/>
    <w:rsid w:val="00070073"/>
    <w:pPr>
      <w:spacing w:after="0" w:line="240" w:lineRule="auto"/>
      <w:ind w:left="-15" w:right="-15"/>
    </w:pPr>
    <w:rPr>
      <w:rFonts w:ascii="Times New Roman" w:eastAsia="Times New Roman" w:hAnsi="Times New Roman" w:cs="Times New Roman"/>
      <w:sz w:val="24"/>
      <w:szCs w:val="24"/>
    </w:rPr>
  </w:style>
  <w:style w:type="paragraph" w:customStyle="1" w:styleId="ppleft1">
    <w:name w:val="pp_lef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1">
    <w:name w:val="pp_middle1"/>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
    <w:name w:val="pp_righ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1">
    <w:name w:val="ppt1"/>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eft2">
    <w:name w:val="pp_left2"/>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2">
    <w:name w:val="pp_right2"/>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1">
    <w:name w:val="pp_content1"/>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1">
    <w:name w:val="pp_nex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1">
    <w:name w:val="pp_previou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1">
    <w:name w:val="pp_expand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2">
    <w:name w:val="pp_expand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1">
    <w:name w:val="pp_contrac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2">
    <w:name w:val="pp_contract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1">
    <w:name w:val="pp_close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1">
    <w:name w:val="pp_inline1"/>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play1">
    <w:name w:val="pp_play1"/>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1">
    <w:name w:val="pp_pause1"/>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1">
    <w:name w:val="pp_arrow_previou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1">
    <w:name w:val="pp_arrow_nex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3">
    <w:name w:val="pp_left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2">
    <w:name w:val="pp_middle2"/>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3">
    <w:name w:val="pp_right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1">
    <w:name w:val="pp_loadericon1"/>
    <w:basedOn w:val="Normal"/>
    <w:rsid w:val="00070073"/>
    <w:pPr>
      <w:spacing w:after="0" w:line="240" w:lineRule="auto"/>
      <w:ind w:left="-180"/>
    </w:pPr>
    <w:rPr>
      <w:rFonts w:ascii="Times New Roman" w:eastAsia="Times New Roman" w:hAnsi="Times New Roman" w:cs="Times New Roman"/>
      <w:sz w:val="24"/>
      <w:szCs w:val="24"/>
    </w:rPr>
  </w:style>
  <w:style w:type="paragraph" w:customStyle="1" w:styleId="ppleft4">
    <w:name w:val="pp_left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3">
    <w:name w:val="pp_middle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4">
    <w:name w:val="pp_right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5">
    <w:name w:val="pp_left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5">
    <w:name w:val="pp_right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2">
    <w:name w:val="pp_content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2">
    <w:name w:val="pp_next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2">
    <w:name w:val="pp_previous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3">
    <w:name w:val="pp_expand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4">
    <w:name w:val="pp_expand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3">
    <w:name w:val="pp_contract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4">
    <w:name w:val="pp_contract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2">
    <w:name w:val="pp_close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1">
    <w:name w:val="currenttextholder1"/>
    <w:basedOn w:val="Normal"/>
    <w:rsid w:val="00070073"/>
    <w:pPr>
      <w:spacing w:before="100" w:beforeAutospacing="1" w:after="100" w:afterAutospacing="1" w:line="240" w:lineRule="auto"/>
    </w:pPr>
    <w:rPr>
      <w:rFonts w:ascii="Times New Roman" w:eastAsia="Times New Roman" w:hAnsi="Times New Roman" w:cs="Times New Roman"/>
      <w:color w:val="C4C4C4"/>
      <w:sz w:val="24"/>
      <w:szCs w:val="24"/>
    </w:rPr>
  </w:style>
  <w:style w:type="paragraph" w:customStyle="1" w:styleId="ppdescription1">
    <w:name w:val="pp_description1"/>
    <w:basedOn w:val="Normal"/>
    <w:rsid w:val="00070073"/>
    <w:pPr>
      <w:spacing w:after="75" w:line="240" w:lineRule="auto"/>
    </w:pPr>
    <w:rPr>
      <w:rFonts w:ascii="Times New Roman" w:eastAsia="Times New Roman" w:hAnsi="Times New Roman" w:cs="Times New Roman"/>
      <w:vanish/>
      <w:color w:val="FFFFFF"/>
      <w:sz w:val="24"/>
      <w:szCs w:val="24"/>
    </w:rPr>
  </w:style>
  <w:style w:type="paragraph" w:customStyle="1" w:styleId="ppinline2">
    <w:name w:val="pp_inline2"/>
    <w:basedOn w:val="Normal"/>
    <w:rsid w:val="0007007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pplay2">
    <w:name w:val="pp_play2"/>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2">
    <w:name w:val="pp_pause2"/>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2">
    <w:name w:val="pp_arrow_previous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2">
    <w:name w:val="pp_arrow_next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6">
    <w:name w:val="pp_left6"/>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4">
    <w:name w:val="pp_middle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6">
    <w:name w:val="pp_right6"/>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2">
    <w:name w:val="pp_loadericon2"/>
    <w:basedOn w:val="Normal"/>
    <w:rsid w:val="00070073"/>
    <w:pPr>
      <w:spacing w:after="0" w:line="240" w:lineRule="auto"/>
      <w:ind w:left="-180"/>
    </w:pPr>
    <w:rPr>
      <w:rFonts w:ascii="Times New Roman" w:eastAsia="Times New Roman" w:hAnsi="Times New Roman" w:cs="Times New Roman"/>
      <w:sz w:val="24"/>
      <w:szCs w:val="24"/>
    </w:rPr>
  </w:style>
  <w:style w:type="paragraph" w:customStyle="1" w:styleId="ppleft7">
    <w:name w:val="pp_left7"/>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5">
    <w:name w:val="pp_middle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7">
    <w:name w:val="pp_right7"/>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3">
    <w:name w:val="pp_content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2">
    <w:name w:val="currenttextholder2"/>
    <w:basedOn w:val="Normal"/>
    <w:rsid w:val="00070073"/>
    <w:pPr>
      <w:spacing w:before="100" w:beforeAutospacing="1" w:after="100" w:afterAutospacing="1" w:line="240" w:lineRule="auto"/>
    </w:pPr>
    <w:rPr>
      <w:rFonts w:ascii="Times New Roman" w:eastAsia="Times New Roman" w:hAnsi="Times New Roman" w:cs="Times New Roman"/>
      <w:color w:val="C4C4C4"/>
      <w:sz w:val="24"/>
      <w:szCs w:val="24"/>
    </w:rPr>
  </w:style>
  <w:style w:type="paragraph" w:customStyle="1" w:styleId="ppdescription2">
    <w:name w:val="pp_description2"/>
    <w:basedOn w:val="Normal"/>
    <w:rsid w:val="00070073"/>
    <w:pPr>
      <w:spacing w:after="75" w:line="240" w:lineRule="auto"/>
    </w:pPr>
    <w:rPr>
      <w:rFonts w:ascii="Times New Roman" w:eastAsia="Times New Roman" w:hAnsi="Times New Roman" w:cs="Times New Roman"/>
      <w:vanish/>
      <w:color w:val="FFFFFF"/>
      <w:sz w:val="24"/>
      <w:szCs w:val="24"/>
    </w:rPr>
  </w:style>
  <w:style w:type="paragraph" w:customStyle="1" w:styleId="pploadericon3">
    <w:name w:val="pp_loadericon3"/>
    <w:basedOn w:val="Normal"/>
    <w:rsid w:val="00070073"/>
    <w:pPr>
      <w:spacing w:after="0" w:line="240" w:lineRule="auto"/>
      <w:ind w:left="-180"/>
    </w:pPr>
    <w:rPr>
      <w:rFonts w:ascii="Times New Roman" w:eastAsia="Times New Roman" w:hAnsi="Times New Roman" w:cs="Times New Roman"/>
      <w:sz w:val="24"/>
      <w:szCs w:val="24"/>
    </w:rPr>
  </w:style>
  <w:style w:type="paragraph" w:customStyle="1" w:styleId="ppleft8">
    <w:name w:val="pp_left8"/>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8">
    <w:name w:val="pp_right8"/>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5">
    <w:name w:val="pp_expand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6">
    <w:name w:val="pp_expand6"/>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5">
    <w:name w:val="pp_contract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6">
    <w:name w:val="pp_contract6"/>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3">
    <w:name w:val="pp_close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3">
    <w:name w:val="pp_inline3"/>
    <w:basedOn w:val="Normal"/>
    <w:rsid w:val="0007007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pplay3">
    <w:name w:val="pp_play3"/>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3">
    <w:name w:val="pp_pause3"/>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3">
    <w:name w:val="pp_arrow_previous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3">
    <w:name w:val="pp_arrow_next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3">
    <w:name w:val="pp_next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3">
    <w:name w:val="pp_previous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9">
    <w:name w:val="pp_left9"/>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6">
    <w:name w:val="pp_middle6"/>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9">
    <w:name w:val="pp_right9"/>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4">
    <w:name w:val="pp_content4"/>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2">
    <w:name w:val="ppt2"/>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expand7">
    <w:name w:val="pp_expand7"/>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8">
    <w:name w:val="pp_expand8"/>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7">
    <w:name w:val="pp_contract7"/>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8">
    <w:name w:val="pp_contract8"/>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4">
    <w:name w:val="pp_close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4">
    <w:name w:val="pp_inline4"/>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play4">
    <w:name w:val="pp_play4"/>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4">
    <w:name w:val="pp_pause4"/>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4">
    <w:name w:val="pp_arrow_previous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4">
    <w:name w:val="pp_arrow_next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4">
    <w:name w:val="pp_next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4">
    <w:name w:val="pp_previous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0">
    <w:name w:val="pp_left10"/>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7">
    <w:name w:val="pp_middle7"/>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0">
    <w:name w:val="pp_right10"/>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3">
    <w:name w:val="ppt3"/>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eft11">
    <w:name w:val="pp_left1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1">
    <w:name w:val="pp_right1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5">
    <w:name w:val="pp_content5"/>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9">
    <w:name w:val="pp_expand9"/>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10">
    <w:name w:val="pp_expand10"/>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9">
    <w:name w:val="pp_contract9"/>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10">
    <w:name w:val="pp_contract10"/>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5">
    <w:name w:val="pp_close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5">
    <w:name w:val="pp_inline5"/>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oadericon4">
    <w:name w:val="pp_loadericon4"/>
    <w:basedOn w:val="Normal"/>
    <w:rsid w:val="00070073"/>
    <w:pPr>
      <w:spacing w:after="0" w:line="240" w:lineRule="auto"/>
      <w:ind w:left="-180"/>
    </w:pPr>
    <w:rPr>
      <w:rFonts w:ascii="Times New Roman" w:eastAsia="Times New Roman" w:hAnsi="Times New Roman" w:cs="Times New Roman"/>
      <w:sz w:val="24"/>
      <w:szCs w:val="24"/>
    </w:rPr>
  </w:style>
  <w:style w:type="paragraph" w:customStyle="1" w:styleId="pparrowprevious5">
    <w:name w:val="pp_arrow_previous5"/>
    <w:basedOn w:val="Normal"/>
    <w:rsid w:val="00070073"/>
    <w:pPr>
      <w:spacing w:after="100" w:afterAutospacing="1" w:line="240" w:lineRule="auto"/>
    </w:pPr>
    <w:rPr>
      <w:rFonts w:ascii="Times New Roman" w:eastAsia="Times New Roman" w:hAnsi="Times New Roman" w:cs="Times New Roman"/>
      <w:sz w:val="24"/>
      <w:szCs w:val="24"/>
    </w:rPr>
  </w:style>
  <w:style w:type="paragraph" w:customStyle="1" w:styleId="pparrownext5">
    <w:name w:val="pp_arrow_next5"/>
    <w:basedOn w:val="Normal"/>
    <w:rsid w:val="00070073"/>
    <w:pPr>
      <w:spacing w:after="100" w:afterAutospacing="1" w:line="240" w:lineRule="auto"/>
    </w:pPr>
    <w:rPr>
      <w:rFonts w:ascii="Times New Roman" w:eastAsia="Times New Roman" w:hAnsi="Times New Roman" w:cs="Times New Roman"/>
      <w:sz w:val="24"/>
      <w:szCs w:val="24"/>
    </w:rPr>
  </w:style>
  <w:style w:type="paragraph" w:customStyle="1" w:styleId="ppnav1">
    <w:name w:val="pp_nav1"/>
    <w:basedOn w:val="Normal"/>
    <w:rsid w:val="00070073"/>
    <w:pPr>
      <w:spacing w:after="0" w:line="240" w:lineRule="auto"/>
    </w:pPr>
    <w:rPr>
      <w:rFonts w:ascii="Times New Roman" w:eastAsia="Times New Roman" w:hAnsi="Times New Roman" w:cs="Times New Roman"/>
      <w:sz w:val="24"/>
      <w:szCs w:val="24"/>
    </w:rPr>
  </w:style>
  <w:style w:type="paragraph" w:customStyle="1" w:styleId="ppplay5">
    <w:name w:val="pp_play5"/>
    <w:basedOn w:val="Normal"/>
    <w:rsid w:val="00070073"/>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pause5">
    <w:name w:val="pp_pause5"/>
    <w:basedOn w:val="Normal"/>
    <w:rsid w:val="00070073"/>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next5">
    <w:name w:val="pp_next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5">
    <w:name w:val="pp_previous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2">
    <w:name w:val="pp_left1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8">
    <w:name w:val="pp_middle8"/>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2">
    <w:name w:val="pp_right1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3">
    <w:name w:val="pp_left1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9">
    <w:name w:val="pp_middle9"/>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3">
    <w:name w:val="pp_right1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4">
    <w:name w:val="pp_left1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4">
    <w:name w:val="pp_right1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tails1">
    <w:name w:val="pp_details1"/>
    <w:basedOn w:val="Normal"/>
    <w:rsid w:val="00070073"/>
    <w:pPr>
      <w:spacing w:before="150" w:after="30" w:line="240" w:lineRule="auto"/>
    </w:pPr>
    <w:rPr>
      <w:rFonts w:ascii="Times New Roman" w:eastAsia="Times New Roman" w:hAnsi="Times New Roman" w:cs="Times New Roman"/>
      <w:sz w:val="24"/>
      <w:szCs w:val="24"/>
    </w:rPr>
  </w:style>
  <w:style w:type="paragraph" w:customStyle="1" w:styleId="ppplay6">
    <w:name w:val="pp_play6"/>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6">
    <w:name w:val="pp_pause6"/>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6">
    <w:name w:val="pp_arrow_previous6"/>
    <w:basedOn w:val="Normal"/>
    <w:rsid w:val="00070073"/>
    <w:pPr>
      <w:spacing w:before="105" w:after="100" w:afterAutospacing="1" w:line="240" w:lineRule="auto"/>
    </w:pPr>
    <w:rPr>
      <w:rFonts w:ascii="Times New Roman" w:eastAsia="Times New Roman" w:hAnsi="Times New Roman" w:cs="Times New Roman"/>
      <w:sz w:val="24"/>
      <w:szCs w:val="24"/>
    </w:rPr>
  </w:style>
  <w:style w:type="paragraph" w:customStyle="1" w:styleId="pparrownext6">
    <w:name w:val="pp_arrow_next6"/>
    <w:basedOn w:val="Normal"/>
    <w:rsid w:val="00070073"/>
    <w:pPr>
      <w:spacing w:before="105" w:after="100" w:afterAutospacing="1" w:line="240" w:lineRule="auto"/>
    </w:pPr>
    <w:rPr>
      <w:rFonts w:ascii="Times New Roman" w:eastAsia="Times New Roman" w:hAnsi="Times New Roman" w:cs="Times New Roman"/>
      <w:sz w:val="24"/>
      <w:szCs w:val="24"/>
    </w:rPr>
  </w:style>
  <w:style w:type="paragraph" w:customStyle="1" w:styleId="ppleft15">
    <w:name w:val="pp_left1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10">
    <w:name w:val="pp_middle10"/>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5">
    <w:name w:val="pp_right1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6">
    <w:name w:val="pp_inline6"/>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1">
    <w:name w:val="gsc-twiddle1"/>
    <w:basedOn w:val="Normal"/>
    <w:rsid w:val="00070073"/>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070073"/>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070073"/>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070073"/>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070073"/>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070073"/>
  </w:style>
  <w:style w:type="paragraph" w:customStyle="1" w:styleId="gs-spacer1">
    <w:name w:val="gs-spacer1"/>
    <w:basedOn w:val="Normal"/>
    <w:rsid w:val="00070073"/>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gs-spacer-opera1">
    <w:name w:val="gs-spacer-opera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2">
    <w:name w:val="gsc-title2"/>
    <w:basedOn w:val="Normal"/>
    <w:rsid w:val="00070073"/>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070073"/>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1">
    <w:name w:val="gs-title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1">
    <w:name w:val="gs-text-box1"/>
    <w:basedOn w:val="Normal"/>
    <w:rsid w:val="0007007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070073"/>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gs-visibleurl1">
    <w:name w:val="gs-visibleurl1"/>
    <w:basedOn w:val="Normal"/>
    <w:rsid w:val="00070073"/>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ize1">
    <w:name w:val="gs-size1"/>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070073"/>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070073"/>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070073"/>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070073"/>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070073"/>
    <w:pPr>
      <w:spacing w:before="100" w:beforeAutospacing="1" w:after="150" w:line="240" w:lineRule="auto"/>
    </w:pPr>
    <w:rPr>
      <w:rFonts w:ascii="Times New Roman" w:eastAsia="Times New Roman" w:hAnsi="Times New Roman" w:cs="Times New Roman"/>
      <w:sz w:val="24"/>
      <w:szCs w:val="24"/>
    </w:rPr>
  </w:style>
  <w:style w:type="paragraph" w:customStyle="1" w:styleId="gsc-cursor-page1">
    <w:name w:val="gsc-cursor-page1"/>
    <w:basedOn w:val="Normal"/>
    <w:rsid w:val="00070073"/>
    <w:pPr>
      <w:spacing w:before="100" w:beforeAutospacing="1" w:after="100" w:afterAutospacing="1" w:line="240" w:lineRule="auto"/>
      <w:ind w:right="120"/>
    </w:pPr>
    <w:rPr>
      <w:rFonts w:ascii="Times New Roman" w:eastAsia="Times New Roman" w:hAnsi="Times New Roman" w:cs="Times New Roman"/>
      <w:color w:val="000000"/>
      <w:sz w:val="24"/>
      <w:szCs w:val="24"/>
      <w:u w:val="single"/>
    </w:rPr>
  </w:style>
  <w:style w:type="paragraph" w:customStyle="1" w:styleId="gsc-cursor-current-page1">
    <w:name w:val="gsc-cursor-current-page1"/>
    <w:basedOn w:val="Normal"/>
    <w:rsid w:val="00070073"/>
    <w:pPr>
      <w:spacing w:before="100" w:beforeAutospacing="1" w:after="100" w:afterAutospacing="1" w:line="240" w:lineRule="auto"/>
    </w:pPr>
    <w:rPr>
      <w:rFonts w:ascii="Times New Roman" w:eastAsia="Times New Roman" w:hAnsi="Times New Roman" w:cs="Times New Roman"/>
      <w:b/>
      <w:bCs/>
      <w:color w:val="A90A08"/>
      <w:sz w:val="24"/>
      <w:szCs w:val="24"/>
    </w:rPr>
  </w:style>
  <w:style w:type="paragraph" w:customStyle="1" w:styleId="gs-visibleurl2">
    <w:name w:val="gs-visibleurl2"/>
    <w:basedOn w:val="Normal"/>
    <w:rsid w:val="0007007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clusterurl1">
    <w:name w:val="gs-clusterurl1"/>
    <w:basedOn w:val="Normal"/>
    <w:rsid w:val="00070073"/>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070073"/>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070073"/>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070073"/>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070073"/>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070073"/>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070073"/>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directions-to-from1">
    <w:name w:val="gs-directions-to-from1"/>
    <w:basedOn w:val="Normal"/>
    <w:rsid w:val="00070073"/>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070073"/>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070073"/>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07007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070073"/>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070073"/>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070073"/>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070073"/>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070073"/>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2">
    <w:name w:val="gs-image-box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combo1">
    <w:name w:val="goog-te-combo1"/>
    <w:basedOn w:val="Normal"/>
    <w:rsid w:val="00070073"/>
    <w:pPr>
      <w:spacing w:before="60" w:after="60" w:line="240" w:lineRule="auto"/>
      <w:textAlignment w:val="baseline"/>
    </w:pPr>
    <w:rPr>
      <w:rFonts w:ascii="Times New Roman" w:eastAsia="Times New Roman" w:hAnsi="Times New Roman" w:cs="Times New Roman"/>
      <w:sz w:val="24"/>
      <w:szCs w:val="24"/>
    </w:rPr>
  </w:style>
  <w:style w:type="paragraph" w:customStyle="1" w:styleId="goog-logo-link1">
    <w:name w:val="goog-logo-link1"/>
    <w:basedOn w:val="Normal"/>
    <w:rsid w:val="00070073"/>
    <w:pPr>
      <w:spacing w:after="0" w:line="240" w:lineRule="auto"/>
      <w:ind w:left="150" w:right="150"/>
    </w:pPr>
    <w:rPr>
      <w:rFonts w:ascii="Times New Roman" w:eastAsia="Times New Roman" w:hAnsi="Times New Roman" w:cs="Times New Roman"/>
      <w:sz w:val="24"/>
      <w:szCs w:val="24"/>
    </w:rPr>
  </w:style>
  <w:style w:type="paragraph" w:customStyle="1" w:styleId="goog-te-ftab-link1">
    <w:name w:val="goog-te-ftab-link1"/>
    <w:basedOn w:val="Normal"/>
    <w:rsid w:val="00070073"/>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ftab-link2">
    <w:name w:val="goog-te-ftab-link2"/>
    <w:basedOn w:val="Normal"/>
    <w:rsid w:val="00070073"/>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1">
    <w:name w:val="goog-te-menu-value1"/>
    <w:basedOn w:val="Normal"/>
    <w:rsid w:val="00070073"/>
    <w:pPr>
      <w:spacing w:before="100" w:beforeAutospacing="1" w:after="100" w:afterAutospacing="1" w:line="240" w:lineRule="auto"/>
      <w:ind w:left="60" w:right="60"/>
    </w:pPr>
    <w:rPr>
      <w:rFonts w:ascii="Times New Roman" w:eastAsia="Times New Roman" w:hAnsi="Times New Roman" w:cs="Times New Roman"/>
      <w:color w:val="000000"/>
      <w:sz w:val="24"/>
      <w:szCs w:val="24"/>
    </w:rPr>
  </w:style>
  <w:style w:type="paragraph" w:customStyle="1" w:styleId="indicator1">
    <w:name w:val="indicator1"/>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xt1">
    <w:name w:val="tex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1">
    <w:name w:val="minu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1">
    <w:name w:val="plu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073"/>
    <w:rPr>
      <w:b/>
      <w:bCs/>
    </w:rPr>
  </w:style>
  <w:style w:type="character" w:styleId="Emphasis">
    <w:name w:val="Emphasis"/>
    <w:basedOn w:val="DefaultParagraphFont"/>
    <w:uiPriority w:val="20"/>
    <w:qFormat/>
    <w:rsid w:val="00070073"/>
    <w:rPr>
      <w:i/>
      <w:iCs/>
    </w:rPr>
  </w:style>
  <w:style w:type="paragraph" w:styleId="BalloonText">
    <w:name w:val="Balloon Text"/>
    <w:basedOn w:val="Normal"/>
    <w:link w:val="BalloonTextChar"/>
    <w:uiPriority w:val="99"/>
    <w:semiHidden/>
    <w:unhideWhenUsed/>
    <w:rsid w:val="00070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73"/>
    <w:rPr>
      <w:rFonts w:ascii="Tahoma" w:hAnsi="Tahoma" w:cs="Tahoma"/>
      <w:sz w:val="16"/>
      <w:szCs w:val="16"/>
    </w:rPr>
  </w:style>
  <w:style w:type="paragraph" w:styleId="ListParagraph">
    <w:name w:val="List Paragraph"/>
    <w:basedOn w:val="Normal"/>
    <w:uiPriority w:val="34"/>
    <w:qFormat/>
    <w:rsid w:val="00070073"/>
    <w:pPr>
      <w:ind w:left="720"/>
      <w:contextualSpacing/>
    </w:pPr>
  </w:style>
  <w:style w:type="table" w:styleId="LightShading">
    <w:name w:val="Light Shading"/>
    <w:basedOn w:val="TableNormal"/>
    <w:uiPriority w:val="60"/>
    <w:rsid w:val="000700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070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ad1">
    <w:name w:val="il_ad1"/>
    <w:basedOn w:val="DefaultParagraphFont"/>
    <w:rsid w:val="00070073"/>
    <w:rPr>
      <w:vanish w:val="0"/>
      <w:webHidden w:val="0"/>
      <w:color w:val="009900"/>
      <w:u w:val="single"/>
      <w:specVanish w:val="0"/>
    </w:rPr>
  </w:style>
  <w:style w:type="character" w:customStyle="1" w:styleId="a1">
    <w:name w:val="a1"/>
    <w:basedOn w:val="DefaultParagraphFont"/>
    <w:rsid w:val="00070073"/>
    <w:rPr>
      <w:bdr w:val="none" w:sz="0" w:space="0" w:color="auto" w:frame="1"/>
    </w:rPr>
  </w:style>
  <w:style w:type="character" w:customStyle="1" w:styleId="comment-author">
    <w:name w:val="comment-author"/>
    <w:basedOn w:val="DefaultParagraphFont"/>
    <w:rsid w:val="00070073"/>
  </w:style>
  <w:style w:type="character" w:customStyle="1" w:styleId="nw1">
    <w:name w:val="nw1"/>
    <w:basedOn w:val="DefaultParagraphFont"/>
    <w:rsid w:val="00070073"/>
  </w:style>
  <w:style w:type="character" w:customStyle="1" w:styleId="ib1">
    <w:name w:val="ib1"/>
    <w:basedOn w:val="DefaultParagraphFont"/>
    <w:rsid w:val="00070073"/>
    <w:rPr>
      <w:spacing w:val="0"/>
    </w:rPr>
  </w:style>
  <w:style w:type="paragraph" w:customStyle="1" w:styleId="period">
    <w:name w:val="period"/>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stats">
    <w:name w:val="orgstat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070073"/>
  </w:style>
  <w:style w:type="character" w:customStyle="1" w:styleId="org">
    <w:name w:val="org"/>
    <w:basedOn w:val="DefaultParagraphFont"/>
    <w:rsid w:val="00070073"/>
  </w:style>
  <w:style w:type="character" w:customStyle="1" w:styleId="duration">
    <w:name w:val="duration"/>
    <w:basedOn w:val="DefaultParagraphFont"/>
    <w:rsid w:val="00070073"/>
  </w:style>
  <w:style w:type="character" w:customStyle="1" w:styleId="print-only">
    <w:name w:val="print-only"/>
    <w:basedOn w:val="DefaultParagraphFont"/>
    <w:rsid w:val="00070073"/>
  </w:style>
  <w:style w:type="character" w:customStyle="1" w:styleId="l72">
    <w:name w:val="l72"/>
    <w:basedOn w:val="DefaultParagraphFont"/>
    <w:rsid w:val="00070073"/>
    <w:rPr>
      <w:vanish w:val="0"/>
      <w:webHidden w:val="0"/>
      <w:bdr w:val="none" w:sz="0" w:space="0" w:color="auto" w:frame="1"/>
      <w:specVanish w:val="0"/>
    </w:rPr>
  </w:style>
  <w:style w:type="character" w:customStyle="1" w:styleId="l62">
    <w:name w:val="l62"/>
    <w:basedOn w:val="DefaultParagraphFont"/>
    <w:rsid w:val="00070073"/>
    <w:rPr>
      <w:vanish w:val="0"/>
      <w:webHidden w:val="0"/>
      <w:bdr w:val="none" w:sz="0" w:space="0" w:color="auto" w:frame="1"/>
      <w:specVanish w:val="0"/>
    </w:rPr>
  </w:style>
  <w:style w:type="character" w:customStyle="1" w:styleId="l102">
    <w:name w:val="l102"/>
    <w:basedOn w:val="DefaultParagraphFont"/>
    <w:rsid w:val="00070073"/>
    <w:rPr>
      <w:vanish w:val="0"/>
      <w:webHidden w:val="0"/>
      <w:bdr w:val="none" w:sz="0" w:space="0" w:color="auto" w:frame="1"/>
      <w:specVanish w:val="0"/>
    </w:rPr>
  </w:style>
  <w:style w:type="character" w:customStyle="1" w:styleId="l92">
    <w:name w:val="l92"/>
    <w:basedOn w:val="DefaultParagraphFont"/>
    <w:rsid w:val="00070073"/>
    <w:rPr>
      <w:vanish w:val="0"/>
      <w:webHidden w:val="0"/>
      <w:bdr w:val="none" w:sz="0" w:space="0" w:color="auto" w:frame="1"/>
      <w:specVanish w:val="0"/>
    </w:rPr>
  </w:style>
  <w:style w:type="character" w:customStyle="1" w:styleId="l82">
    <w:name w:val="l82"/>
    <w:basedOn w:val="DefaultParagraphFont"/>
    <w:rsid w:val="00070073"/>
    <w:rPr>
      <w:vanish w:val="0"/>
      <w:webHidden w:val="0"/>
      <w:bdr w:val="none" w:sz="0" w:space="0" w:color="auto" w:frame="1"/>
      <w:specVanish w:val="0"/>
    </w:rPr>
  </w:style>
  <w:style w:type="character" w:customStyle="1" w:styleId="t101">
    <w:name w:val="t101"/>
    <w:basedOn w:val="DefaultParagraphFont"/>
    <w:rsid w:val="00070073"/>
    <w:rPr>
      <w:color w:val="339933"/>
      <w:sz w:val="24"/>
      <w:szCs w:val="24"/>
    </w:rPr>
  </w:style>
  <w:style w:type="character" w:customStyle="1" w:styleId="nd1">
    <w:name w:val="nd1"/>
    <w:basedOn w:val="DefaultParagraphFont"/>
    <w:rsid w:val="00070073"/>
    <w:rPr>
      <w:vanish/>
      <w:webHidden w:val="0"/>
      <w:specVanish w:val="0"/>
    </w:rPr>
  </w:style>
  <w:style w:type="character" w:customStyle="1" w:styleId="n">
    <w:name w:val="n"/>
    <w:basedOn w:val="DefaultParagraphFont"/>
    <w:rsid w:val="00070073"/>
  </w:style>
  <w:style w:type="character" w:customStyle="1" w:styleId="full-name">
    <w:name w:val="full-name"/>
    <w:basedOn w:val="DefaultParagraphFont"/>
    <w:rsid w:val="00070073"/>
  </w:style>
  <w:style w:type="character" w:customStyle="1" w:styleId="given-name">
    <w:name w:val="given-name"/>
    <w:basedOn w:val="DefaultParagraphFont"/>
    <w:rsid w:val="00070073"/>
  </w:style>
  <w:style w:type="character" w:customStyle="1" w:styleId="family-name3">
    <w:name w:val="family-name3"/>
    <w:basedOn w:val="DefaultParagraphFont"/>
    <w:rsid w:val="00070073"/>
  </w:style>
  <w:style w:type="character" w:customStyle="1" w:styleId="locality">
    <w:name w:val="locality"/>
    <w:basedOn w:val="DefaultParagraphFont"/>
    <w:rsid w:val="00070073"/>
  </w:style>
  <w:style w:type="character" w:customStyle="1" w:styleId="at">
    <w:name w:val="at"/>
    <w:basedOn w:val="DefaultParagraphFont"/>
    <w:rsid w:val="00070073"/>
  </w:style>
  <w:style w:type="character" w:customStyle="1" w:styleId="location2">
    <w:name w:val="location2"/>
    <w:basedOn w:val="DefaultParagraphFont"/>
    <w:rsid w:val="00070073"/>
  </w:style>
  <w:style w:type="paragraph" w:customStyle="1" w:styleId="c1">
    <w:name w:val="c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ommendations">
    <w:name w:val="recommendation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070073"/>
  </w:style>
  <w:style w:type="character" w:customStyle="1" w:styleId="network-degree">
    <w:name w:val="network-degree"/>
    <w:basedOn w:val="DefaultParagraphFont"/>
    <w:rsid w:val="00070073"/>
  </w:style>
  <w:style w:type="paragraph" w:customStyle="1" w:styleId="address">
    <w:name w:val="addres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resultphone">
    <w:name w:val="single_result_phon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0073"/>
  </w:style>
  <w:style w:type="character" w:customStyle="1" w:styleId="fbprofilebylinelabel">
    <w:name w:val="fbprofilebylinelabel"/>
    <w:basedOn w:val="DefaultParagraphFont"/>
    <w:rsid w:val="00070073"/>
  </w:style>
  <w:style w:type="character" w:customStyle="1" w:styleId="apple-style-span">
    <w:name w:val="apple-style-span"/>
    <w:basedOn w:val="DefaultParagraphFont"/>
    <w:rsid w:val="00070073"/>
  </w:style>
  <w:style w:type="character" w:customStyle="1" w:styleId="xn-location">
    <w:name w:val="xn-location"/>
    <w:basedOn w:val="DefaultParagraphFont"/>
    <w:rsid w:val="001F78A0"/>
  </w:style>
  <w:style w:type="paragraph" w:customStyle="1" w:styleId="guidelines">
    <w:name w:val="guideline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rss">
    <w:name w:val="comments-rs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osting-as">
    <w:name w:val="comment-form-posting-a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log-out">
    <w:name w:val="comment-form-log-ou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t-follow-count">
    <w:name w:val="bit-follow-coun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f-followpublicize-twitter">
    <w:name w:val="lof-followpublicize-twitter"/>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f-followpublicize-facebook">
    <w:name w:val="lof-followpublicize-facebook"/>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deo-player">
    <w:name w:val="video-player"/>
    <w:basedOn w:val="Normal"/>
    <w:rsid w:val="0032085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pvidaveetitle">
    <w:name w:val="wpvidavee_title"/>
    <w:basedOn w:val="Normal"/>
    <w:rsid w:val="0032085D"/>
    <w:pPr>
      <w:spacing w:before="100" w:beforeAutospacing="1" w:after="100" w:afterAutospacing="1" w:line="180" w:lineRule="atLeast"/>
    </w:pPr>
    <w:rPr>
      <w:rFonts w:ascii="Tahoma" w:eastAsia="Times New Roman" w:hAnsi="Tahoma" w:cs="Tahoma"/>
      <w:b/>
      <w:bCs/>
      <w:sz w:val="15"/>
      <w:szCs w:val="15"/>
    </w:rPr>
  </w:style>
  <w:style w:type="paragraph" w:customStyle="1" w:styleId="wpvidaveefooter">
    <w:name w:val="wpvidavee_footer"/>
    <w:basedOn w:val="Normal"/>
    <w:rsid w:val="0032085D"/>
    <w:pPr>
      <w:spacing w:before="100" w:beforeAutospacing="1" w:after="100" w:afterAutospacing="1" w:line="165" w:lineRule="atLeast"/>
      <w:jc w:val="right"/>
    </w:pPr>
    <w:rPr>
      <w:rFonts w:ascii="Tahoma" w:eastAsia="Times New Roman" w:hAnsi="Tahoma" w:cs="Tahoma"/>
      <w:sz w:val="14"/>
      <w:szCs w:val="14"/>
    </w:rPr>
  </w:style>
  <w:style w:type="paragraph" w:customStyle="1" w:styleId="wpvidaveep">
    <w:name w:val="wpvidavee_p"/>
    <w:basedOn w:val="Normal"/>
    <w:rsid w:val="0032085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hidden">
    <w:name w:val="hidden"/>
    <w:basedOn w:val="Normal"/>
    <w:rsid w:val="0032085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ossibly-related">
    <w:name w:val="possibly-related"/>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gedout-follow-typekit">
    <w:name w:val="loggedout-follow-typekit"/>
    <w:basedOn w:val="Normal"/>
    <w:rsid w:val="0032085D"/>
    <w:pPr>
      <w:spacing w:before="100" w:beforeAutospacing="1" w:after="100" w:afterAutospacing="1" w:line="240" w:lineRule="auto"/>
      <w:ind w:right="1080"/>
    </w:pPr>
    <w:rPr>
      <w:rFonts w:ascii="Times New Roman" w:eastAsia="Times New Roman" w:hAnsi="Times New Roman" w:cs="Times New Roman"/>
      <w:sz w:val="24"/>
      <w:szCs w:val="24"/>
    </w:rPr>
  </w:style>
  <w:style w:type="paragraph" w:customStyle="1" w:styleId="highlander-tooltip">
    <w:name w:val="highlander-tooltip"/>
    <w:basedOn w:val="Normal"/>
    <w:rsid w:val="0032085D"/>
    <w:pPr>
      <w:shd w:val="clear" w:color="auto" w:fill="000000"/>
      <w:spacing w:before="100" w:beforeAutospacing="1" w:after="100" w:afterAutospacing="1" w:line="312" w:lineRule="atLeast"/>
      <w:jc w:val="center"/>
    </w:pPr>
    <w:rPr>
      <w:rFonts w:ascii="Arial" w:eastAsia="Times New Roman" w:hAnsi="Arial" w:cs="Arial"/>
      <w:color w:val="FFFFFF"/>
      <w:sz w:val="17"/>
      <w:szCs w:val="17"/>
    </w:rPr>
  </w:style>
  <w:style w:type="paragraph" w:customStyle="1" w:styleId="grav-about">
    <w:name w:val="grav-abou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oc">
    <w:name w:val="grav-loc"/>
    <w:basedOn w:val="Normal"/>
    <w:rsid w:val="0032085D"/>
    <w:pPr>
      <w:spacing w:after="15" w:line="240" w:lineRule="auto"/>
    </w:pPr>
    <w:rPr>
      <w:rFonts w:ascii="Times New Roman" w:eastAsia="Times New Roman" w:hAnsi="Times New Roman" w:cs="Times New Roman"/>
      <w:color w:val="9FA09F"/>
    </w:rPr>
  </w:style>
  <w:style w:type="paragraph" w:customStyle="1" w:styleId="grav-inner">
    <w:name w:val="grav-inner"/>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card-about">
    <w:name w:val="gcard-abou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mall">
    <w:name w:val="grav-small"/>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rav">
    <w:name w:val="grav-grav"/>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info">
    <w:name w:val="grav-info"/>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
    <w:name w:val="grav-link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
    <w:name w:val="grav-gallery"/>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
    <w:name w:val="grav-service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
    <w:name w:val="grav-cardarrow"/>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
    <w:name w:val="grav-tag"/>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
    <w:name w:val="grav-extra"/>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disable">
    <w:name w:val="grav-disable"/>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content">
    <w:name w:val="sd-conten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xt">
    <w:name w:val="no-tex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
    <w:name w:val="inner"/>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s">
    <w:name w:val="error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cancel">
    <w:name w:val="sharing_cancel"/>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aptcha">
    <w:name w:val="recaptcha"/>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adder">
    <w:name w:val="comment-form-padder"/>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service">
    <w:name w:val="comment-form-service"/>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
    <w:name w:val="selected"/>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fields">
    <w:name w:val="comment-form-field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osting-as-cancel">
    <w:name w:val="comment-form-posting-as-cancel"/>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ection">
    <w:name w:val="form-section"/>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count">
    <w:name w:val="share-count"/>
    <w:basedOn w:val="DefaultParagraphFont"/>
    <w:rsid w:val="0032085D"/>
  </w:style>
  <w:style w:type="character" w:customStyle="1" w:styleId="required">
    <w:name w:val="required"/>
    <w:basedOn w:val="DefaultParagraphFont"/>
    <w:rsid w:val="0032085D"/>
  </w:style>
  <w:style w:type="character" w:customStyle="1" w:styleId="nopublish">
    <w:name w:val="nopublish"/>
    <w:basedOn w:val="DefaultParagraphFont"/>
    <w:rsid w:val="0032085D"/>
  </w:style>
  <w:style w:type="paragraph" w:customStyle="1" w:styleId="bit-follow-count1">
    <w:name w:val="bit-follow-count1"/>
    <w:basedOn w:val="Normal"/>
    <w:rsid w:val="0032085D"/>
    <w:pPr>
      <w:spacing w:after="240" w:line="312" w:lineRule="atLeast"/>
    </w:pPr>
    <w:rPr>
      <w:rFonts w:ascii="Helvetica" w:eastAsia="Times New Roman" w:hAnsi="Helvetica" w:cs="Helvetica"/>
      <w:color w:val="FFFFFF"/>
      <w:sz w:val="20"/>
      <w:szCs w:val="20"/>
    </w:rPr>
  </w:style>
  <w:style w:type="paragraph" w:customStyle="1" w:styleId="lof-followpublicize-twitter1">
    <w:name w:val="lof-followpublicize-twitter1"/>
    <w:basedOn w:val="Normal"/>
    <w:rsid w:val="0032085D"/>
    <w:pPr>
      <w:shd w:val="clear" w:color="auto" w:fill="555555"/>
      <w:spacing w:before="100" w:beforeAutospacing="1" w:after="120" w:line="240" w:lineRule="auto"/>
    </w:pPr>
    <w:rPr>
      <w:rFonts w:ascii="Times New Roman" w:eastAsia="Times New Roman" w:hAnsi="Times New Roman" w:cs="Times New Roman"/>
      <w:sz w:val="24"/>
      <w:szCs w:val="24"/>
    </w:rPr>
  </w:style>
  <w:style w:type="paragraph" w:customStyle="1" w:styleId="lof-followpublicize-facebook1">
    <w:name w:val="lof-followpublicize-facebook1"/>
    <w:basedOn w:val="Normal"/>
    <w:rsid w:val="0032085D"/>
    <w:pPr>
      <w:shd w:val="clear" w:color="auto" w:fill="555555"/>
      <w:spacing w:before="100" w:beforeAutospacing="1" w:after="120" w:line="240" w:lineRule="auto"/>
    </w:pPr>
    <w:rPr>
      <w:rFonts w:ascii="Times New Roman" w:eastAsia="Times New Roman" w:hAnsi="Times New Roman" w:cs="Times New Roman"/>
      <w:sz w:val="24"/>
      <w:szCs w:val="24"/>
    </w:rPr>
  </w:style>
  <w:style w:type="paragraph" w:customStyle="1" w:styleId="sd-content1">
    <w:name w:val="sd-content1"/>
    <w:basedOn w:val="Normal"/>
    <w:rsid w:val="0032085D"/>
    <w:pPr>
      <w:spacing w:after="0" w:line="240" w:lineRule="auto"/>
    </w:pPr>
    <w:rPr>
      <w:rFonts w:ascii="Times New Roman" w:eastAsia="Times New Roman" w:hAnsi="Times New Roman" w:cs="Times New Roman"/>
      <w:sz w:val="24"/>
      <w:szCs w:val="24"/>
    </w:rPr>
  </w:style>
  <w:style w:type="character" w:customStyle="1" w:styleId="share-count1">
    <w:name w:val="share-count1"/>
    <w:basedOn w:val="DefaultParagraphFont"/>
    <w:rsid w:val="0032085D"/>
    <w:rPr>
      <w:color w:val="666666"/>
      <w:sz w:val="22"/>
      <w:szCs w:val="22"/>
    </w:rPr>
  </w:style>
  <w:style w:type="character" w:customStyle="1" w:styleId="share-count2">
    <w:name w:val="share-count2"/>
    <w:basedOn w:val="DefaultParagraphFont"/>
    <w:rsid w:val="0032085D"/>
    <w:rPr>
      <w:color w:val="666666"/>
      <w:sz w:val="22"/>
      <w:szCs w:val="22"/>
    </w:rPr>
  </w:style>
  <w:style w:type="paragraph" w:customStyle="1" w:styleId="no-text1">
    <w:name w:val="no-text1"/>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1">
    <w:name w:val="inner1"/>
    <w:basedOn w:val="Normal"/>
    <w:rsid w:val="0032085D"/>
    <w:pPr>
      <w:pBdr>
        <w:top w:val="single" w:sz="6" w:space="11" w:color="CCCCCC"/>
        <w:left w:val="single" w:sz="6" w:space="11" w:color="CCCCCC"/>
        <w:bottom w:val="single" w:sz="6" w:space="8" w:color="CCCCCC"/>
        <w:right w:val="single" w:sz="6" w:space="11" w:color="CCCCCC"/>
      </w:pBdr>
      <w:shd w:val="clear" w:color="auto" w:fill="FFFFFF"/>
      <w:spacing w:before="100" w:beforeAutospacing="1" w:after="100" w:afterAutospacing="1" w:line="240" w:lineRule="auto"/>
      <w:ind w:left="-1500"/>
    </w:pPr>
    <w:rPr>
      <w:rFonts w:ascii="Times New Roman" w:eastAsia="Times New Roman" w:hAnsi="Times New Roman" w:cs="Times New Roman"/>
      <w:sz w:val="24"/>
      <w:szCs w:val="24"/>
    </w:rPr>
  </w:style>
  <w:style w:type="paragraph" w:customStyle="1" w:styleId="inner2">
    <w:name w:val="inner2"/>
    <w:basedOn w:val="Normal"/>
    <w:rsid w:val="0032085D"/>
    <w:pPr>
      <w:pBdr>
        <w:top w:val="single" w:sz="6" w:space="11" w:color="CCCCCC"/>
        <w:left w:val="single" w:sz="6" w:space="11" w:color="CCCCCC"/>
        <w:bottom w:val="single" w:sz="6" w:space="8" w:color="CCCCCC"/>
        <w:right w:val="single" w:sz="6" w:space="11" w:color="CCCCCC"/>
      </w:pBdr>
      <w:shd w:val="clear" w:color="auto" w:fill="FFFFFF"/>
      <w:spacing w:before="100" w:beforeAutospacing="1" w:after="100" w:afterAutospacing="1" w:line="240" w:lineRule="auto"/>
      <w:ind w:right="-1500"/>
    </w:pPr>
    <w:rPr>
      <w:rFonts w:ascii="Times New Roman" w:eastAsia="Times New Roman" w:hAnsi="Times New Roman" w:cs="Times New Roman"/>
      <w:sz w:val="24"/>
      <w:szCs w:val="24"/>
    </w:rPr>
  </w:style>
  <w:style w:type="paragraph" w:customStyle="1" w:styleId="sd-content2">
    <w:name w:val="sd-content2"/>
    <w:basedOn w:val="Normal"/>
    <w:rsid w:val="0032085D"/>
    <w:pPr>
      <w:spacing w:after="0" w:line="240" w:lineRule="auto"/>
    </w:pPr>
    <w:rPr>
      <w:rFonts w:ascii="Times New Roman" w:eastAsia="Times New Roman" w:hAnsi="Times New Roman" w:cs="Times New Roman"/>
      <w:sz w:val="24"/>
      <w:szCs w:val="24"/>
    </w:rPr>
  </w:style>
  <w:style w:type="paragraph" w:customStyle="1" w:styleId="errors1">
    <w:name w:val="errors1"/>
    <w:basedOn w:val="Normal"/>
    <w:rsid w:val="0032085D"/>
    <w:pPr>
      <w:shd w:val="clear" w:color="auto" w:fill="771A09"/>
      <w:spacing w:before="150" w:after="0" w:line="165" w:lineRule="atLeast"/>
    </w:pPr>
    <w:rPr>
      <w:rFonts w:ascii="Times New Roman" w:eastAsia="Times New Roman" w:hAnsi="Times New Roman" w:cs="Times New Roman"/>
      <w:color w:val="FFFFFF"/>
      <w:sz w:val="17"/>
      <w:szCs w:val="17"/>
    </w:rPr>
  </w:style>
  <w:style w:type="paragraph" w:customStyle="1" w:styleId="sharingcancel1">
    <w:name w:val="sharing_cancel1"/>
    <w:basedOn w:val="Normal"/>
    <w:rsid w:val="0032085D"/>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sharingcancel2">
    <w:name w:val="sharing_cancel2"/>
    <w:basedOn w:val="Normal"/>
    <w:rsid w:val="0032085D"/>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recaptcha1">
    <w:name w:val="recaptcha1"/>
    <w:basedOn w:val="Normal"/>
    <w:rsid w:val="0032085D"/>
    <w:pPr>
      <w:spacing w:before="150" w:after="210" w:line="240" w:lineRule="auto"/>
    </w:pPr>
    <w:rPr>
      <w:rFonts w:ascii="Times New Roman" w:eastAsia="Times New Roman" w:hAnsi="Times New Roman" w:cs="Times New Roman"/>
      <w:sz w:val="24"/>
      <w:szCs w:val="24"/>
    </w:rPr>
  </w:style>
  <w:style w:type="paragraph" w:customStyle="1" w:styleId="comment-form-padder1">
    <w:name w:val="comment-form-padder1"/>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service1">
    <w:name w:val="comment-form-service1"/>
    <w:basedOn w:val="Normal"/>
    <w:rsid w:val="0032085D"/>
    <w:pPr>
      <w:pBdr>
        <w:bottom w:val="single" w:sz="6" w:space="8" w:color="E5E5E5"/>
      </w:pBdr>
      <w:shd w:val="clear" w:color="auto" w:fill="F6F6F6"/>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ected1">
    <w:name w:val="selected1"/>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fields1">
    <w:name w:val="comment-form-fields1"/>
    <w:basedOn w:val="Normal"/>
    <w:rsid w:val="0032085D"/>
    <w:pPr>
      <w:spacing w:after="100" w:afterAutospacing="1" w:line="240" w:lineRule="auto"/>
      <w:ind w:left="570"/>
    </w:pPr>
    <w:rPr>
      <w:rFonts w:ascii="Times New Roman" w:eastAsia="Times New Roman" w:hAnsi="Times New Roman" w:cs="Times New Roman"/>
      <w:sz w:val="24"/>
      <w:szCs w:val="24"/>
    </w:rPr>
  </w:style>
  <w:style w:type="character" w:customStyle="1" w:styleId="required1">
    <w:name w:val="required1"/>
    <w:basedOn w:val="DefaultParagraphFont"/>
    <w:rsid w:val="0032085D"/>
    <w:rPr>
      <w:vanish w:val="0"/>
      <w:webHidden w:val="0"/>
      <w:color w:val="989898"/>
      <w:sz w:val="17"/>
      <w:szCs w:val="17"/>
      <w:shd w:val="clear" w:color="auto" w:fill="auto"/>
      <w:specVanish w:val="0"/>
    </w:rPr>
  </w:style>
  <w:style w:type="character" w:customStyle="1" w:styleId="nopublish1">
    <w:name w:val="nopublish1"/>
    <w:basedOn w:val="DefaultParagraphFont"/>
    <w:rsid w:val="0032085D"/>
    <w:rPr>
      <w:vanish w:val="0"/>
      <w:webHidden w:val="0"/>
      <w:color w:val="989898"/>
      <w:sz w:val="17"/>
      <w:szCs w:val="17"/>
      <w:shd w:val="clear" w:color="auto" w:fill="auto"/>
      <w:specVanish w:val="0"/>
    </w:rPr>
  </w:style>
  <w:style w:type="paragraph" w:customStyle="1" w:styleId="comment-form-posting-as1">
    <w:name w:val="comment-form-posting-as1"/>
    <w:basedOn w:val="Normal"/>
    <w:rsid w:val="0032085D"/>
    <w:pPr>
      <w:spacing w:after="0" w:line="240" w:lineRule="auto"/>
    </w:pPr>
    <w:rPr>
      <w:rFonts w:ascii="Times New Roman" w:eastAsia="Times New Roman" w:hAnsi="Times New Roman" w:cs="Times New Roman"/>
      <w:color w:val="494949"/>
      <w:sz w:val="24"/>
      <w:szCs w:val="24"/>
    </w:rPr>
  </w:style>
  <w:style w:type="paragraph" w:customStyle="1" w:styleId="comment-form-log-out1">
    <w:name w:val="comment-form-log-out1"/>
    <w:basedOn w:val="Normal"/>
    <w:rsid w:val="0032085D"/>
    <w:pPr>
      <w:spacing w:after="0" w:line="240" w:lineRule="auto"/>
    </w:pPr>
    <w:rPr>
      <w:rFonts w:ascii="Times New Roman" w:eastAsia="Times New Roman" w:hAnsi="Times New Roman" w:cs="Times New Roman"/>
      <w:color w:val="494949"/>
      <w:sz w:val="24"/>
      <w:szCs w:val="24"/>
    </w:rPr>
  </w:style>
  <w:style w:type="paragraph" w:customStyle="1" w:styleId="comment-form-posting-as2">
    <w:name w:val="comment-form-posting-as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osting-as-cancel1">
    <w:name w:val="comment-form-posting-as-cancel1"/>
    <w:basedOn w:val="Normal"/>
    <w:rsid w:val="0032085D"/>
    <w:pPr>
      <w:spacing w:before="100" w:beforeAutospacing="1" w:after="100" w:afterAutospacing="1" w:line="240" w:lineRule="auto"/>
      <w:ind w:right="150"/>
      <w:jc w:val="right"/>
    </w:pPr>
    <w:rPr>
      <w:rFonts w:ascii="Times New Roman" w:eastAsia="Times New Roman" w:hAnsi="Times New Roman" w:cs="Times New Roman"/>
      <w:sz w:val="24"/>
      <w:szCs w:val="24"/>
    </w:rPr>
  </w:style>
  <w:style w:type="paragraph" w:customStyle="1" w:styleId="comment-form-padder2">
    <w:name w:val="comment-form-padder2"/>
    <w:basedOn w:val="Normal"/>
    <w:rsid w:val="0032085D"/>
    <w:pPr>
      <w:spacing w:before="75" w:after="0" w:line="240" w:lineRule="auto"/>
      <w:jc w:val="right"/>
    </w:pPr>
    <w:rPr>
      <w:rFonts w:ascii="Times New Roman" w:eastAsia="Times New Roman" w:hAnsi="Times New Roman" w:cs="Times New Roman"/>
      <w:color w:val="777777"/>
      <w:sz w:val="18"/>
      <w:szCs w:val="18"/>
    </w:rPr>
  </w:style>
  <w:style w:type="paragraph" w:customStyle="1" w:styleId="form-submit1">
    <w:name w:val="form-submit1"/>
    <w:basedOn w:val="Normal"/>
    <w:rsid w:val="0032085D"/>
    <w:pPr>
      <w:spacing w:after="0" w:line="270" w:lineRule="atLeast"/>
    </w:pPr>
    <w:rPr>
      <w:rFonts w:ascii="Times New Roman" w:eastAsia="Times New Roman" w:hAnsi="Times New Roman" w:cs="Times New Roman"/>
      <w:sz w:val="24"/>
      <w:szCs w:val="24"/>
    </w:rPr>
  </w:style>
  <w:style w:type="paragraph" w:customStyle="1" w:styleId="guidelines1">
    <w:name w:val="guidelines1"/>
    <w:basedOn w:val="Normal"/>
    <w:rsid w:val="0032085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ents-rss1">
    <w:name w:val="comments-rss1"/>
    <w:basedOn w:val="Normal"/>
    <w:rsid w:val="0032085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orm-section1">
    <w:name w:val="form-section1"/>
    <w:basedOn w:val="Normal"/>
    <w:rsid w:val="0032085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ent-form-service2">
    <w:name w:val="comment-form-service2"/>
    <w:basedOn w:val="Normal"/>
    <w:rsid w:val="0032085D"/>
    <w:pPr>
      <w:pBdr>
        <w:bottom w:val="single" w:sz="6" w:space="8" w:color="464646"/>
      </w:pBdr>
      <w:shd w:val="clear" w:color="auto" w:fill="323232"/>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required2">
    <w:name w:val="required2"/>
    <w:basedOn w:val="DefaultParagraphFont"/>
    <w:rsid w:val="0032085D"/>
    <w:rPr>
      <w:vanish w:val="0"/>
      <w:webHidden w:val="0"/>
      <w:color w:val="6F6F6F"/>
      <w:sz w:val="17"/>
      <w:szCs w:val="17"/>
      <w:shd w:val="clear" w:color="auto" w:fill="auto"/>
      <w:specVanish w:val="0"/>
    </w:rPr>
  </w:style>
  <w:style w:type="character" w:customStyle="1" w:styleId="nopublish2">
    <w:name w:val="nopublish2"/>
    <w:basedOn w:val="DefaultParagraphFont"/>
    <w:rsid w:val="0032085D"/>
    <w:rPr>
      <w:vanish w:val="0"/>
      <w:webHidden w:val="0"/>
      <w:color w:val="6F6F6F"/>
      <w:sz w:val="17"/>
      <w:szCs w:val="17"/>
      <w:shd w:val="clear" w:color="auto" w:fill="auto"/>
      <w:specVanish w:val="0"/>
    </w:rPr>
  </w:style>
  <w:style w:type="paragraph" w:customStyle="1" w:styleId="comment-form-posting-as3">
    <w:name w:val="comment-form-posting-as3"/>
    <w:basedOn w:val="Normal"/>
    <w:rsid w:val="0032085D"/>
    <w:pPr>
      <w:spacing w:after="0" w:line="240" w:lineRule="auto"/>
    </w:pPr>
    <w:rPr>
      <w:rFonts w:ascii="Times New Roman" w:eastAsia="Times New Roman" w:hAnsi="Times New Roman" w:cs="Times New Roman"/>
      <w:color w:val="989898"/>
      <w:sz w:val="24"/>
      <w:szCs w:val="24"/>
    </w:rPr>
  </w:style>
  <w:style w:type="paragraph" w:customStyle="1" w:styleId="comment-form-log-out2">
    <w:name w:val="comment-form-log-out2"/>
    <w:basedOn w:val="Normal"/>
    <w:rsid w:val="0032085D"/>
    <w:pPr>
      <w:spacing w:after="0" w:line="240" w:lineRule="auto"/>
    </w:pPr>
    <w:rPr>
      <w:rFonts w:ascii="Times New Roman" w:eastAsia="Times New Roman" w:hAnsi="Times New Roman" w:cs="Times New Roman"/>
      <w:color w:val="989898"/>
      <w:sz w:val="24"/>
      <w:szCs w:val="24"/>
    </w:rPr>
  </w:style>
  <w:style w:type="paragraph" w:customStyle="1" w:styleId="description1">
    <w:name w:val="description1"/>
    <w:basedOn w:val="Normal"/>
    <w:rsid w:val="0032085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rav-inner1">
    <w:name w:val="grav-inner1"/>
    <w:basedOn w:val="Normal"/>
    <w:rsid w:val="0032085D"/>
    <w:pPr>
      <w:shd w:val="clear" w:color="auto" w:fill="000000"/>
      <w:spacing w:after="150" w:line="360" w:lineRule="auto"/>
    </w:pPr>
    <w:rPr>
      <w:rFonts w:ascii="Helvetica" w:eastAsia="Times New Roman" w:hAnsi="Helvetica" w:cs="Helvetica"/>
      <w:color w:val="FFFFFF"/>
      <w:sz w:val="18"/>
      <w:szCs w:val="18"/>
    </w:rPr>
  </w:style>
  <w:style w:type="paragraph" w:customStyle="1" w:styleId="gcard-about1">
    <w:name w:val="gcard-about1"/>
    <w:basedOn w:val="Normal"/>
    <w:rsid w:val="0032085D"/>
    <w:pPr>
      <w:spacing w:after="150" w:line="240" w:lineRule="auto"/>
    </w:pPr>
    <w:rPr>
      <w:rFonts w:ascii="Times New Roman" w:eastAsia="Times New Roman" w:hAnsi="Times New Roman" w:cs="Times New Roman"/>
      <w:color w:val="FFFFFF"/>
      <w:sz w:val="18"/>
      <w:szCs w:val="18"/>
    </w:rPr>
  </w:style>
  <w:style w:type="paragraph" w:customStyle="1" w:styleId="grav-small1">
    <w:name w:val="grav-small1"/>
    <w:basedOn w:val="Normal"/>
    <w:rsid w:val="0032085D"/>
    <w:pPr>
      <w:spacing w:after="150" w:line="240" w:lineRule="auto"/>
    </w:pPr>
    <w:rPr>
      <w:rFonts w:ascii="Times New Roman" w:eastAsia="Times New Roman" w:hAnsi="Times New Roman" w:cs="Times New Roman"/>
      <w:color w:val="FFFFFF"/>
      <w:sz w:val="15"/>
      <w:szCs w:val="15"/>
    </w:rPr>
  </w:style>
  <w:style w:type="paragraph" w:customStyle="1" w:styleId="grav-grav1">
    <w:name w:val="grav-grav1"/>
    <w:basedOn w:val="Normal"/>
    <w:rsid w:val="0032085D"/>
    <w:pPr>
      <w:pBdr>
        <w:top w:val="single" w:sz="18" w:space="0" w:color="FFFFFF"/>
        <w:left w:val="single" w:sz="18" w:space="0" w:color="FFFFFF"/>
        <w:bottom w:val="single" w:sz="18" w:space="0" w:color="FFFFFF"/>
        <w:right w:val="single" w:sz="18" w:space="0" w:color="FFFFFF"/>
      </w:pBdr>
      <w:spacing w:after="150" w:line="120" w:lineRule="auto"/>
    </w:pPr>
    <w:rPr>
      <w:rFonts w:ascii="Times New Roman" w:eastAsia="Times New Roman" w:hAnsi="Times New Roman" w:cs="Times New Roman"/>
      <w:color w:val="FFFFFF"/>
      <w:sz w:val="18"/>
      <w:szCs w:val="18"/>
    </w:rPr>
  </w:style>
  <w:style w:type="paragraph" w:customStyle="1" w:styleId="grav-info1">
    <w:name w:val="grav-info1"/>
    <w:basedOn w:val="Normal"/>
    <w:rsid w:val="0032085D"/>
    <w:pPr>
      <w:spacing w:after="150" w:line="240" w:lineRule="auto"/>
      <w:ind w:left="300"/>
    </w:pPr>
    <w:rPr>
      <w:rFonts w:ascii="Times New Roman" w:eastAsia="Times New Roman" w:hAnsi="Times New Roman" w:cs="Times New Roman"/>
      <w:color w:val="FFFFFF"/>
      <w:sz w:val="18"/>
      <w:szCs w:val="18"/>
    </w:rPr>
  </w:style>
  <w:style w:type="paragraph" w:customStyle="1" w:styleId="grav-about1">
    <w:name w:val="grav-about1"/>
    <w:basedOn w:val="Normal"/>
    <w:rsid w:val="0032085D"/>
    <w:pPr>
      <w:spacing w:after="150" w:line="240" w:lineRule="auto"/>
    </w:pPr>
    <w:rPr>
      <w:rFonts w:ascii="Times New Roman" w:eastAsia="Times New Roman" w:hAnsi="Times New Roman" w:cs="Times New Roman"/>
      <w:vanish/>
      <w:color w:val="FFFFFF"/>
      <w:sz w:val="18"/>
      <w:szCs w:val="18"/>
    </w:rPr>
  </w:style>
  <w:style w:type="paragraph" w:customStyle="1" w:styleId="grav-links1">
    <w:name w:val="grav-links1"/>
    <w:basedOn w:val="Normal"/>
    <w:rsid w:val="0032085D"/>
    <w:pPr>
      <w:spacing w:after="150" w:line="240" w:lineRule="auto"/>
    </w:pPr>
    <w:rPr>
      <w:rFonts w:ascii="Times New Roman" w:eastAsia="Times New Roman" w:hAnsi="Times New Roman" w:cs="Times New Roman"/>
      <w:vanish/>
      <w:color w:val="FFFFFF"/>
      <w:sz w:val="18"/>
      <w:szCs w:val="18"/>
    </w:rPr>
  </w:style>
  <w:style w:type="paragraph" w:customStyle="1" w:styleId="grav-gallery1">
    <w:name w:val="grav-gallery1"/>
    <w:basedOn w:val="Normal"/>
    <w:rsid w:val="0032085D"/>
    <w:pPr>
      <w:spacing w:after="150" w:line="240" w:lineRule="auto"/>
    </w:pPr>
    <w:rPr>
      <w:rFonts w:ascii="Times New Roman" w:eastAsia="Times New Roman" w:hAnsi="Times New Roman" w:cs="Times New Roman"/>
      <w:vanish/>
      <w:color w:val="FFFFFF"/>
      <w:sz w:val="18"/>
      <w:szCs w:val="18"/>
    </w:rPr>
  </w:style>
  <w:style w:type="paragraph" w:customStyle="1" w:styleId="grav-services1">
    <w:name w:val="grav-services1"/>
    <w:basedOn w:val="Normal"/>
    <w:rsid w:val="0032085D"/>
    <w:pPr>
      <w:spacing w:after="150" w:line="240" w:lineRule="auto"/>
    </w:pPr>
    <w:rPr>
      <w:rFonts w:ascii="Times New Roman" w:eastAsia="Times New Roman" w:hAnsi="Times New Roman" w:cs="Times New Roman"/>
      <w:vanish/>
      <w:color w:val="FFFFFF"/>
      <w:sz w:val="18"/>
      <w:szCs w:val="18"/>
    </w:rPr>
  </w:style>
  <w:style w:type="paragraph" w:customStyle="1" w:styleId="grav-about2">
    <w:name w:val="grav-about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2">
    <w:name w:val="grav-links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2">
    <w:name w:val="grav-gallery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2">
    <w:name w:val="grav-services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1">
    <w:name w:val="grav-cardarrow1"/>
    <w:basedOn w:val="Normal"/>
    <w:rsid w:val="0032085D"/>
    <w:pPr>
      <w:spacing w:after="150" w:line="240" w:lineRule="auto"/>
    </w:pPr>
    <w:rPr>
      <w:rFonts w:ascii="Times New Roman" w:eastAsia="Times New Roman" w:hAnsi="Times New Roman" w:cs="Times New Roman"/>
      <w:color w:val="FFFFFF"/>
      <w:sz w:val="18"/>
      <w:szCs w:val="18"/>
    </w:rPr>
  </w:style>
  <w:style w:type="paragraph" w:customStyle="1" w:styleId="grav-cardarrow2">
    <w:name w:val="grav-cardarrow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1">
    <w:name w:val="grav-tag1"/>
    <w:basedOn w:val="Normal"/>
    <w:rsid w:val="0032085D"/>
    <w:pPr>
      <w:spacing w:after="150" w:line="240" w:lineRule="auto"/>
    </w:pPr>
    <w:rPr>
      <w:rFonts w:ascii="Times New Roman" w:eastAsia="Times New Roman" w:hAnsi="Times New Roman" w:cs="Times New Roman"/>
      <w:color w:val="FFFFFF"/>
      <w:sz w:val="18"/>
      <w:szCs w:val="18"/>
    </w:rPr>
  </w:style>
  <w:style w:type="paragraph" w:customStyle="1" w:styleId="grav-tag2">
    <w:name w:val="grav-tag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1">
    <w:name w:val="grav-extra1"/>
    <w:basedOn w:val="Normal"/>
    <w:rsid w:val="0032085D"/>
    <w:pPr>
      <w:spacing w:before="75" w:after="0" w:line="240" w:lineRule="auto"/>
      <w:ind w:right="75"/>
      <w:textAlignment w:val="center"/>
    </w:pPr>
    <w:rPr>
      <w:rFonts w:ascii="Times New Roman" w:eastAsia="Times New Roman" w:hAnsi="Times New Roman" w:cs="Times New Roman"/>
      <w:color w:val="FFFFFF"/>
      <w:sz w:val="18"/>
      <w:szCs w:val="18"/>
    </w:rPr>
  </w:style>
  <w:style w:type="paragraph" w:customStyle="1" w:styleId="grav-disable1">
    <w:name w:val="grav-disable1"/>
    <w:basedOn w:val="Normal"/>
    <w:rsid w:val="0032085D"/>
    <w:pPr>
      <w:spacing w:before="45" w:after="0" w:line="150" w:lineRule="atLeast"/>
    </w:pPr>
    <w:rPr>
      <w:rFonts w:ascii="Times New Roman" w:eastAsia="Times New Roman" w:hAnsi="Times New Roman" w:cs="Times New Roman"/>
      <w:color w:val="FFFFFF"/>
      <w:sz w:val="15"/>
      <w:szCs w:val="15"/>
    </w:rPr>
  </w:style>
  <w:style w:type="paragraph" w:customStyle="1" w:styleId="postinfo">
    <w:name w:val="postinfo"/>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208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085D"/>
    <w:rPr>
      <w:rFonts w:ascii="Arial" w:eastAsia="Times New Roman" w:hAnsi="Arial" w:cs="Arial"/>
      <w:vanish/>
      <w:sz w:val="16"/>
      <w:szCs w:val="16"/>
    </w:rPr>
  </w:style>
  <w:style w:type="paragraph" w:customStyle="1" w:styleId="comment-form-posting-as4">
    <w:name w:val="comment-form-posting-as4"/>
    <w:basedOn w:val="Normal"/>
    <w:rsid w:val="0032085D"/>
    <w:pPr>
      <w:spacing w:after="0" w:line="240" w:lineRule="auto"/>
    </w:pPr>
    <w:rPr>
      <w:rFonts w:ascii="Times New Roman" w:eastAsia="Times New Roman" w:hAnsi="Times New Roman" w:cs="Times New Roman"/>
      <w:color w:val="494949"/>
      <w:sz w:val="24"/>
      <w:szCs w:val="24"/>
    </w:rPr>
  </w:style>
  <w:style w:type="paragraph" w:styleId="z-BottomofForm">
    <w:name w:val="HTML Bottom of Form"/>
    <w:basedOn w:val="Normal"/>
    <w:next w:val="Normal"/>
    <w:link w:val="z-BottomofFormChar"/>
    <w:hidden/>
    <w:uiPriority w:val="99"/>
    <w:semiHidden/>
    <w:unhideWhenUsed/>
    <w:rsid w:val="003208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085D"/>
    <w:rPr>
      <w:rFonts w:ascii="Arial" w:eastAsia="Times New Roman" w:hAnsi="Arial" w:cs="Arial"/>
      <w:vanish/>
      <w:sz w:val="16"/>
      <w:szCs w:val="16"/>
    </w:rPr>
  </w:style>
  <w:style w:type="character" w:customStyle="1" w:styleId="dl1">
    <w:name w:val="dl1"/>
    <w:basedOn w:val="DefaultParagraphFont"/>
    <w:rsid w:val="005C51B4"/>
    <w:rPr>
      <w:color w:val="50505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073"/>
  </w:style>
  <w:style w:type="paragraph" w:styleId="Heading2">
    <w:name w:val="heading 2"/>
    <w:basedOn w:val="Normal"/>
    <w:link w:val="Heading2Char"/>
    <w:uiPriority w:val="9"/>
    <w:qFormat/>
    <w:rsid w:val="000700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700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00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00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0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00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00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0073"/>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70073"/>
    <w:rPr>
      <w:strike w:val="0"/>
      <w:dstrike w:val="0"/>
      <w:color w:val="3970DC"/>
      <w:u w:val="none"/>
      <w:effect w:val="none"/>
    </w:rPr>
  </w:style>
  <w:style w:type="character" w:styleId="FollowedHyperlink">
    <w:name w:val="FollowedHyperlink"/>
    <w:basedOn w:val="DefaultParagraphFont"/>
    <w:uiPriority w:val="99"/>
    <w:semiHidden/>
    <w:unhideWhenUsed/>
    <w:rsid w:val="00070073"/>
    <w:rPr>
      <w:strike w:val="0"/>
      <w:dstrike w:val="0"/>
      <w:color w:val="2D54A3"/>
      <w:u w:val="none"/>
      <w:effect w:val="none"/>
    </w:rPr>
  </w:style>
  <w:style w:type="character" w:styleId="HTMLCite">
    <w:name w:val="HTML Cite"/>
    <w:basedOn w:val="DefaultParagraphFont"/>
    <w:uiPriority w:val="99"/>
    <w:semiHidden/>
    <w:unhideWhenUsed/>
    <w:rsid w:val="00070073"/>
    <w:rPr>
      <w:i/>
      <w:iCs/>
    </w:rPr>
  </w:style>
  <w:style w:type="paragraph" w:styleId="NormalWeb">
    <w:name w:val="Normal (Web)"/>
    <w:basedOn w:val="Normal"/>
    <w:uiPriority w:val="99"/>
    <w:unhideWhenUsed/>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070073"/>
    <w:pPr>
      <w:shd w:val="clear" w:color="auto" w:fill="FFFF00"/>
      <w:spacing w:before="150" w:after="150" w:line="240" w:lineRule="auto"/>
      <w:ind w:left="150" w:right="150"/>
    </w:pPr>
    <w:rPr>
      <w:rFonts w:ascii="Times New Roman" w:eastAsia="Times New Roman" w:hAnsi="Times New Roman" w:cs="Times New Roman"/>
      <w:color w:val="FF0000"/>
      <w:sz w:val="24"/>
      <w:szCs w:val="24"/>
    </w:rPr>
  </w:style>
  <w:style w:type="paragraph" w:customStyle="1" w:styleId="authorsname">
    <w:name w:val="authors_name"/>
    <w:basedOn w:val="Normal"/>
    <w:rsid w:val="00070073"/>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b4incomment">
    <w:name w:val="b4in_comment"/>
    <w:basedOn w:val="Normal"/>
    <w:rsid w:val="00070073"/>
    <w:pPr>
      <w:pBdr>
        <w:bottom w:val="dotted" w:sz="6" w:space="4"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4incommentbyline">
    <w:name w:val="b4in_comment_byline"/>
    <w:basedOn w:val="Normal"/>
    <w:rsid w:val="00070073"/>
    <w:pPr>
      <w:spacing w:before="100" w:beforeAutospacing="1" w:after="100" w:afterAutospacing="1" w:line="240" w:lineRule="auto"/>
    </w:pPr>
    <w:rPr>
      <w:rFonts w:ascii="Times New Roman" w:eastAsia="Times New Roman" w:hAnsi="Times New Roman" w:cs="Times New Roman"/>
      <w:b/>
      <w:bCs/>
      <w:color w:val="888888"/>
      <w:sz w:val="15"/>
      <w:szCs w:val="15"/>
    </w:rPr>
  </w:style>
  <w:style w:type="paragraph" w:customStyle="1" w:styleId="b4incommenttools">
    <w:name w:val="b4in_comment_tools"/>
    <w:basedOn w:val="Normal"/>
    <w:rsid w:val="00070073"/>
    <w:pPr>
      <w:spacing w:before="100" w:beforeAutospacing="1" w:after="100" w:afterAutospacing="1" w:line="240" w:lineRule="auto"/>
    </w:pPr>
    <w:rPr>
      <w:rFonts w:ascii="Times New Roman" w:eastAsia="Times New Roman" w:hAnsi="Times New Roman" w:cs="Times New Roman"/>
      <w:b/>
      <w:bCs/>
      <w:color w:val="888888"/>
      <w:sz w:val="15"/>
      <w:szCs w:val="15"/>
    </w:rPr>
  </w:style>
  <w:style w:type="paragraph" w:customStyle="1" w:styleId="box12">
    <w:name w:val="box12"/>
    <w:basedOn w:val="Normal"/>
    <w:rsid w:val="00070073"/>
    <w:pPr>
      <w:shd w:val="clear" w:color="auto" w:fill="D0DBE0"/>
      <w:spacing w:before="100" w:beforeAutospacing="1" w:after="225" w:line="240" w:lineRule="auto"/>
    </w:pPr>
    <w:rPr>
      <w:rFonts w:ascii="Arial" w:eastAsia="Times New Roman" w:hAnsi="Arial" w:cs="Arial"/>
      <w:sz w:val="18"/>
      <w:szCs w:val="18"/>
    </w:rPr>
  </w:style>
  <w:style w:type="paragraph" w:customStyle="1" w:styleId="box13">
    <w:name w:val="box13"/>
    <w:basedOn w:val="Normal"/>
    <w:rsid w:val="00070073"/>
    <w:pPr>
      <w:spacing w:after="100" w:afterAutospacing="1" w:line="240" w:lineRule="auto"/>
    </w:pPr>
    <w:rPr>
      <w:rFonts w:ascii="Arial" w:eastAsia="Times New Roman" w:hAnsi="Arial" w:cs="Arial"/>
      <w:color w:val="595959"/>
      <w:sz w:val="18"/>
      <w:szCs w:val="18"/>
    </w:rPr>
  </w:style>
  <w:style w:type="paragraph" w:customStyle="1" w:styleId="byline">
    <w:name w:val="byline"/>
    <w:basedOn w:val="Normal"/>
    <w:rsid w:val="00070073"/>
    <w:pPr>
      <w:spacing w:before="100" w:beforeAutospacing="1" w:after="100" w:afterAutospacing="1" w:line="312" w:lineRule="atLeast"/>
    </w:pPr>
    <w:rPr>
      <w:rFonts w:ascii="Times New Roman" w:eastAsia="Times New Roman" w:hAnsi="Times New Roman" w:cs="Times New Roman"/>
      <w:color w:val="888888"/>
    </w:rPr>
  </w:style>
  <w:style w:type="paragraph" w:customStyle="1" w:styleId="catname">
    <w:name w:val="catname"/>
    <w:basedOn w:val="Normal"/>
    <w:rsid w:val="00070073"/>
    <w:pPr>
      <w:spacing w:after="0" w:line="240" w:lineRule="auto"/>
      <w:jc w:val="center"/>
    </w:pPr>
    <w:rPr>
      <w:rFonts w:ascii="Helvetica" w:eastAsia="Times New Roman" w:hAnsi="Helvetica" w:cs="Helvetica"/>
      <w:sz w:val="24"/>
      <w:szCs w:val="24"/>
    </w:rPr>
  </w:style>
  <w:style w:type="paragraph" w:customStyle="1" w:styleId="clear">
    <w:name w:val="clea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070073"/>
    <w:pPr>
      <w:pBdr>
        <w:top w:val="dotted" w:sz="6" w:space="6" w:color="000000"/>
        <w:left w:val="dotted" w:sz="6" w:space="6" w:color="000000"/>
        <w:bottom w:val="dotted" w:sz="6" w:space="6" w:color="000000"/>
        <w:right w:val="dotted" w:sz="6" w:space="6" w:color="000000"/>
      </w:pBdr>
      <w:spacing w:before="100" w:beforeAutospacing="1" w:after="150" w:line="312" w:lineRule="atLeast"/>
    </w:pPr>
    <w:rPr>
      <w:rFonts w:ascii="Trebuchet MS" w:eastAsia="Times New Roman" w:hAnsi="Trebuchet MS" w:cs="Times New Roman"/>
    </w:rPr>
  </w:style>
  <w:style w:type="paragraph" w:customStyle="1" w:styleId="disclaimer">
    <w:name w:val="disclaimer"/>
    <w:basedOn w:val="Normal"/>
    <w:rsid w:val="00070073"/>
    <w:pPr>
      <w:pBdr>
        <w:top w:val="dotted" w:sz="6" w:space="0" w:color="8F1000"/>
        <w:left w:val="dotted" w:sz="6" w:space="4" w:color="8F1000"/>
        <w:bottom w:val="dotted" w:sz="6" w:space="0" w:color="8F1000"/>
        <w:right w:val="dotted" w:sz="6" w:space="0" w:color="8F1000"/>
      </w:pBdr>
      <w:shd w:val="clear" w:color="auto" w:fill="E1CDC8"/>
      <w:spacing w:before="100" w:beforeAutospacing="1" w:after="100" w:afterAutospacing="1" w:line="240" w:lineRule="auto"/>
    </w:pPr>
    <w:rPr>
      <w:rFonts w:ascii="Times New Roman" w:eastAsia="Times New Roman" w:hAnsi="Times New Roman" w:cs="Times New Roman"/>
      <w:color w:val="6E180B"/>
      <w:sz w:val="17"/>
      <w:szCs w:val="17"/>
    </w:rPr>
  </w:style>
  <w:style w:type="paragraph" w:customStyle="1" w:styleId="end">
    <w:name w:val="end"/>
    <w:basedOn w:val="Normal"/>
    <w:rsid w:val="00070073"/>
    <w:pPr>
      <w:shd w:val="clear" w:color="auto" w:fill="003399"/>
      <w:spacing w:before="100" w:beforeAutospacing="1" w:after="75" w:line="240" w:lineRule="auto"/>
    </w:pPr>
    <w:rPr>
      <w:rFonts w:ascii="Times New Roman" w:eastAsia="Times New Roman" w:hAnsi="Times New Roman" w:cs="Times New Roman"/>
      <w:sz w:val="24"/>
      <w:szCs w:val="24"/>
    </w:rPr>
  </w:style>
  <w:style w:type="paragraph" w:customStyle="1" w:styleId="external">
    <w:name w:val="external"/>
    <w:basedOn w:val="Normal"/>
    <w:rsid w:val="00070073"/>
    <w:pPr>
      <w:spacing w:before="100" w:beforeAutospacing="1" w:after="100" w:afterAutospacing="1" w:line="240" w:lineRule="auto"/>
    </w:pPr>
    <w:rPr>
      <w:rFonts w:ascii="Times New Roman" w:eastAsia="Times New Roman" w:hAnsi="Times New Roman" w:cs="Times New Roman"/>
      <w:color w:val="1950BC"/>
      <w:sz w:val="24"/>
      <w:szCs w:val="24"/>
    </w:rPr>
  </w:style>
  <w:style w:type="paragraph" w:customStyle="1" w:styleId="fancy-bg">
    <w:name w:val="fancy-bg"/>
    <w:basedOn w:val="Normal"/>
    <w:rsid w:val="00070073"/>
    <w:pPr>
      <w:spacing w:after="0" w:line="240" w:lineRule="auto"/>
    </w:pPr>
    <w:rPr>
      <w:rFonts w:ascii="Times New Roman" w:eastAsia="Times New Roman" w:hAnsi="Times New Roman" w:cs="Times New Roman"/>
      <w:sz w:val="24"/>
      <w:szCs w:val="24"/>
    </w:rPr>
  </w:style>
  <w:style w:type="paragraph" w:customStyle="1" w:styleId="fancybox-title-inside">
    <w:name w:val="fancybox-title-inside"/>
    <w:basedOn w:val="Normal"/>
    <w:rsid w:val="00070073"/>
    <w:pPr>
      <w:spacing w:before="100" w:beforeAutospacing="1" w:after="100" w:afterAutospacing="1" w:line="240" w:lineRule="auto"/>
      <w:jc w:val="center"/>
    </w:pPr>
    <w:rPr>
      <w:rFonts w:ascii="Times New Roman" w:eastAsia="Times New Roman" w:hAnsi="Times New Roman" w:cs="Times New Roman"/>
      <w:color w:val="333333"/>
      <w:sz w:val="24"/>
      <w:szCs w:val="24"/>
    </w:rPr>
  </w:style>
  <w:style w:type="paragraph" w:customStyle="1" w:styleId="fancybox-title-outside">
    <w:name w:val="fancybox-title-outside"/>
    <w:basedOn w:val="Normal"/>
    <w:rsid w:val="00070073"/>
    <w:pPr>
      <w:spacing w:before="100" w:beforeAutospacing="1" w:after="100" w:afterAutospacing="1" w:line="240" w:lineRule="auto"/>
      <w:jc w:val="center"/>
    </w:pPr>
    <w:rPr>
      <w:rFonts w:ascii="Times New Roman" w:eastAsia="Times New Roman" w:hAnsi="Times New Roman" w:cs="Times New Roman"/>
      <w:b/>
      <w:bCs/>
      <w:color w:val="FFFFFF"/>
      <w:sz w:val="24"/>
      <w:szCs w:val="24"/>
    </w:rPr>
  </w:style>
  <w:style w:type="paragraph" w:customStyle="1" w:styleId="fancybox-title-over">
    <w:name w:val="fancybox-title-over"/>
    <w:basedOn w:val="Normal"/>
    <w:rsid w:val="0007007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fnwl">
    <w:name w:val="fnw_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wm">
    <w:name w:val="fnw_m"/>
    <w:basedOn w:val="Normal"/>
    <w:rsid w:val="00070073"/>
    <w:pPr>
      <w:shd w:val="clear" w:color="auto" w:fill="FFFFFF"/>
      <w:spacing w:after="0" w:line="150" w:lineRule="atLeast"/>
      <w:jc w:val="center"/>
    </w:pPr>
    <w:rPr>
      <w:rFonts w:ascii="Arial" w:eastAsia="Times New Roman" w:hAnsi="Arial" w:cs="Arial"/>
      <w:color w:val="000000"/>
      <w:sz w:val="18"/>
      <w:szCs w:val="18"/>
    </w:rPr>
  </w:style>
  <w:style w:type="paragraph" w:customStyle="1" w:styleId="fnwr">
    <w:name w:val="fnw_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ox">
    <w:name w:val="followbox"/>
    <w:basedOn w:val="Normal"/>
    <w:rsid w:val="00070073"/>
    <w:pPr>
      <w:pBdr>
        <w:top w:val="single" w:sz="6" w:space="4" w:color="999999"/>
        <w:left w:val="single" w:sz="6" w:space="4" w:color="999999"/>
        <w:bottom w:val="single" w:sz="6" w:space="2" w:color="999999"/>
        <w:right w:val="single" w:sz="6" w:space="2" w:color="999999"/>
      </w:pBdr>
      <w:spacing w:before="75" w:after="100" w:afterAutospacing="1" w:line="240" w:lineRule="auto"/>
    </w:pPr>
    <w:rPr>
      <w:rFonts w:ascii="Times New Roman" w:eastAsia="Times New Roman" w:hAnsi="Times New Roman" w:cs="Times New Roman"/>
      <w:sz w:val="24"/>
      <w:szCs w:val="24"/>
    </w:rPr>
  </w:style>
  <w:style w:type="paragraph" w:customStyle="1" w:styleId="followboxad">
    <w:name w:val="followboxad"/>
    <w:basedOn w:val="Normal"/>
    <w:rsid w:val="00070073"/>
    <w:pPr>
      <w:spacing w:before="75" w:after="100" w:afterAutospacing="1" w:line="240" w:lineRule="auto"/>
    </w:pPr>
    <w:rPr>
      <w:rFonts w:ascii="Times New Roman" w:eastAsia="Times New Roman" w:hAnsi="Times New Roman" w:cs="Times New Roman"/>
      <w:sz w:val="24"/>
      <w:szCs w:val="24"/>
    </w:rPr>
  </w:style>
  <w:style w:type="paragraph" w:customStyle="1" w:styleId="followcol">
    <w:name w:val="followcol"/>
    <w:basedOn w:val="Normal"/>
    <w:rsid w:val="00070073"/>
    <w:pPr>
      <w:spacing w:before="75" w:after="75" w:line="240" w:lineRule="auto"/>
      <w:ind w:right="150"/>
    </w:pPr>
    <w:rPr>
      <w:rFonts w:ascii="Times New Roman" w:eastAsia="Times New Roman" w:hAnsi="Times New Roman" w:cs="Times New Roman"/>
      <w:sz w:val="24"/>
      <w:szCs w:val="24"/>
    </w:rPr>
  </w:style>
  <w:style w:type="paragraph" w:customStyle="1" w:styleId="inline">
    <w:name w:val="inline"/>
    <w:basedOn w:val="Normal"/>
    <w:rsid w:val="00070073"/>
    <w:pPr>
      <w:spacing w:after="0" w:line="240" w:lineRule="auto"/>
      <w:textAlignment w:val="center"/>
    </w:pPr>
    <w:rPr>
      <w:rFonts w:ascii="Times New Roman" w:eastAsia="Times New Roman" w:hAnsi="Times New Roman" w:cs="Times New Roman"/>
      <w:sz w:val="24"/>
      <w:szCs w:val="24"/>
    </w:rPr>
  </w:style>
  <w:style w:type="paragraph" w:customStyle="1" w:styleId="login">
    <w:name w:val="login"/>
    <w:basedOn w:val="Normal"/>
    <w:rsid w:val="00070073"/>
    <w:pPr>
      <w:spacing w:after="100" w:afterAutospacing="1" w:line="240" w:lineRule="auto"/>
      <w:jc w:val="center"/>
      <w:textAlignment w:val="center"/>
    </w:pPr>
    <w:rPr>
      <w:rFonts w:ascii="Times New Roman" w:eastAsia="Times New Roman" w:hAnsi="Times New Roman" w:cs="Times New Roman"/>
    </w:rPr>
  </w:style>
  <w:style w:type="paragraph" w:customStyle="1" w:styleId="logintable">
    <w:name w:val="login_table"/>
    <w:basedOn w:val="Normal"/>
    <w:rsid w:val="00070073"/>
    <w:pPr>
      <w:spacing w:before="1500" w:after="1500" w:line="240" w:lineRule="auto"/>
      <w:ind w:left="3750"/>
    </w:pPr>
    <w:rPr>
      <w:rFonts w:ascii="Times New Roman" w:eastAsia="Times New Roman" w:hAnsi="Times New Roman" w:cs="Times New Roman"/>
      <w:sz w:val="24"/>
      <w:szCs w:val="24"/>
    </w:rPr>
  </w:style>
  <w:style w:type="paragraph" w:customStyle="1" w:styleId="logintable2">
    <w:name w:val="login_table2"/>
    <w:basedOn w:val="Normal"/>
    <w:rsid w:val="00070073"/>
    <w:pPr>
      <w:spacing w:before="1125" w:after="100" w:afterAutospacing="1" w:line="240" w:lineRule="auto"/>
      <w:ind w:left="2700"/>
    </w:pPr>
    <w:rPr>
      <w:rFonts w:ascii="Times New Roman" w:eastAsia="Times New Roman" w:hAnsi="Times New Roman" w:cs="Times New Roman"/>
      <w:sz w:val="24"/>
      <w:szCs w:val="24"/>
    </w:rPr>
  </w:style>
  <w:style w:type="paragraph" w:customStyle="1" w:styleId="logo">
    <w:name w:val="logo"/>
    <w:basedOn w:val="Normal"/>
    <w:rsid w:val="00070073"/>
    <w:pPr>
      <w:pBdr>
        <w:bottom w:val="dotted" w:sz="6" w:space="2" w:color="333333"/>
      </w:pBdr>
      <w:spacing w:before="300" w:after="300" w:line="240" w:lineRule="auto"/>
      <w:jc w:val="center"/>
    </w:pPr>
    <w:rPr>
      <w:rFonts w:ascii="Times New Roman" w:eastAsia="Times New Roman" w:hAnsi="Times New Roman" w:cs="Times New Roman"/>
      <w:sz w:val="24"/>
      <w:szCs w:val="24"/>
    </w:rPr>
  </w:style>
  <w:style w:type="paragraph" w:customStyle="1" w:styleId="post">
    <w:name w:val="post"/>
    <w:basedOn w:val="Normal"/>
    <w:rsid w:val="00070073"/>
    <w:pPr>
      <w:spacing w:before="100" w:beforeAutospacing="1" w:after="100" w:afterAutospacing="1" w:line="240" w:lineRule="auto"/>
    </w:pPr>
    <w:rPr>
      <w:rFonts w:ascii="Times New Roman" w:eastAsia="Times New Roman" w:hAnsi="Times New Roman" w:cs="Times New Roman"/>
    </w:rPr>
  </w:style>
  <w:style w:type="paragraph" w:customStyle="1" w:styleId="readmore">
    <w:name w:val="readmore"/>
    <w:basedOn w:val="Normal"/>
    <w:rsid w:val="00070073"/>
    <w:pPr>
      <w:pBdr>
        <w:bottom w:val="dotted" w:sz="6" w:space="0" w:color="333333"/>
      </w:pBdr>
      <w:spacing w:after="300" w:line="240" w:lineRule="auto"/>
    </w:pPr>
    <w:rPr>
      <w:rFonts w:ascii="Times New Roman" w:eastAsia="Times New Roman" w:hAnsi="Times New Roman" w:cs="Times New Roman"/>
      <w:sz w:val="24"/>
      <w:szCs w:val="24"/>
    </w:rPr>
  </w:style>
  <w:style w:type="paragraph" w:customStyle="1" w:styleId="rightstory">
    <w:name w:val="right_story"/>
    <w:basedOn w:val="Normal"/>
    <w:rsid w:val="00070073"/>
    <w:pPr>
      <w:pBdr>
        <w:top w:val="dotted" w:sz="6" w:space="0" w:color="A4B0CD"/>
      </w:pBdr>
      <w:spacing w:after="45" w:line="240" w:lineRule="auto"/>
      <w:ind w:right="60"/>
    </w:pPr>
    <w:rPr>
      <w:rFonts w:ascii="Times New Roman" w:eastAsia="Times New Roman" w:hAnsi="Times New Roman" w:cs="Times New Roman"/>
      <w:sz w:val="18"/>
      <w:szCs w:val="18"/>
    </w:rPr>
  </w:style>
  <w:style w:type="paragraph" w:customStyle="1" w:styleId="rightstories">
    <w:name w:val="right_stories"/>
    <w:basedOn w:val="Normal"/>
    <w:rsid w:val="00070073"/>
    <w:pPr>
      <w:shd w:val="clear" w:color="auto" w:fill="FFFFFF"/>
      <w:spacing w:before="105" w:after="0" w:line="240" w:lineRule="auto"/>
      <w:ind w:left="15"/>
    </w:pPr>
    <w:rPr>
      <w:rFonts w:ascii="Times New Roman" w:eastAsia="Times New Roman" w:hAnsi="Times New Roman" w:cs="Times New Roman"/>
      <w:sz w:val="24"/>
      <w:szCs w:val="24"/>
    </w:rPr>
  </w:style>
  <w:style w:type="paragraph" w:customStyle="1" w:styleId="roundbutton">
    <w:name w:val="round_button"/>
    <w:basedOn w:val="Normal"/>
    <w:rsid w:val="00070073"/>
    <w:pPr>
      <w:spacing w:after="0" w:line="240" w:lineRule="auto"/>
      <w:textAlignment w:val="center"/>
    </w:pPr>
    <w:rPr>
      <w:rFonts w:ascii="Times New Roman" w:eastAsia="Times New Roman" w:hAnsi="Times New Roman" w:cs="Times New Roman"/>
      <w:sz w:val="24"/>
      <w:szCs w:val="24"/>
    </w:rPr>
  </w:style>
  <w:style w:type="paragraph" w:customStyle="1" w:styleId="storyunliked">
    <w:name w:val="story_unliked"/>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wrapper2">
    <w:name w:val="story_wrapper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content">
    <w:name w:val="ui-widget-content"/>
    <w:basedOn w:val="Normal"/>
    <w:rsid w:val="00070073"/>
    <w:pPr>
      <w:pBdr>
        <w:top w:val="single" w:sz="6" w:space="0" w:color="A6C9E2"/>
        <w:left w:val="single" w:sz="6" w:space="0" w:color="A6C9E2"/>
        <w:bottom w:val="single" w:sz="6" w:space="0" w:color="A6C9E2"/>
        <w:right w:val="single" w:sz="6" w:space="0" w:color="A6C9E2"/>
      </w:pBdr>
      <w:shd w:val="clear" w:color="auto" w:fill="FC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header">
    <w:name w:val="ui-widget-header"/>
    <w:basedOn w:val="Normal"/>
    <w:rsid w:val="00070073"/>
    <w:pPr>
      <w:pBdr>
        <w:top w:val="single" w:sz="24" w:space="0" w:color="4297D7"/>
        <w:left w:val="single" w:sz="24" w:space="0" w:color="4297D7"/>
        <w:bottom w:val="single" w:sz="24" w:space="0" w:color="4297D7"/>
        <w:right w:val="single" w:sz="24" w:space="0" w:color="4297D7"/>
      </w:pBdr>
      <w:shd w:val="clear" w:color="auto" w:fill="2191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content">
    <w:name w:val="tooltipcontent"/>
    <w:basedOn w:val="Normal"/>
    <w:rsid w:val="00070073"/>
    <w:pPr>
      <w:pBdr>
        <w:top w:val="single" w:sz="6" w:space="4" w:color="677CA1"/>
        <w:left w:val="single" w:sz="6" w:space="4" w:color="677CA1"/>
        <w:bottom w:val="single" w:sz="6" w:space="4" w:color="677CA1"/>
        <w:right w:val="single" w:sz="6" w:space="4" w:color="677CA1"/>
      </w:pBdr>
      <w:shd w:val="clear" w:color="auto" w:fill="E4ECF5"/>
      <w:spacing w:before="100" w:beforeAutospacing="1" w:after="100" w:afterAutospacing="1" w:line="240" w:lineRule="auto"/>
    </w:pPr>
    <w:rPr>
      <w:rFonts w:ascii="Times New Roman" w:eastAsia="Times New Roman" w:hAnsi="Times New Roman" w:cs="Times New Roman"/>
      <w:color w:val="2C313F"/>
      <w:sz w:val="17"/>
      <w:szCs w:val="17"/>
    </w:rPr>
  </w:style>
  <w:style w:type="paragraph" w:customStyle="1" w:styleId="ad300x250">
    <w:name w:val="ad300x250"/>
    <w:basedOn w:val="Normal"/>
    <w:rsid w:val="00070073"/>
    <w:pPr>
      <w:spacing w:after="0" w:line="240" w:lineRule="auto"/>
    </w:pPr>
    <w:rPr>
      <w:rFonts w:ascii="Times New Roman" w:eastAsia="Times New Roman" w:hAnsi="Times New Roman" w:cs="Times New Roman"/>
      <w:sz w:val="24"/>
      <w:szCs w:val="24"/>
    </w:rPr>
  </w:style>
  <w:style w:type="paragraph" w:customStyle="1" w:styleId="cse-branding-form">
    <w:name w:val="cse-branding-form"/>
    <w:basedOn w:val="Normal"/>
    <w:rsid w:val="00070073"/>
    <w:pPr>
      <w:spacing w:before="45" w:after="100" w:afterAutospacing="1" w:line="240" w:lineRule="auto"/>
    </w:pPr>
    <w:rPr>
      <w:rFonts w:ascii="Times New Roman" w:eastAsia="Times New Roman" w:hAnsi="Times New Roman" w:cs="Times New Roman"/>
      <w:sz w:val="24"/>
      <w:szCs w:val="24"/>
    </w:rPr>
  </w:style>
  <w:style w:type="paragraph" w:customStyle="1" w:styleId="likecontributor">
    <w:name w:val="likecontributor"/>
    <w:basedOn w:val="Normal"/>
    <w:rsid w:val="00070073"/>
    <w:pPr>
      <w:spacing w:before="300" w:after="300" w:line="240" w:lineRule="auto"/>
    </w:pPr>
    <w:rPr>
      <w:rFonts w:ascii="Times New Roman" w:eastAsia="Times New Roman" w:hAnsi="Times New Roman" w:cs="Times New Roman"/>
      <w:color w:val="7CA7D2"/>
      <w:sz w:val="18"/>
      <w:szCs w:val="18"/>
    </w:rPr>
  </w:style>
  <w:style w:type="paragraph" w:customStyle="1" w:styleId="likestory">
    <w:name w:val="likestory"/>
    <w:basedOn w:val="Normal"/>
    <w:rsid w:val="00070073"/>
    <w:pPr>
      <w:spacing w:before="100" w:beforeAutospacing="1" w:after="100" w:afterAutospacing="1" w:line="240" w:lineRule="auto"/>
    </w:pPr>
    <w:rPr>
      <w:rFonts w:ascii="Times New Roman" w:eastAsia="Times New Roman" w:hAnsi="Times New Roman" w:cs="Times New Roman"/>
      <w:color w:val="7CA7D2"/>
      <w:sz w:val="18"/>
      <w:szCs w:val="18"/>
    </w:rPr>
  </w:style>
  <w:style w:type="paragraph" w:customStyle="1" w:styleId="infobar">
    <w:name w:val="infobar"/>
    <w:basedOn w:val="Normal"/>
    <w:rsid w:val="00070073"/>
    <w:pPr>
      <w:pBdr>
        <w:bottom w:val="single" w:sz="6" w:space="0"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op">
    <w:name w:val="pp_top"/>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
    <w:name w:val="pp_conten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fade">
    <w:name w:val="pp_fade"/>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pcontentcontainer">
    <w:name w:val="pp_content_contain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scription">
    <w:name w:val="pp_description"/>
    <w:basedOn w:val="Normal"/>
    <w:rsid w:val="00070073"/>
    <w:pPr>
      <w:spacing w:after="75" w:line="240" w:lineRule="auto"/>
    </w:pPr>
    <w:rPr>
      <w:rFonts w:ascii="Times New Roman" w:eastAsia="Times New Roman" w:hAnsi="Times New Roman" w:cs="Times New Roman"/>
      <w:vanish/>
      <w:sz w:val="24"/>
      <w:szCs w:val="24"/>
    </w:rPr>
  </w:style>
  <w:style w:type="paragraph" w:customStyle="1" w:styleId="ppnav">
    <w:name w:val="pp_nav"/>
    <w:basedOn w:val="Normal"/>
    <w:rsid w:val="00070073"/>
    <w:pPr>
      <w:spacing w:before="45" w:after="0" w:line="240" w:lineRule="auto"/>
    </w:pPr>
    <w:rPr>
      <w:rFonts w:ascii="Times New Roman" w:eastAsia="Times New Roman" w:hAnsi="Times New Roman" w:cs="Times New Roman"/>
      <w:sz w:val="24"/>
      <w:szCs w:val="24"/>
    </w:rPr>
  </w:style>
  <w:style w:type="paragraph" w:customStyle="1" w:styleId="pphovercontainer">
    <w:name w:val="pp_hovercontain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gallery">
    <w:name w:val="pp_gallery"/>
    <w:basedOn w:val="Normal"/>
    <w:rsid w:val="00070073"/>
    <w:pPr>
      <w:spacing w:after="100" w:afterAutospacing="1" w:line="240" w:lineRule="auto"/>
    </w:pPr>
    <w:rPr>
      <w:rFonts w:ascii="Times New Roman" w:eastAsia="Times New Roman" w:hAnsi="Times New Roman" w:cs="Times New Roman"/>
      <w:sz w:val="24"/>
      <w:szCs w:val="24"/>
    </w:rPr>
  </w:style>
  <w:style w:type="paragraph" w:customStyle="1" w:styleId="ppbottom">
    <w:name w:val="pp_bottom"/>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
    <w:name w:val="pp_loadericon"/>
    <w:basedOn w:val="Normal"/>
    <w:rsid w:val="00070073"/>
    <w:pPr>
      <w:spacing w:after="0" w:line="240" w:lineRule="auto"/>
      <w:ind w:left="-180"/>
    </w:pPr>
    <w:rPr>
      <w:rFonts w:ascii="Times New Roman" w:eastAsia="Times New Roman" w:hAnsi="Times New Roman" w:cs="Times New Roman"/>
      <w:sz w:val="24"/>
      <w:szCs w:val="24"/>
    </w:rPr>
  </w:style>
  <w:style w:type="paragraph" w:customStyle="1" w:styleId="clearfix">
    <w:name w:val="clearfix"/>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
    <w:name w:val="gsc-contro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070073"/>
    <w:pPr>
      <w:spacing w:before="100" w:beforeAutospacing="1" w:after="100" w:afterAutospacing="1" w:line="240" w:lineRule="auto"/>
    </w:pPr>
    <w:rPr>
      <w:rFonts w:ascii="Arial" w:eastAsia="Times New Roman" w:hAnsi="Arial" w:cs="Arial"/>
      <w:sz w:val="20"/>
      <w:szCs w:val="20"/>
    </w:rPr>
  </w:style>
  <w:style w:type="paragraph" w:customStyle="1" w:styleId="gsc-branding-text">
    <w:name w:val="gsc-branding-text"/>
    <w:basedOn w:val="Normal"/>
    <w:rsid w:val="00070073"/>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keeper">
    <w:name w:val="gsc-keeper"/>
    <w:basedOn w:val="Normal"/>
    <w:rsid w:val="00070073"/>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070073"/>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070073"/>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070073"/>
    <w:pPr>
      <w:spacing w:before="90" w:after="100" w:afterAutospacing="1" w:line="240" w:lineRule="auto"/>
    </w:pPr>
    <w:rPr>
      <w:rFonts w:ascii="Times New Roman" w:eastAsia="Times New Roman" w:hAnsi="Times New Roman" w:cs="Times New Roman"/>
      <w:sz w:val="24"/>
      <w:szCs w:val="24"/>
    </w:rPr>
  </w:style>
  <w:style w:type="paragraph" w:customStyle="1" w:styleId="gsc-tabsareainvisible">
    <w:name w:val="gsc-tabsareainvisible"/>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070073"/>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gsc-completion-selected">
    <w:name w:val="gsc-completion-selected"/>
    <w:basedOn w:val="Normal"/>
    <w:rsid w:val="00070073"/>
    <w:pPr>
      <w:shd w:val="clear" w:color="auto" w:fill="D5E2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07007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box-visible">
    <w:name w:val="gsc-resultsbox-visibl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070073"/>
    <w:pPr>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070073"/>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070073"/>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070073"/>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070073"/>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070073"/>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web-image-box">
    <w:name w:val="gs-web-image-box"/>
    <w:basedOn w:val="Normal"/>
    <w:rsid w:val="00070073"/>
    <w:pPr>
      <w:pBdr>
        <w:top w:val="single" w:sz="6" w:space="2" w:color="BBBBBB"/>
        <w:left w:val="single" w:sz="6" w:space="2" w:color="BBBBBB"/>
        <w:bottom w:val="single" w:sz="6" w:space="2" w:color="BBBBBB"/>
        <w:right w:val="single" w:sz="6" w:space="2" w:color="BBBBBB"/>
      </w:pBdr>
      <w:spacing w:before="100" w:beforeAutospacing="1" w:after="100" w:afterAutospacing="1" w:line="240" w:lineRule="auto"/>
      <w:ind w:left="120" w:right="75"/>
    </w:pPr>
    <w:rPr>
      <w:rFonts w:ascii="Times New Roman" w:eastAsia="Times New Roman" w:hAnsi="Times New Roman" w:cs="Times New Roman"/>
      <w:sz w:val="24"/>
      <w:szCs w:val="24"/>
    </w:rPr>
  </w:style>
  <w:style w:type="paragraph" w:customStyle="1" w:styleId="gsc-imageresult">
    <w:name w:val="gsc-imageresult"/>
    <w:basedOn w:val="Normal"/>
    <w:rsid w:val="00070073"/>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imageresult">
    <w:name w:val="gs-imageresul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070073"/>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
    <w:name w:val="gs-promotion"/>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image">
    <w:name w:val="gs-promotion-image"/>
    <w:basedOn w:val="Normal"/>
    <w:rsid w:val="00070073"/>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promotion-image-td">
    <w:name w:val="gs-promotion-image-td"/>
    <w:basedOn w:val="Normal"/>
    <w:rsid w:val="00070073"/>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oog-te-banner-frame">
    <w:name w:val="goog-te-banner-frame"/>
    <w:basedOn w:val="Normal"/>
    <w:rsid w:val="00070073"/>
    <w:pPr>
      <w:pBdr>
        <w:bottom w:val="single" w:sz="6" w:space="0" w:color="6B90DA"/>
      </w:pBdr>
      <w:spacing w:after="0" w:line="240" w:lineRule="auto"/>
    </w:pPr>
    <w:rPr>
      <w:rFonts w:ascii="Times New Roman" w:eastAsia="Times New Roman" w:hAnsi="Times New Roman" w:cs="Times New Roman"/>
      <w:sz w:val="24"/>
      <w:szCs w:val="24"/>
    </w:rPr>
  </w:style>
  <w:style w:type="paragraph" w:customStyle="1" w:styleId="goog-te-menu-frame">
    <w:name w:val="goog-te-menu-fram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frame">
    <w:name w:val="goog-te-ftab-frame"/>
    <w:basedOn w:val="Normal"/>
    <w:rsid w:val="00070073"/>
    <w:pPr>
      <w:spacing w:after="0" w:line="240" w:lineRule="auto"/>
    </w:pPr>
    <w:rPr>
      <w:rFonts w:ascii="Times New Roman" w:eastAsia="Times New Roman" w:hAnsi="Times New Roman" w:cs="Times New Roman"/>
      <w:sz w:val="24"/>
      <w:szCs w:val="24"/>
    </w:rPr>
  </w:style>
  <w:style w:type="paragraph" w:customStyle="1" w:styleId="goog-te-gadget">
    <w:name w:val="goog-te-gadget"/>
    <w:basedOn w:val="Normal"/>
    <w:rsid w:val="00070073"/>
    <w:pPr>
      <w:spacing w:before="100" w:beforeAutospacing="1" w:after="100" w:afterAutospacing="1" w:line="240" w:lineRule="auto"/>
    </w:pPr>
    <w:rPr>
      <w:rFonts w:ascii="Arial" w:eastAsia="Times New Roman" w:hAnsi="Arial" w:cs="Arial"/>
      <w:color w:val="666666"/>
      <w:sz w:val="17"/>
      <w:szCs w:val="17"/>
    </w:rPr>
  </w:style>
  <w:style w:type="paragraph" w:customStyle="1" w:styleId="goog-te-gadget-simple">
    <w:name w:val="goog-te-gadget-simple"/>
    <w:basedOn w:val="Normal"/>
    <w:rsid w:val="00070073"/>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oog-te-gadget-icon">
    <w:name w:val="goog-te-gadget-icon"/>
    <w:basedOn w:val="Normal"/>
    <w:rsid w:val="00070073"/>
    <w:pPr>
      <w:spacing w:before="100" w:beforeAutospacing="1" w:after="100" w:afterAutospacing="1" w:line="240" w:lineRule="auto"/>
      <w:ind w:left="30" w:right="30"/>
      <w:textAlignment w:val="center"/>
    </w:pPr>
    <w:rPr>
      <w:rFonts w:ascii="Times New Roman" w:eastAsia="Times New Roman" w:hAnsi="Times New Roman" w:cs="Times New Roman"/>
      <w:sz w:val="24"/>
      <w:szCs w:val="24"/>
    </w:rPr>
  </w:style>
  <w:style w:type="paragraph" w:customStyle="1" w:styleId="goog-te-combo">
    <w:name w:val="goog-te-combo"/>
    <w:basedOn w:val="Normal"/>
    <w:rsid w:val="00070073"/>
    <w:pPr>
      <w:spacing w:before="100" w:beforeAutospacing="1" w:after="100" w:afterAutospacing="1" w:line="240" w:lineRule="auto"/>
      <w:ind w:left="60" w:right="60"/>
      <w:textAlignment w:val="baseline"/>
    </w:pPr>
    <w:rPr>
      <w:rFonts w:ascii="Times New Roman" w:eastAsia="Times New Roman" w:hAnsi="Times New Roman" w:cs="Times New Roman"/>
      <w:sz w:val="24"/>
      <w:szCs w:val="24"/>
    </w:rPr>
  </w:style>
  <w:style w:type="paragraph" w:customStyle="1" w:styleId="goog-close-link">
    <w:name w:val="goog-close-link"/>
    <w:basedOn w:val="Normal"/>
    <w:rsid w:val="00070073"/>
    <w:pPr>
      <w:spacing w:after="0" w:line="240" w:lineRule="auto"/>
      <w:ind w:left="150" w:right="150"/>
    </w:pPr>
    <w:rPr>
      <w:rFonts w:ascii="Times New Roman" w:eastAsia="Times New Roman" w:hAnsi="Times New Roman" w:cs="Times New Roman"/>
      <w:sz w:val="24"/>
      <w:szCs w:val="24"/>
    </w:rPr>
  </w:style>
  <w:style w:type="paragraph" w:customStyle="1" w:styleId="goog-te-banner">
    <w:name w:val="goog-te-banner"/>
    <w:basedOn w:val="Normal"/>
    <w:rsid w:val="00070073"/>
    <w:pPr>
      <w:shd w:val="clear" w:color="auto" w:fill="E4EFFB"/>
      <w:spacing w:after="0" w:line="240" w:lineRule="auto"/>
    </w:pPr>
    <w:rPr>
      <w:rFonts w:ascii="Times New Roman" w:eastAsia="Times New Roman" w:hAnsi="Times New Roman" w:cs="Times New Roman"/>
      <w:sz w:val="24"/>
      <w:szCs w:val="24"/>
    </w:rPr>
  </w:style>
  <w:style w:type="paragraph" w:customStyle="1" w:styleId="goog-te-banner-content">
    <w:name w:val="goog-te-banner-content"/>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oog-te-banner-info">
    <w:name w:val="goog-te-banner-info"/>
    <w:basedOn w:val="Normal"/>
    <w:rsid w:val="00070073"/>
    <w:pPr>
      <w:spacing w:after="100" w:afterAutospacing="1" w:line="240" w:lineRule="auto"/>
      <w:textAlignment w:val="top"/>
    </w:pPr>
    <w:rPr>
      <w:rFonts w:ascii="Times New Roman" w:eastAsia="Times New Roman" w:hAnsi="Times New Roman" w:cs="Times New Roman"/>
      <w:color w:val="666666"/>
      <w:sz w:val="14"/>
      <w:szCs w:val="14"/>
    </w:rPr>
  </w:style>
  <w:style w:type="paragraph" w:customStyle="1" w:styleId="goog-te-banner-margin">
    <w:name w:val="goog-te-banner-margin"/>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utton">
    <w:name w:val="goog-te-button"/>
    <w:basedOn w:val="Normal"/>
    <w:rsid w:val="00070073"/>
    <w:pPr>
      <w:pBdr>
        <w:bottom w:val="single" w:sz="6" w:space="0" w:color="E7E7E7"/>
        <w:right w:val="single" w:sz="6" w:space="0" w:color="E7E7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
    <w:name w:val="goog-te-ftab"/>
    <w:basedOn w:val="Normal"/>
    <w:rsid w:val="00070073"/>
    <w:pPr>
      <w:shd w:val="clear" w:color="auto" w:fill="FFFFFF"/>
      <w:spacing w:after="0" w:line="240" w:lineRule="auto"/>
    </w:pPr>
    <w:rPr>
      <w:rFonts w:ascii="Times New Roman" w:eastAsia="Times New Roman" w:hAnsi="Times New Roman" w:cs="Times New Roman"/>
      <w:sz w:val="24"/>
      <w:szCs w:val="24"/>
    </w:rPr>
  </w:style>
  <w:style w:type="paragraph" w:customStyle="1" w:styleId="goog-te-ftab-link">
    <w:name w:val="goog-te-ftab-link"/>
    <w:basedOn w:val="Normal"/>
    <w:rsid w:val="00070073"/>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
    <w:name w:val="goog-te-menu-value"/>
    <w:basedOn w:val="Normal"/>
    <w:rsid w:val="00070073"/>
    <w:pPr>
      <w:spacing w:before="100" w:beforeAutospacing="1" w:after="100" w:afterAutospacing="1" w:line="240" w:lineRule="auto"/>
      <w:ind w:left="60" w:right="60"/>
    </w:pPr>
    <w:rPr>
      <w:rFonts w:ascii="Times New Roman" w:eastAsia="Times New Roman" w:hAnsi="Times New Roman" w:cs="Times New Roman"/>
      <w:color w:val="0000CC"/>
      <w:sz w:val="24"/>
      <w:szCs w:val="24"/>
    </w:rPr>
  </w:style>
  <w:style w:type="paragraph" w:customStyle="1" w:styleId="goog-te-menu">
    <w:name w:val="goog-te-menu"/>
    <w:basedOn w:val="Normal"/>
    <w:rsid w:val="00070073"/>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item">
    <w:name w:val="goog-te-menu-item"/>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
    <w:name w:val="goog-te-menu2"/>
    <w:basedOn w:val="Normal"/>
    <w:rsid w:val="00070073"/>
    <w:pPr>
      <w:pBdr>
        <w:top w:val="outset" w:sz="6" w:space="3" w:color="6B90DA"/>
        <w:left w:val="outset" w:sz="6" w:space="3" w:color="6B90DA"/>
        <w:bottom w:val="outset" w:sz="6" w:space="3" w:color="6B90DA"/>
        <w:right w:val="outset" w:sz="6" w:space="3" w:color="6B90DA"/>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colpad">
    <w:name w:val="goog-te-menu2-colpad"/>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item">
    <w:name w:val="goog-te-menu2-item"/>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item-selected">
    <w:name w:val="goog-te-menu2-item-selected"/>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
    <w:name w:val="goog-te-balloon"/>
    <w:basedOn w:val="Normal"/>
    <w:rsid w:val="00070073"/>
    <w:pPr>
      <w:pBdr>
        <w:top w:val="outset" w:sz="6" w:space="6" w:color="6B90DA"/>
        <w:left w:val="outset" w:sz="6" w:space="6" w:color="6B90DA"/>
        <w:bottom w:val="outset" w:sz="6" w:space="6" w:color="6B90DA"/>
        <w:right w:val="outset" w:sz="6" w:space="6" w:color="6B90DA"/>
      </w:pBdr>
      <w:shd w:val="clear" w:color="auto" w:fill="EBEF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frame">
    <w:name w:val="goog-te-balloon-fram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text">
    <w:name w:val="goog-te-balloon-text"/>
    <w:basedOn w:val="Normal"/>
    <w:rsid w:val="00070073"/>
    <w:pPr>
      <w:spacing w:before="90" w:after="100" w:afterAutospacing="1" w:line="240" w:lineRule="auto"/>
    </w:pPr>
    <w:rPr>
      <w:rFonts w:ascii="Times New Roman" w:eastAsia="Times New Roman" w:hAnsi="Times New Roman" w:cs="Times New Roman"/>
      <w:sz w:val="24"/>
      <w:szCs w:val="24"/>
    </w:rPr>
  </w:style>
  <w:style w:type="paragraph" w:customStyle="1" w:styleId="goog-te-balloon-zippy">
    <w:name w:val="goog-te-balloon-zippy"/>
    <w:basedOn w:val="Normal"/>
    <w:rsid w:val="00070073"/>
    <w:pPr>
      <w:spacing w:before="90" w:after="100" w:afterAutospacing="1" w:line="240" w:lineRule="auto"/>
    </w:pPr>
    <w:rPr>
      <w:rFonts w:ascii="Times New Roman" w:eastAsia="Times New Roman" w:hAnsi="Times New Roman" w:cs="Times New Roman"/>
      <w:sz w:val="24"/>
      <w:szCs w:val="24"/>
    </w:rPr>
  </w:style>
  <w:style w:type="paragraph" w:customStyle="1" w:styleId="goog-te-balloon-form">
    <w:name w:val="goog-te-balloon-form"/>
    <w:basedOn w:val="Normal"/>
    <w:rsid w:val="00070073"/>
    <w:pPr>
      <w:spacing w:before="90" w:after="0" w:line="240" w:lineRule="auto"/>
    </w:pPr>
    <w:rPr>
      <w:rFonts w:ascii="Times New Roman" w:eastAsia="Times New Roman" w:hAnsi="Times New Roman" w:cs="Times New Roman"/>
      <w:sz w:val="24"/>
      <w:szCs w:val="24"/>
    </w:rPr>
  </w:style>
  <w:style w:type="paragraph" w:customStyle="1" w:styleId="goog-te-balloon-footer">
    <w:name w:val="goog-te-balloon-footer"/>
    <w:basedOn w:val="Normal"/>
    <w:rsid w:val="00070073"/>
    <w:pPr>
      <w:spacing w:before="90" w:after="60" w:line="240" w:lineRule="auto"/>
    </w:pPr>
    <w:rPr>
      <w:rFonts w:ascii="Times New Roman" w:eastAsia="Times New Roman" w:hAnsi="Times New Roman" w:cs="Times New Roman"/>
      <w:sz w:val="24"/>
      <w:szCs w:val="24"/>
    </w:rPr>
  </w:style>
  <w:style w:type="paragraph" w:customStyle="1" w:styleId="graybutton">
    <w:name w:val="graybutton"/>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
    <w:name w:val="tooltip"/>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
    <w:name w:val="ui-progressbar-valu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
    <w:name w:val="pp_lef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
    <w:name w:val="pp_middl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
    <w:name w:val="pp_righ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tails">
    <w:name w:val="pp_detail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lay">
    <w:name w:val="pp_play"/>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ause">
    <w:name w:val="pp_paus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
    <w:name w:val="gsc-cursor-box"/>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ogo-link">
    <w:name w:val="goog-logo-link"/>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
    <w:name w:val="indicato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
    <w:name w:val="minu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
    <w:name w:val="plu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
    <w:name w:val="pp_expand"/>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
    <w:name w:val="pp_contrac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
    <w:name w:val="pp_clos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previous">
    <w:name w:val="pp_arrow_previou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
    <w:name w:val="pp_arrow_nex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
    <w:name w:val="currenttextholder"/>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
    <w:name w:val="pp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
    <w:name w:val="pp_nex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
    <w:name w:val="pp_previou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line">
    <w:name w:val="headlin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t">
    <w:name w:val="hot"/>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
    <w:name w:val="pp_inlin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c-twiddle-closed">
    <w:name w:val="gsc-twiddle-closed"/>
    <w:basedOn w:val="DefaultParagraphFont"/>
    <w:rsid w:val="00070073"/>
  </w:style>
  <w:style w:type="paragraph" w:customStyle="1" w:styleId="login1">
    <w:name w:val="login1"/>
    <w:basedOn w:val="Normal"/>
    <w:rsid w:val="00070073"/>
    <w:pPr>
      <w:spacing w:after="100" w:afterAutospacing="1" w:line="240" w:lineRule="auto"/>
      <w:jc w:val="center"/>
      <w:textAlignment w:val="center"/>
    </w:pPr>
    <w:rPr>
      <w:rFonts w:ascii="Times New Roman" w:eastAsia="Times New Roman" w:hAnsi="Times New Roman" w:cs="Times New Roman"/>
      <w:color w:val="002C69"/>
    </w:rPr>
  </w:style>
  <w:style w:type="paragraph" w:customStyle="1" w:styleId="headline1">
    <w:name w:val="headline1"/>
    <w:basedOn w:val="Normal"/>
    <w:rsid w:val="00070073"/>
    <w:pPr>
      <w:spacing w:before="150" w:after="100" w:afterAutospacing="1" w:line="312" w:lineRule="atLeast"/>
    </w:pPr>
    <w:rPr>
      <w:rFonts w:ascii="Times New Roman" w:eastAsia="Times New Roman" w:hAnsi="Times New Roman" w:cs="Times New Roman"/>
      <w:b/>
      <w:bCs/>
      <w:sz w:val="36"/>
      <w:szCs w:val="36"/>
    </w:rPr>
  </w:style>
  <w:style w:type="paragraph" w:customStyle="1" w:styleId="hot1">
    <w:name w:val="ho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1">
    <w:name w:val="ui-progressbar-value1"/>
    <w:basedOn w:val="Normal"/>
    <w:rsid w:val="00070073"/>
    <w:pPr>
      <w:spacing w:after="0" w:line="240" w:lineRule="auto"/>
      <w:ind w:left="-15" w:right="-15"/>
    </w:pPr>
    <w:rPr>
      <w:rFonts w:ascii="Times New Roman" w:eastAsia="Times New Roman" w:hAnsi="Times New Roman" w:cs="Times New Roman"/>
      <w:sz w:val="24"/>
      <w:szCs w:val="24"/>
    </w:rPr>
  </w:style>
  <w:style w:type="paragraph" w:customStyle="1" w:styleId="ppleft1">
    <w:name w:val="pp_lef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1">
    <w:name w:val="pp_middle1"/>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
    <w:name w:val="pp_righ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1">
    <w:name w:val="ppt1"/>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eft2">
    <w:name w:val="pp_left2"/>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2">
    <w:name w:val="pp_right2"/>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1">
    <w:name w:val="pp_content1"/>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1">
    <w:name w:val="pp_nex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1">
    <w:name w:val="pp_previou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1">
    <w:name w:val="pp_expand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2">
    <w:name w:val="pp_expand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1">
    <w:name w:val="pp_contrac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2">
    <w:name w:val="pp_contract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1">
    <w:name w:val="pp_close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1">
    <w:name w:val="pp_inline1"/>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play1">
    <w:name w:val="pp_play1"/>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1">
    <w:name w:val="pp_pause1"/>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1">
    <w:name w:val="pp_arrow_previou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1">
    <w:name w:val="pp_arrow_nex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3">
    <w:name w:val="pp_left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2">
    <w:name w:val="pp_middle2"/>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3">
    <w:name w:val="pp_right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1">
    <w:name w:val="pp_loadericon1"/>
    <w:basedOn w:val="Normal"/>
    <w:rsid w:val="00070073"/>
    <w:pPr>
      <w:spacing w:after="0" w:line="240" w:lineRule="auto"/>
      <w:ind w:left="-180"/>
    </w:pPr>
    <w:rPr>
      <w:rFonts w:ascii="Times New Roman" w:eastAsia="Times New Roman" w:hAnsi="Times New Roman" w:cs="Times New Roman"/>
      <w:sz w:val="24"/>
      <w:szCs w:val="24"/>
    </w:rPr>
  </w:style>
  <w:style w:type="paragraph" w:customStyle="1" w:styleId="ppleft4">
    <w:name w:val="pp_left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3">
    <w:name w:val="pp_middle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4">
    <w:name w:val="pp_right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5">
    <w:name w:val="pp_left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5">
    <w:name w:val="pp_right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2">
    <w:name w:val="pp_content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2">
    <w:name w:val="pp_next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2">
    <w:name w:val="pp_previous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3">
    <w:name w:val="pp_expand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4">
    <w:name w:val="pp_expand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3">
    <w:name w:val="pp_contract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4">
    <w:name w:val="pp_contract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2">
    <w:name w:val="pp_close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1">
    <w:name w:val="currenttextholder1"/>
    <w:basedOn w:val="Normal"/>
    <w:rsid w:val="00070073"/>
    <w:pPr>
      <w:spacing w:before="100" w:beforeAutospacing="1" w:after="100" w:afterAutospacing="1" w:line="240" w:lineRule="auto"/>
    </w:pPr>
    <w:rPr>
      <w:rFonts w:ascii="Times New Roman" w:eastAsia="Times New Roman" w:hAnsi="Times New Roman" w:cs="Times New Roman"/>
      <w:color w:val="C4C4C4"/>
      <w:sz w:val="24"/>
      <w:szCs w:val="24"/>
    </w:rPr>
  </w:style>
  <w:style w:type="paragraph" w:customStyle="1" w:styleId="ppdescription1">
    <w:name w:val="pp_description1"/>
    <w:basedOn w:val="Normal"/>
    <w:rsid w:val="00070073"/>
    <w:pPr>
      <w:spacing w:after="75" w:line="240" w:lineRule="auto"/>
    </w:pPr>
    <w:rPr>
      <w:rFonts w:ascii="Times New Roman" w:eastAsia="Times New Roman" w:hAnsi="Times New Roman" w:cs="Times New Roman"/>
      <w:vanish/>
      <w:color w:val="FFFFFF"/>
      <w:sz w:val="24"/>
      <w:szCs w:val="24"/>
    </w:rPr>
  </w:style>
  <w:style w:type="paragraph" w:customStyle="1" w:styleId="ppinline2">
    <w:name w:val="pp_inline2"/>
    <w:basedOn w:val="Normal"/>
    <w:rsid w:val="0007007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pplay2">
    <w:name w:val="pp_play2"/>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2">
    <w:name w:val="pp_pause2"/>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2">
    <w:name w:val="pp_arrow_previous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2">
    <w:name w:val="pp_arrow_next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6">
    <w:name w:val="pp_left6"/>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4">
    <w:name w:val="pp_middle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6">
    <w:name w:val="pp_right6"/>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2">
    <w:name w:val="pp_loadericon2"/>
    <w:basedOn w:val="Normal"/>
    <w:rsid w:val="00070073"/>
    <w:pPr>
      <w:spacing w:after="0" w:line="240" w:lineRule="auto"/>
      <w:ind w:left="-180"/>
    </w:pPr>
    <w:rPr>
      <w:rFonts w:ascii="Times New Roman" w:eastAsia="Times New Roman" w:hAnsi="Times New Roman" w:cs="Times New Roman"/>
      <w:sz w:val="24"/>
      <w:szCs w:val="24"/>
    </w:rPr>
  </w:style>
  <w:style w:type="paragraph" w:customStyle="1" w:styleId="ppleft7">
    <w:name w:val="pp_left7"/>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5">
    <w:name w:val="pp_middle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7">
    <w:name w:val="pp_right7"/>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3">
    <w:name w:val="pp_content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2">
    <w:name w:val="currenttextholder2"/>
    <w:basedOn w:val="Normal"/>
    <w:rsid w:val="00070073"/>
    <w:pPr>
      <w:spacing w:before="100" w:beforeAutospacing="1" w:after="100" w:afterAutospacing="1" w:line="240" w:lineRule="auto"/>
    </w:pPr>
    <w:rPr>
      <w:rFonts w:ascii="Times New Roman" w:eastAsia="Times New Roman" w:hAnsi="Times New Roman" w:cs="Times New Roman"/>
      <w:color w:val="C4C4C4"/>
      <w:sz w:val="24"/>
      <w:szCs w:val="24"/>
    </w:rPr>
  </w:style>
  <w:style w:type="paragraph" w:customStyle="1" w:styleId="ppdescription2">
    <w:name w:val="pp_description2"/>
    <w:basedOn w:val="Normal"/>
    <w:rsid w:val="00070073"/>
    <w:pPr>
      <w:spacing w:after="75" w:line="240" w:lineRule="auto"/>
    </w:pPr>
    <w:rPr>
      <w:rFonts w:ascii="Times New Roman" w:eastAsia="Times New Roman" w:hAnsi="Times New Roman" w:cs="Times New Roman"/>
      <w:vanish/>
      <w:color w:val="FFFFFF"/>
      <w:sz w:val="24"/>
      <w:szCs w:val="24"/>
    </w:rPr>
  </w:style>
  <w:style w:type="paragraph" w:customStyle="1" w:styleId="pploadericon3">
    <w:name w:val="pp_loadericon3"/>
    <w:basedOn w:val="Normal"/>
    <w:rsid w:val="00070073"/>
    <w:pPr>
      <w:spacing w:after="0" w:line="240" w:lineRule="auto"/>
      <w:ind w:left="-180"/>
    </w:pPr>
    <w:rPr>
      <w:rFonts w:ascii="Times New Roman" w:eastAsia="Times New Roman" w:hAnsi="Times New Roman" w:cs="Times New Roman"/>
      <w:sz w:val="24"/>
      <w:szCs w:val="24"/>
    </w:rPr>
  </w:style>
  <w:style w:type="paragraph" w:customStyle="1" w:styleId="ppleft8">
    <w:name w:val="pp_left8"/>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8">
    <w:name w:val="pp_right8"/>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5">
    <w:name w:val="pp_expand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6">
    <w:name w:val="pp_expand6"/>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5">
    <w:name w:val="pp_contract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6">
    <w:name w:val="pp_contract6"/>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3">
    <w:name w:val="pp_close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3">
    <w:name w:val="pp_inline3"/>
    <w:basedOn w:val="Normal"/>
    <w:rsid w:val="0007007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pplay3">
    <w:name w:val="pp_play3"/>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3">
    <w:name w:val="pp_pause3"/>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3">
    <w:name w:val="pp_arrow_previous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3">
    <w:name w:val="pp_arrow_next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3">
    <w:name w:val="pp_next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3">
    <w:name w:val="pp_previous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9">
    <w:name w:val="pp_left9"/>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6">
    <w:name w:val="pp_middle6"/>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9">
    <w:name w:val="pp_right9"/>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4">
    <w:name w:val="pp_content4"/>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2">
    <w:name w:val="ppt2"/>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expand7">
    <w:name w:val="pp_expand7"/>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8">
    <w:name w:val="pp_expand8"/>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7">
    <w:name w:val="pp_contract7"/>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8">
    <w:name w:val="pp_contract8"/>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4">
    <w:name w:val="pp_close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4">
    <w:name w:val="pp_inline4"/>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play4">
    <w:name w:val="pp_play4"/>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4">
    <w:name w:val="pp_pause4"/>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4">
    <w:name w:val="pp_arrow_previous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4">
    <w:name w:val="pp_arrow_next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4">
    <w:name w:val="pp_next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4">
    <w:name w:val="pp_previous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0">
    <w:name w:val="pp_left10"/>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7">
    <w:name w:val="pp_middle7"/>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0">
    <w:name w:val="pp_right10"/>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3">
    <w:name w:val="ppt3"/>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eft11">
    <w:name w:val="pp_left1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1">
    <w:name w:val="pp_right1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5">
    <w:name w:val="pp_content5"/>
    <w:basedOn w:val="Normal"/>
    <w:rsid w:val="0007007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9">
    <w:name w:val="pp_expand9"/>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10">
    <w:name w:val="pp_expand10"/>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9">
    <w:name w:val="pp_contract9"/>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10">
    <w:name w:val="pp_contract10"/>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5">
    <w:name w:val="pp_close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5">
    <w:name w:val="pp_inline5"/>
    <w:basedOn w:val="Normal"/>
    <w:rsid w:val="0007007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oadericon4">
    <w:name w:val="pp_loadericon4"/>
    <w:basedOn w:val="Normal"/>
    <w:rsid w:val="00070073"/>
    <w:pPr>
      <w:spacing w:after="0" w:line="240" w:lineRule="auto"/>
      <w:ind w:left="-180"/>
    </w:pPr>
    <w:rPr>
      <w:rFonts w:ascii="Times New Roman" w:eastAsia="Times New Roman" w:hAnsi="Times New Roman" w:cs="Times New Roman"/>
      <w:sz w:val="24"/>
      <w:szCs w:val="24"/>
    </w:rPr>
  </w:style>
  <w:style w:type="paragraph" w:customStyle="1" w:styleId="pparrowprevious5">
    <w:name w:val="pp_arrow_previous5"/>
    <w:basedOn w:val="Normal"/>
    <w:rsid w:val="00070073"/>
    <w:pPr>
      <w:spacing w:after="100" w:afterAutospacing="1" w:line="240" w:lineRule="auto"/>
    </w:pPr>
    <w:rPr>
      <w:rFonts w:ascii="Times New Roman" w:eastAsia="Times New Roman" w:hAnsi="Times New Roman" w:cs="Times New Roman"/>
      <w:sz w:val="24"/>
      <w:szCs w:val="24"/>
    </w:rPr>
  </w:style>
  <w:style w:type="paragraph" w:customStyle="1" w:styleId="pparrownext5">
    <w:name w:val="pp_arrow_next5"/>
    <w:basedOn w:val="Normal"/>
    <w:rsid w:val="00070073"/>
    <w:pPr>
      <w:spacing w:after="100" w:afterAutospacing="1" w:line="240" w:lineRule="auto"/>
    </w:pPr>
    <w:rPr>
      <w:rFonts w:ascii="Times New Roman" w:eastAsia="Times New Roman" w:hAnsi="Times New Roman" w:cs="Times New Roman"/>
      <w:sz w:val="24"/>
      <w:szCs w:val="24"/>
    </w:rPr>
  </w:style>
  <w:style w:type="paragraph" w:customStyle="1" w:styleId="ppnav1">
    <w:name w:val="pp_nav1"/>
    <w:basedOn w:val="Normal"/>
    <w:rsid w:val="00070073"/>
    <w:pPr>
      <w:spacing w:after="0" w:line="240" w:lineRule="auto"/>
    </w:pPr>
    <w:rPr>
      <w:rFonts w:ascii="Times New Roman" w:eastAsia="Times New Roman" w:hAnsi="Times New Roman" w:cs="Times New Roman"/>
      <w:sz w:val="24"/>
      <w:szCs w:val="24"/>
    </w:rPr>
  </w:style>
  <w:style w:type="paragraph" w:customStyle="1" w:styleId="ppplay5">
    <w:name w:val="pp_play5"/>
    <w:basedOn w:val="Normal"/>
    <w:rsid w:val="00070073"/>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pause5">
    <w:name w:val="pp_pause5"/>
    <w:basedOn w:val="Normal"/>
    <w:rsid w:val="00070073"/>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next5">
    <w:name w:val="pp_next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5">
    <w:name w:val="pp_previous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2">
    <w:name w:val="pp_left1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8">
    <w:name w:val="pp_middle8"/>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2">
    <w:name w:val="pp_right1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3">
    <w:name w:val="pp_left1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9">
    <w:name w:val="pp_middle9"/>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3">
    <w:name w:val="pp_right13"/>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4">
    <w:name w:val="pp_left1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4">
    <w:name w:val="pp_right14"/>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tails1">
    <w:name w:val="pp_details1"/>
    <w:basedOn w:val="Normal"/>
    <w:rsid w:val="00070073"/>
    <w:pPr>
      <w:spacing w:before="150" w:after="30" w:line="240" w:lineRule="auto"/>
    </w:pPr>
    <w:rPr>
      <w:rFonts w:ascii="Times New Roman" w:eastAsia="Times New Roman" w:hAnsi="Times New Roman" w:cs="Times New Roman"/>
      <w:sz w:val="24"/>
      <w:szCs w:val="24"/>
    </w:rPr>
  </w:style>
  <w:style w:type="paragraph" w:customStyle="1" w:styleId="ppplay6">
    <w:name w:val="pp_play6"/>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6">
    <w:name w:val="pp_pause6"/>
    <w:basedOn w:val="Normal"/>
    <w:rsid w:val="00070073"/>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6">
    <w:name w:val="pp_arrow_previous6"/>
    <w:basedOn w:val="Normal"/>
    <w:rsid w:val="00070073"/>
    <w:pPr>
      <w:spacing w:before="105" w:after="100" w:afterAutospacing="1" w:line="240" w:lineRule="auto"/>
    </w:pPr>
    <w:rPr>
      <w:rFonts w:ascii="Times New Roman" w:eastAsia="Times New Roman" w:hAnsi="Times New Roman" w:cs="Times New Roman"/>
      <w:sz w:val="24"/>
      <w:szCs w:val="24"/>
    </w:rPr>
  </w:style>
  <w:style w:type="paragraph" w:customStyle="1" w:styleId="pparrownext6">
    <w:name w:val="pp_arrow_next6"/>
    <w:basedOn w:val="Normal"/>
    <w:rsid w:val="00070073"/>
    <w:pPr>
      <w:spacing w:before="105" w:after="100" w:afterAutospacing="1" w:line="240" w:lineRule="auto"/>
    </w:pPr>
    <w:rPr>
      <w:rFonts w:ascii="Times New Roman" w:eastAsia="Times New Roman" w:hAnsi="Times New Roman" w:cs="Times New Roman"/>
      <w:sz w:val="24"/>
      <w:szCs w:val="24"/>
    </w:rPr>
  </w:style>
  <w:style w:type="paragraph" w:customStyle="1" w:styleId="ppleft15">
    <w:name w:val="pp_left1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10">
    <w:name w:val="pp_middle10"/>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5">
    <w:name w:val="pp_right15"/>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6">
    <w:name w:val="pp_inline6"/>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1">
    <w:name w:val="gsc-twiddle1"/>
    <w:basedOn w:val="Normal"/>
    <w:rsid w:val="00070073"/>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070073"/>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070073"/>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070073"/>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070073"/>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070073"/>
  </w:style>
  <w:style w:type="paragraph" w:customStyle="1" w:styleId="gs-spacer1">
    <w:name w:val="gs-spacer1"/>
    <w:basedOn w:val="Normal"/>
    <w:rsid w:val="00070073"/>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gs-spacer-opera1">
    <w:name w:val="gs-spacer-opera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2">
    <w:name w:val="gsc-title2"/>
    <w:basedOn w:val="Normal"/>
    <w:rsid w:val="00070073"/>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070073"/>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1">
    <w:name w:val="gs-title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1">
    <w:name w:val="gs-text-box1"/>
    <w:basedOn w:val="Normal"/>
    <w:rsid w:val="0007007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070073"/>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gs-visibleurl1">
    <w:name w:val="gs-visibleurl1"/>
    <w:basedOn w:val="Normal"/>
    <w:rsid w:val="00070073"/>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ize1">
    <w:name w:val="gs-size1"/>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070073"/>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070073"/>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070073"/>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070073"/>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070073"/>
    <w:pPr>
      <w:spacing w:before="100" w:beforeAutospacing="1" w:after="150" w:line="240" w:lineRule="auto"/>
    </w:pPr>
    <w:rPr>
      <w:rFonts w:ascii="Times New Roman" w:eastAsia="Times New Roman" w:hAnsi="Times New Roman" w:cs="Times New Roman"/>
      <w:sz w:val="24"/>
      <w:szCs w:val="24"/>
    </w:rPr>
  </w:style>
  <w:style w:type="paragraph" w:customStyle="1" w:styleId="gsc-cursor-page1">
    <w:name w:val="gsc-cursor-page1"/>
    <w:basedOn w:val="Normal"/>
    <w:rsid w:val="00070073"/>
    <w:pPr>
      <w:spacing w:before="100" w:beforeAutospacing="1" w:after="100" w:afterAutospacing="1" w:line="240" w:lineRule="auto"/>
      <w:ind w:right="120"/>
    </w:pPr>
    <w:rPr>
      <w:rFonts w:ascii="Times New Roman" w:eastAsia="Times New Roman" w:hAnsi="Times New Roman" w:cs="Times New Roman"/>
      <w:color w:val="000000"/>
      <w:sz w:val="24"/>
      <w:szCs w:val="24"/>
      <w:u w:val="single"/>
    </w:rPr>
  </w:style>
  <w:style w:type="paragraph" w:customStyle="1" w:styleId="gsc-cursor-current-page1">
    <w:name w:val="gsc-cursor-current-page1"/>
    <w:basedOn w:val="Normal"/>
    <w:rsid w:val="00070073"/>
    <w:pPr>
      <w:spacing w:before="100" w:beforeAutospacing="1" w:after="100" w:afterAutospacing="1" w:line="240" w:lineRule="auto"/>
    </w:pPr>
    <w:rPr>
      <w:rFonts w:ascii="Times New Roman" w:eastAsia="Times New Roman" w:hAnsi="Times New Roman" w:cs="Times New Roman"/>
      <w:b/>
      <w:bCs/>
      <w:color w:val="A90A08"/>
      <w:sz w:val="24"/>
      <w:szCs w:val="24"/>
    </w:rPr>
  </w:style>
  <w:style w:type="paragraph" w:customStyle="1" w:styleId="gs-visibleurl2">
    <w:name w:val="gs-visibleurl2"/>
    <w:basedOn w:val="Normal"/>
    <w:rsid w:val="0007007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clusterurl1">
    <w:name w:val="gs-clusterurl1"/>
    <w:basedOn w:val="Normal"/>
    <w:rsid w:val="00070073"/>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070073"/>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070073"/>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070073"/>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070073"/>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070073"/>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070073"/>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directions-to-from1">
    <w:name w:val="gs-directions-to-from1"/>
    <w:basedOn w:val="Normal"/>
    <w:rsid w:val="00070073"/>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070073"/>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070073"/>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07007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070073"/>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070073"/>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070073"/>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070073"/>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070073"/>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070073"/>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2">
    <w:name w:val="gs-image-box2"/>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combo1">
    <w:name w:val="goog-te-combo1"/>
    <w:basedOn w:val="Normal"/>
    <w:rsid w:val="00070073"/>
    <w:pPr>
      <w:spacing w:before="60" w:after="60" w:line="240" w:lineRule="auto"/>
      <w:textAlignment w:val="baseline"/>
    </w:pPr>
    <w:rPr>
      <w:rFonts w:ascii="Times New Roman" w:eastAsia="Times New Roman" w:hAnsi="Times New Roman" w:cs="Times New Roman"/>
      <w:sz w:val="24"/>
      <w:szCs w:val="24"/>
    </w:rPr>
  </w:style>
  <w:style w:type="paragraph" w:customStyle="1" w:styleId="goog-logo-link1">
    <w:name w:val="goog-logo-link1"/>
    <w:basedOn w:val="Normal"/>
    <w:rsid w:val="00070073"/>
    <w:pPr>
      <w:spacing w:after="0" w:line="240" w:lineRule="auto"/>
      <w:ind w:left="150" w:right="150"/>
    </w:pPr>
    <w:rPr>
      <w:rFonts w:ascii="Times New Roman" w:eastAsia="Times New Roman" w:hAnsi="Times New Roman" w:cs="Times New Roman"/>
      <w:sz w:val="24"/>
      <w:szCs w:val="24"/>
    </w:rPr>
  </w:style>
  <w:style w:type="paragraph" w:customStyle="1" w:styleId="goog-te-ftab-link1">
    <w:name w:val="goog-te-ftab-link1"/>
    <w:basedOn w:val="Normal"/>
    <w:rsid w:val="00070073"/>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ftab-link2">
    <w:name w:val="goog-te-ftab-link2"/>
    <w:basedOn w:val="Normal"/>
    <w:rsid w:val="00070073"/>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1">
    <w:name w:val="goog-te-menu-value1"/>
    <w:basedOn w:val="Normal"/>
    <w:rsid w:val="00070073"/>
    <w:pPr>
      <w:spacing w:before="100" w:beforeAutospacing="1" w:after="100" w:afterAutospacing="1" w:line="240" w:lineRule="auto"/>
      <w:ind w:left="60" w:right="60"/>
    </w:pPr>
    <w:rPr>
      <w:rFonts w:ascii="Times New Roman" w:eastAsia="Times New Roman" w:hAnsi="Times New Roman" w:cs="Times New Roman"/>
      <w:color w:val="000000"/>
      <w:sz w:val="24"/>
      <w:szCs w:val="24"/>
    </w:rPr>
  </w:style>
  <w:style w:type="paragraph" w:customStyle="1" w:styleId="indicator1">
    <w:name w:val="indicator1"/>
    <w:basedOn w:val="Normal"/>
    <w:rsid w:val="0007007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xt1">
    <w:name w:val="text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1">
    <w:name w:val="minu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1">
    <w:name w:val="plus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073"/>
    <w:rPr>
      <w:b/>
      <w:bCs/>
    </w:rPr>
  </w:style>
  <w:style w:type="character" w:styleId="Emphasis">
    <w:name w:val="Emphasis"/>
    <w:basedOn w:val="DefaultParagraphFont"/>
    <w:uiPriority w:val="20"/>
    <w:qFormat/>
    <w:rsid w:val="00070073"/>
    <w:rPr>
      <w:i/>
      <w:iCs/>
    </w:rPr>
  </w:style>
  <w:style w:type="paragraph" w:styleId="BalloonText">
    <w:name w:val="Balloon Text"/>
    <w:basedOn w:val="Normal"/>
    <w:link w:val="BalloonTextChar"/>
    <w:uiPriority w:val="99"/>
    <w:semiHidden/>
    <w:unhideWhenUsed/>
    <w:rsid w:val="00070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73"/>
    <w:rPr>
      <w:rFonts w:ascii="Tahoma" w:hAnsi="Tahoma" w:cs="Tahoma"/>
      <w:sz w:val="16"/>
      <w:szCs w:val="16"/>
    </w:rPr>
  </w:style>
  <w:style w:type="paragraph" w:styleId="ListParagraph">
    <w:name w:val="List Paragraph"/>
    <w:basedOn w:val="Normal"/>
    <w:uiPriority w:val="34"/>
    <w:qFormat/>
    <w:rsid w:val="00070073"/>
    <w:pPr>
      <w:ind w:left="720"/>
      <w:contextualSpacing/>
    </w:pPr>
  </w:style>
  <w:style w:type="table" w:styleId="LightShading">
    <w:name w:val="Light Shading"/>
    <w:basedOn w:val="TableNormal"/>
    <w:uiPriority w:val="60"/>
    <w:rsid w:val="000700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070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ad1">
    <w:name w:val="il_ad1"/>
    <w:basedOn w:val="DefaultParagraphFont"/>
    <w:rsid w:val="00070073"/>
    <w:rPr>
      <w:vanish w:val="0"/>
      <w:webHidden w:val="0"/>
      <w:color w:val="009900"/>
      <w:u w:val="single"/>
      <w:specVanish w:val="0"/>
    </w:rPr>
  </w:style>
  <w:style w:type="character" w:customStyle="1" w:styleId="a1">
    <w:name w:val="a1"/>
    <w:basedOn w:val="DefaultParagraphFont"/>
    <w:rsid w:val="00070073"/>
    <w:rPr>
      <w:bdr w:val="none" w:sz="0" w:space="0" w:color="auto" w:frame="1"/>
    </w:rPr>
  </w:style>
  <w:style w:type="character" w:customStyle="1" w:styleId="comment-author">
    <w:name w:val="comment-author"/>
    <w:basedOn w:val="DefaultParagraphFont"/>
    <w:rsid w:val="00070073"/>
  </w:style>
  <w:style w:type="character" w:customStyle="1" w:styleId="nw1">
    <w:name w:val="nw1"/>
    <w:basedOn w:val="DefaultParagraphFont"/>
    <w:rsid w:val="00070073"/>
  </w:style>
  <w:style w:type="character" w:customStyle="1" w:styleId="ib1">
    <w:name w:val="ib1"/>
    <w:basedOn w:val="DefaultParagraphFont"/>
    <w:rsid w:val="00070073"/>
    <w:rPr>
      <w:spacing w:val="0"/>
    </w:rPr>
  </w:style>
  <w:style w:type="paragraph" w:customStyle="1" w:styleId="period">
    <w:name w:val="period"/>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stats">
    <w:name w:val="orgstat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070073"/>
  </w:style>
  <w:style w:type="character" w:customStyle="1" w:styleId="org">
    <w:name w:val="org"/>
    <w:basedOn w:val="DefaultParagraphFont"/>
    <w:rsid w:val="00070073"/>
  </w:style>
  <w:style w:type="character" w:customStyle="1" w:styleId="duration">
    <w:name w:val="duration"/>
    <w:basedOn w:val="DefaultParagraphFont"/>
    <w:rsid w:val="00070073"/>
  </w:style>
  <w:style w:type="character" w:customStyle="1" w:styleId="print-only">
    <w:name w:val="print-only"/>
    <w:basedOn w:val="DefaultParagraphFont"/>
    <w:rsid w:val="00070073"/>
  </w:style>
  <w:style w:type="character" w:customStyle="1" w:styleId="l72">
    <w:name w:val="l72"/>
    <w:basedOn w:val="DefaultParagraphFont"/>
    <w:rsid w:val="00070073"/>
    <w:rPr>
      <w:vanish w:val="0"/>
      <w:webHidden w:val="0"/>
      <w:bdr w:val="none" w:sz="0" w:space="0" w:color="auto" w:frame="1"/>
      <w:specVanish w:val="0"/>
    </w:rPr>
  </w:style>
  <w:style w:type="character" w:customStyle="1" w:styleId="l62">
    <w:name w:val="l62"/>
    <w:basedOn w:val="DefaultParagraphFont"/>
    <w:rsid w:val="00070073"/>
    <w:rPr>
      <w:vanish w:val="0"/>
      <w:webHidden w:val="0"/>
      <w:bdr w:val="none" w:sz="0" w:space="0" w:color="auto" w:frame="1"/>
      <w:specVanish w:val="0"/>
    </w:rPr>
  </w:style>
  <w:style w:type="character" w:customStyle="1" w:styleId="l102">
    <w:name w:val="l102"/>
    <w:basedOn w:val="DefaultParagraphFont"/>
    <w:rsid w:val="00070073"/>
    <w:rPr>
      <w:vanish w:val="0"/>
      <w:webHidden w:val="0"/>
      <w:bdr w:val="none" w:sz="0" w:space="0" w:color="auto" w:frame="1"/>
      <w:specVanish w:val="0"/>
    </w:rPr>
  </w:style>
  <w:style w:type="character" w:customStyle="1" w:styleId="l92">
    <w:name w:val="l92"/>
    <w:basedOn w:val="DefaultParagraphFont"/>
    <w:rsid w:val="00070073"/>
    <w:rPr>
      <w:vanish w:val="0"/>
      <w:webHidden w:val="0"/>
      <w:bdr w:val="none" w:sz="0" w:space="0" w:color="auto" w:frame="1"/>
      <w:specVanish w:val="0"/>
    </w:rPr>
  </w:style>
  <w:style w:type="character" w:customStyle="1" w:styleId="l82">
    <w:name w:val="l82"/>
    <w:basedOn w:val="DefaultParagraphFont"/>
    <w:rsid w:val="00070073"/>
    <w:rPr>
      <w:vanish w:val="0"/>
      <w:webHidden w:val="0"/>
      <w:bdr w:val="none" w:sz="0" w:space="0" w:color="auto" w:frame="1"/>
      <w:specVanish w:val="0"/>
    </w:rPr>
  </w:style>
  <w:style w:type="character" w:customStyle="1" w:styleId="t101">
    <w:name w:val="t101"/>
    <w:basedOn w:val="DefaultParagraphFont"/>
    <w:rsid w:val="00070073"/>
    <w:rPr>
      <w:color w:val="339933"/>
      <w:sz w:val="24"/>
      <w:szCs w:val="24"/>
    </w:rPr>
  </w:style>
  <w:style w:type="character" w:customStyle="1" w:styleId="nd1">
    <w:name w:val="nd1"/>
    <w:basedOn w:val="DefaultParagraphFont"/>
    <w:rsid w:val="00070073"/>
    <w:rPr>
      <w:vanish/>
      <w:webHidden w:val="0"/>
      <w:specVanish w:val="0"/>
    </w:rPr>
  </w:style>
  <w:style w:type="character" w:customStyle="1" w:styleId="n">
    <w:name w:val="n"/>
    <w:basedOn w:val="DefaultParagraphFont"/>
    <w:rsid w:val="00070073"/>
  </w:style>
  <w:style w:type="character" w:customStyle="1" w:styleId="full-name">
    <w:name w:val="full-name"/>
    <w:basedOn w:val="DefaultParagraphFont"/>
    <w:rsid w:val="00070073"/>
  </w:style>
  <w:style w:type="character" w:customStyle="1" w:styleId="given-name">
    <w:name w:val="given-name"/>
    <w:basedOn w:val="DefaultParagraphFont"/>
    <w:rsid w:val="00070073"/>
  </w:style>
  <w:style w:type="character" w:customStyle="1" w:styleId="family-name3">
    <w:name w:val="family-name3"/>
    <w:basedOn w:val="DefaultParagraphFont"/>
    <w:rsid w:val="00070073"/>
  </w:style>
  <w:style w:type="character" w:customStyle="1" w:styleId="locality">
    <w:name w:val="locality"/>
    <w:basedOn w:val="DefaultParagraphFont"/>
    <w:rsid w:val="00070073"/>
  </w:style>
  <w:style w:type="character" w:customStyle="1" w:styleId="at">
    <w:name w:val="at"/>
    <w:basedOn w:val="DefaultParagraphFont"/>
    <w:rsid w:val="00070073"/>
  </w:style>
  <w:style w:type="character" w:customStyle="1" w:styleId="location2">
    <w:name w:val="location2"/>
    <w:basedOn w:val="DefaultParagraphFont"/>
    <w:rsid w:val="00070073"/>
  </w:style>
  <w:style w:type="paragraph" w:customStyle="1" w:styleId="c1">
    <w:name w:val="c1"/>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ommendations">
    <w:name w:val="recommendation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070073"/>
  </w:style>
  <w:style w:type="character" w:customStyle="1" w:styleId="network-degree">
    <w:name w:val="network-degree"/>
    <w:basedOn w:val="DefaultParagraphFont"/>
    <w:rsid w:val="00070073"/>
  </w:style>
  <w:style w:type="paragraph" w:customStyle="1" w:styleId="address">
    <w:name w:val="address"/>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resultphone">
    <w:name w:val="single_result_phone"/>
    <w:basedOn w:val="Normal"/>
    <w:rsid w:val="00070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0073"/>
  </w:style>
  <w:style w:type="character" w:customStyle="1" w:styleId="fbprofilebylinelabel">
    <w:name w:val="fbprofilebylinelabel"/>
    <w:basedOn w:val="DefaultParagraphFont"/>
    <w:rsid w:val="00070073"/>
  </w:style>
  <w:style w:type="character" w:customStyle="1" w:styleId="apple-style-span">
    <w:name w:val="apple-style-span"/>
    <w:basedOn w:val="DefaultParagraphFont"/>
    <w:rsid w:val="00070073"/>
  </w:style>
  <w:style w:type="character" w:customStyle="1" w:styleId="xn-location">
    <w:name w:val="xn-location"/>
    <w:basedOn w:val="DefaultParagraphFont"/>
    <w:rsid w:val="001F78A0"/>
  </w:style>
  <w:style w:type="paragraph" w:customStyle="1" w:styleId="guidelines">
    <w:name w:val="guideline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rss">
    <w:name w:val="comments-rs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osting-as">
    <w:name w:val="comment-form-posting-a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log-out">
    <w:name w:val="comment-form-log-ou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t-follow-count">
    <w:name w:val="bit-follow-coun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f-followpublicize-twitter">
    <w:name w:val="lof-followpublicize-twitter"/>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f-followpublicize-facebook">
    <w:name w:val="lof-followpublicize-facebook"/>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deo-player">
    <w:name w:val="video-player"/>
    <w:basedOn w:val="Normal"/>
    <w:rsid w:val="0032085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pvidaveetitle">
    <w:name w:val="wpvidavee_title"/>
    <w:basedOn w:val="Normal"/>
    <w:rsid w:val="0032085D"/>
    <w:pPr>
      <w:spacing w:before="100" w:beforeAutospacing="1" w:after="100" w:afterAutospacing="1" w:line="180" w:lineRule="atLeast"/>
    </w:pPr>
    <w:rPr>
      <w:rFonts w:ascii="Tahoma" w:eastAsia="Times New Roman" w:hAnsi="Tahoma" w:cs="Tahoma"/>
      <w:b/>
      <w:bCs/>
      <w:sz w:val="15"/>
      <w:szCs w:val="15"/>
    </w:rPr>
  </w:style>
  <w:style w:type="paragraph" w:customStyle="1" w:styleId="wpvidaveefooter">
    <w:name w:val="wpvidavee_footer"/>
    <w:basedOn w:val="Normal"/>
    <w:rsid w:val="0032085D"/>
    <w:pPr>
      <w:spacing w:before="100" w:beforeAutospacing="1" w:after="100" w:afterAutospacing="1" w:line="165" w:lineRule="atLeast"/>
      <w:jc w:val="right"/>
    </w:pPr>
    <w:rPr>
      <w:rFonts w:ascii="Tahoma" w:eastAsia="Times New Roman" w:hAnsi="Tahoma" w:cs="Tahoma"/>
      <w:sz w:val="14"/>
      <w:szCs w:val="14"/>
    </w:rPr>
  </w:style>
  <w:style w:type="paragraph" w:customStyle="1" w:styleId="wpvidaveep">
    <w:name w:val="wpvidavee_p"/>
    <w:basedOn w:val="Normal"/>
    <w:rsid w:val="0032085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hidden">
    <w:name w:val="hidden"/>
    <w:basedOn w:val="Normal"/>
    <w:rsid w:val="0032085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ossibly-related">
    <w:name w:val="possibly-related"/>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gedout-follow-typekit">
    <w:name w:val="loggedout-follow-typekit"/>
    <w:basedOn w:val="Normal"/>
    <w:rsid w:val="0032085D"/>
    <w:pPr>
      <w:spacing w:before="100" w:beforeAutospacing="1" w:after="100" w:afterAutospacing="1" w:line="240" w:lineRule="auto"/>
      <w:ind w:right="1080"/>
    </w:pPr>
    <w:rPr>
      <w:rFonts w:ascii="Times New Roman" w:eastAsia="Times New Roman" w:hAnsi="Times New Roman" w:cs="Times New Roman"/>
      <w:sz w:val="24"/>
      <w:szCs w:val="24"/>
    </w:rPr>
  </w:style>
  <w:style w:type="paragraph" w:customStyle="1" w:styleId="highlander-tooltip">
    <w:name w:val="highlander-tooltip"/>
    <w:basedOn w:val="Normal"/>
    <w:rsid w:val="0032085D"/>
    <w:pPr>
      <w:shd w:val="clear" w:color="auto" w:fill="000000"/>
      <w:spacing w:before="100" w:beforeAutospacing="1" w:after="100" w:afterAutospacing="1" w:line="312" w:lineRule="atLeast"/>
      <w:jc w:val="center"/>
    </w:pPr>
    <w:rPr>
      <w:rFonts w:ascii="Arial" w:eastAsia="Times New Roman" w:hAnsi="Arial" w:cs="Arial"/>
      <w:color w:val="FFFFFF"/>
      <w:sz w:val="17"/>
      <w:szCs w:val="17"/>
    </w:rPr>
  </w:style>
  <w:style w:type="paragraph" w:customStyle="1" w:styleId="grav-about">
    <w:name w:val="grav-abou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oc">
    <w:name w:val="grav-loc"/>
    <w:basedOn w:val="Normal"/>
    <w:rsid w:val="0032085D"/>
    <w:pPr>
      <w:spacing w:after="15" w:line="240" w:lineRule="auto"/>
    </w:pPr>
    <w:rPr>
      <w:rFonts w:ascii="Times New Roman" w:eastAsia="Times New Roman" w:hAnsi="Times New Roman" w:cs="Times New Roman"/>
      <w:color w:val="9FA09F"/>
    </w:rPr>
  </w:style>
  <w:style w:type="paragraph" w:customStyle="1" w:styleId="grav-inner">
    <w:name w:val="grav-inner"/>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card-about">
    <w:name w:val="gcard-abou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mall">
    <w:name w:val="grav-small"/>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rav">
    <w:name w:val="grav-grav"/>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info">
    <w:name w:val="grav-info"/>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
    <w:name w:val="grav-link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
    <w:name w:val="grav-gallery"/>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
    <w:name w:val="grav-service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
    <w:name w:val="grav-cardarrow"/>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
    <w:name w:val="grav-tag"/>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
    <w:name w:val="grav-extra"/>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disable">
    <w:name w:val="grav-disable"/>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content">
    <w:name w:val="sd-conten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xt">
    <w:name w:val="no-tex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
    <w:name w:val="inner"/>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s">
    <w:name w:val="error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cancel">
    <w:name w:val="sharing_cancel"/>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aptcha">
    <w:name w:val="recaptcha"/>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adder">
    <w:name w:val="comment-form-padder"/>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service">
    <w:name w:val="comment-form-service"/>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
    <w:name w:val="selected"/>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fields">
    <w:name w:val="comment-form-fields"/>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osting-as-cancel">
    <w:name w:val="comment-form-posting-as-cancel"/>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ection">
    <w:name w:val="form-section"/>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count">
    <w:name w:val="share-count"/>
    <w:basedOn w:val="DefaultParagraphFont"/>
    <w:rsid w:val="0032085D"/>
  </w:style>
  <w:style w:type="character" w:customStyle="1" w:styleId="required">
    <w:name w:val="required"/>
    <w:basedOn w:val="DefaultParagraphFont"/>
    <w:rsid w:val="0032085D"/>
  </w:style>
  <w:style w:type="character" w:customStyle="1" w:styleId="nopublish">
    <w:name w:val="nopublish"/>
    <w:basedOn w:val="DefaultParagraphFont"/>
    <w:rsid w:val="0032085D"/>
  </w:style>
  <w:style w:type="paragraph" w:customStyle="1" w:styleId="bit-follow-count1">
    <w:name w:val="bit-follow-count1"/>
    <w:basedOn w:val="Normal"/>
    <w:rsid w:val="0032085D"/>
    <w:pPr>
      <w:spacing w:after="240" w:line="312" w:lineRule="atLeast"/>
    </w:pPr>
    <w:rPr>
      <w:rFonts w:ascii="Helvetica" w:eastAsia="Times New Roman" w:hAnsi="Helvetica" w:cs="Helvetica"/>
      <w:color w:val="FFFFFF"/>
      <w:sz w:val="20"/>
      <w:szCs w:val="20"/>
    </w:rPr>
  </w:style>
  <w:style w:type="paragraph" w:customStyle="1" w:styleId="lof-followpublicize-twitter1">
    <w:name w:val="lof-followpublicize-twitter1"/>
    <w:basedOn w:val="Normal"/>
    <w:rsid w:val="0032085D"/>
    <w:pPr>
      <w:shd w:val="clear" w:color="auto" w:fill="555555"/>
      <w:spacing w:before="100" w:beforeAutospacing="1" w:after="120" w:line="240" w:lineRule="auto"/>
    </w:pPr>
    <w:rPr>
      <w:rFonts w:ascii="Times New Roman" w:eastAsia="Times New Roman" w:hAnsi="Times New Roman" w:cs="Times New Roman"/>
      <w:sz w:val="24"/>
      <w:szCs w:val="24"/>
    </w:rPr>
  </w:style>
  <w:style w:type="paragraph" w:customStyle="1" w:styleId="lof-followpublicize-facebook1">
    <w:name w:val="lof-followpublicize-facebook1"/>
    <w:basedOn w:val="Normal"/>
    <w:rsid w:val="0032085D"/>
    <w:pPr>
      <w:shd w:val="clear" w:color="auto" w:fill="555555"/>
      <w:spacing w:before="100" w:beforeAutospacing="1" w:after="120" w:line="240" w:lineRule="auto"/>
    </w:pPr>
    <w:rPr>
      <w:rFonts w:ascii="Times New Roman" w:eastAsia="Times New Roman" w:hAnsi="Times New Roman" w:cs="Times New Roman"/>
      <w:sz w:val="24"/>
      <w:szCs w:val="24"/>
    </w:rPr>
  </w:style>
  <w:style w:type="paragraph" w:customStyle="1" w:styleId="sd-content1">
    <w:name w:val="sd-content1"/>
    <w:basedOn w:val="Normal"/>
    <w:rsid w:val="0032085D"/>
    <w:pPr>
      <w:spacing w:after="0" w:line="240" w:lineRule="auto"/>
    </w:pPr>
    <w:rPr>
      <w:rFonts w:ascii="Times New Roman" w:eastAsia="Times New Roman" w:hAnsi="Times New Roman" w:cs="Times New Roman"/>
      <w:sz w:val="24"/>
      <w:szCs w:val="24"/>
    </w:rPr>
  </w:style>
  <w:style w:type="character" w:customStyle="1" w:styleId="share-count1">
    <w:name w:val="share-count1"/>
    <w:basedOn w:val="DefaultParagraphFont"/>
    <w:rsid w:val="0032085D"/>
    <w:rPr>
      <w:color w:val="666666"/>
      <w:sz w:val="22"/>
      <w:szCs w:val="22"/>
    </w:rPr>
  </w:style>
  <w:style w:type="character" w:customStyle="1" w:styleId="share-count2">
    <w:name w:val="share-count2"/>
    <w:basedOn w:val="DefaultParagraphFont"/>
    <w:rsid w:val="0032085D"/>
    <w:rPr>
      <w:color w:val="666666"/>
      <w:sz w:val="22"/>
      <w:szCs w:val="22"/>
    </w:rPr>
  </w:style>
  <w:style w:type="paragraph" w:customStyle="1" w:styleId="no-text1">
    <w:name w:val="no-text1"/>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1">
    <w:name w:val="inner1"/>
    <w:basedOn w:val="Normal"/>
    <w:rsid w:val="0032085D"/>
    <w:pPr>
      <w:pBdr>
        <w:top w:val="single" w:sz="6" w:space="11" w:color="CCCCCC"/>
        <w:left w:val="single" w:sz="6" w:space="11" w:color="CCCCCC"/>
        <w:bottom w:val="single" w:sz="6" w:space="8" w:color="CCCCCC"/>
        <w:right w:val="single" w:sz="6" w:space="11" w:color="CCCCCC"/>
      </w:pBdr>
      <w:shd w:val="clear" w:color="auto" w:fill="FFFFFF"/>
      <w:spacing w:before="100" w:beforeAutospacing="1" w:after="100" w:afterAutospacing="1" w:line="240" w:lineRule="auto"/>
      <w:ind w:left="-1500"/>
    </w:pPr>
    <w:rPr>
      <w:rFonts w:ascii="Times New Roman" w:eastAsia="Times New Roman" w:hAnsi="Times New Roman" w:cs="Times New Roman"/>
      <w:sz w:val="24"/>
      <w:szCs w:val="24"/>
    </w:rPr>
  </w:style>
  <w:style w:type="paragraph" w:customStyle="1" w:styleId="inner2">
    <w:name w:val="inner2"/>
    <w:basedOn w:val="Normal"/>
    <w:rsid w:val="0032085D"/>
    <w:pPr>
      <w:pBdr>
        <w:top w:val="single" w:sz="6" w:space="11" w:color="CCCCCC"/>
        <w:left w:val="single" w:sz="6" w:space="11" w:color="CCCCCC"/>
        <w:bottom w:val="single" w:sz="6" w:space="8" w:color="CCCCCC"/>
        <w:right w:val="single" w:sz="6" w:space="11" w:color="CCCCCC"/>
      </w:pBdr>
      <w:shd w:val="clear" w:color="auto" w:fill="FFFFFF"/>
      <w:spacing w:before="100" w:beforeAutospacing="1" w:after="100" w:afterAutospacing="1" w:line="240" w:lineRule="auto"/>
      <w:ind w:right="-1500"/>
    </w:pPr>
    <w:rPr>
      <w:rFonts w:ascii="Times New Roman" w:eastAsia="Times New Roman" w:hAnsi="Times New Roman" w:cs="Times New Roman"/>
      <w:sz w:val="24"/>
      <w:szCs w:val="24"/>
    </w:rPr>
  </w:style>
  <w:style w:type="paragraph" w:customStyle="1" w:styleId="sd-content2">
    <w:name w:val="sd-content2"/>
    <w:basedOn w:val="Normal"/>
    <w:rsid w:val="0032085D"/>
    <w:pPr>
      <w:spacing w:after="0" w:line="240" w:lineRule="auto"/>
    </w:pPr>
    <w:rPr>
      <w:rFonts w:ascii="Times New Roman" w:eastAsia="Times New Roman" w:hAnsi="Times New Roman" w:cs="Times New Roman"/>
      <w:sz w:val="24"/>
      <w:szCs w:val="24"/>
    </w:rPr>
  </w:style>
  <w:style w:type="paragraph" w:customStyle="1" w:styleId="errors1">
    <w:name w:val="errors1"/>
    <w:basedOn w:val="Normal"/>
    <w:rsid w:val="0032085D"/>
    <w:pPr>
      <w:shd w:val="clear" w:color="auto" w:fill="771A09"/>
      <w:spacing w:before="150" w:after="0" w:line="165" w:lineRule="atLeast"/>
    </w:pPr>
    <w:rPr>
      <w:rFonts w:ascii="Times New Roman" w:eastAsia="Times New Roman" w:hAnsi="Times New Roman" w:cs="Times New Roman"/>
      <w:color w:val="FFFFFF"/>
      <w:sz w:val="17"/>
      <w:szCs w:val="17"/>
    </w:rPr>
  </w:style>
  <w:style w:type="paragraph" w:customStyle="1" w:styleId="sharingcancel1">
    <w:name w:val="sharing_cancel1"/>
    <w:basedOn w:val="Normal"/>
    <w:rsid w:val="0032085D"/>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sharingcancel2">
    <w:name w:val="sharing_cancel2"/>
    <w:basedOn w:val="Normal"/>
    <w:rsid w:val="0032085D"/>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recaptcha1">
    <w:name w:val="recaptcha1"/>
    <w:basedOn w:val="Normal"/>
    <w:rsid w:val="0032085D"/>
    <w:pPr>
      <w:spacing w:before="150" w:after="210" w:line="240" w:lineRule="auto"/>
    </w:pPr>
    <w:rPr>
      <w:rFonts w:ascii="Times New Roman" w:eastAsia="Times New Roman" w:hAnsi="Times New Roman" w:cs="Times New Roman"/>
      <w:sz w:val="24"/>
      <w:szCs w:val="24"/>
    </w:rPr>
  </w:style>
  <w:style w:type="paragraph" w:customStyle="1" w:styleId="comment-form-padder1">
    <w:name w:val="comment-form-padder1"/>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service1">
    <w:name w:val="comment-form-service1"/>
    <w:basedOn w:val="Normal"/>
    <w:rsid w:val="0032085D"/>
    <w:pPr>
      <w:pBdr>
        <w:bottom w:val="single" w:sz="6" w:space="8" w:color="E5E5E5"/>
      </w:pBdr>
      <w:shd w:val="clear" w:color="auto" w:fill="F6F6F6"/>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ected1">
    <w:name w:val="selected1"/>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fields1">
    <w:name w:val="comment-form-fields1"/>
    <w:basedOn w:val="Normal"/>
    <w:rsid w:val="0032085D"/>
    <w:pPr>
      <w:spacing w:after="100" w:afterAutospacing="1" w:line="240" w:lineRule="auto"/>
      <w:ind w:left="570"/>
    </w:pPr>
    <w:rPr>
      <w:rFonts w:ascii="Times New Roman" w:eastAsia="Times New Roman" w:hAnsi="Times New Roman" w:cs="Times New Roman"/>
      <w:sz w:val="24"/>
      <w:szCs w:val="24"/>
    </w:rPr>
  </w:style>
  <w:style w:type="character" w:customStyle="1" w:styleId="required1">
    <w:name w:val="required1"/>
    <w:basedOn w:val="DefaultParagraphFont"/>
    <w:rsid w:val="0032085D"/>
    <w:rPr>
      <w:vanish w:val="0"/>
      <w:webHidden w:val="0"/>
      <w:color w:val="989898"/>
      <w:sz w:val="17"/>
      <w:szCs w:val="17"/>
      <w:shd w:val="clear" w:color="auto" w:fill="auto"/>
      <w:specVanish w:val="0"/>
    </w:rPr>
  </w:style>
  <w:style w:type="character" w:customStyle="1" w:styleId="nopublish1">
    <w:name w:val="nopublish1"/>
    <w:basedOn w:val="DefaultParagraphFont"/>
    <w:rsid w:val="0032085D"/>
    <w:rPr>
      <w:vanish w:val="0"/>
      <w:webHidden w:val="0"/>
      <w:color w:val="989898"/>
      <w:sz w:val="17"/>
      <w:szCs w:val="17"/>
      <w:shd w:val="clear" w:color="auto" w:fill="auto"/>
      <w:specVanish w:val="0"/>
    </w:rPr>
  </w:style>
  <w:style w:type="paragraph" w:customStyle="1" w:styleId="comment-form-posting-as1">
    <w:name w:val="comment-form-posting-as1"/>
    <w:basedOn w:val="Normal"/>
    <w:rsid w:val="0032085D"/>
    <w:pPr>
      <w:spacing w:after="0" w:line="240" w:lineRule="auto"/>
    </w:pPr>
    <w:rPr>
      <w:rFonts w:ascii="Times New Roman" w:eastAsia="Times New Roman" w:hAnsi="Times New Roman" w:cs="Times New Roman"/>
      <w:color w:val="494949"/>
      <w:sz w:val="24"/>
      <w:szCs w:val="24"/>
    </w:rPr>
  </w:style>
  <w:style w:type="paragraph" w:customStyle="1" w:styleId="comment-form-log-out1">
    <w:name w:val="comment-form-log-out1"/>
    <w:basedOn w:val="Normal"/>
    <w:rsid w:val="0032085D"/>
    <w:pPr>
      <w:spacing w:after="0" w:line="240" w:lineRule="auto"/>
    </w:pPr>
    <w:rPr>
      <w:rFonts w:ascii="Times New Roman" w:eastAsia="Times New Roman" w:hAnsi="Times New Roman" w:cs="Times New Roman"/>
      <w:color w:val="494949"/>
      <w:sz w:val="24"/>
      <w:szCs w:val="24"/>
    </w:rPr>
  </w:style>
  <w:style w:type="paragraph" w:customStyle="1" w:styleId="comment-form-posting-as2">
    <w:name w:val="comment-form-posting-as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osting-as-cancel1">
    <w:name w:val="comment-form-posting-as-cancel1"/>
    <w:basedOn w:val="Normal"/>
    <w:rsid w:val="0032085D"/>
    <w:pPr>
      <w:spacing w:before="100" w:beforeAutospacing="1" w:after="100" w:afterAutospacing="1" w:line="240" w:lineRule="auto"/>
      <w:ind w:right="150"/>
      <w:jc w:val="right"/>
    </w:pPr>
    <w:rPr>
      <w:rFonts w:ascii="Times New Roman" w:eastAsia="Times New Roman" w:hAnsi="Times New Roman" w:cs="Times New Roman"/>
      <w:sz w:val="24"/>
      <w:szCs w:val="24"/>
    </w:rPr>
  </w:style>
  <w:style w:type="paragraph" w:customStyle="1" w:styleId="comment-form-padder2">
    <w:name w:val="comment-form-padder2"/>
    <w:basedOn w:val="Normal"/>
    <w:rsid w:val="0032085D"/>
    <w:pPr>
      <w:spacing w:before="75" w:after="0" w:line="240" w:lineRule="auto"/>
      <w:jc w:val="right"/>
    </w:pPr>
    <w:rPr>
      <w:rFonts w:ascii="Times New Roman" w:eastAsia="Times New Roman" w:hAnsi="Times New Roman" w:cs="Times New Roman"/>
      <w:color w:val="777777"/>
      <w:sz w:val="18"/>
      <w:szCs w:val="18"/>
    </w:rPr>
  </w:style>
  <w:style w:type="paragraph" w:customStyle="1" w:styleId="form-submit1">
    <w:name w:val="form-submit1"/>
    <w:basedOn w:val="Normal"/>
    <w:rsid w:val="0032085D"/>
    <w:pPr>
      <w:spacing w:after="0" w:line="270" w:lineRule="atLeast"/>
    </w:pPr>
    <w:rPr>
      <w:rFonts w:ascii="Times New Roman" w:eastAsia="Times New Roman" w:hAnsi="Times New Roman" w:cs="Times New Roman"/>
      <w:sz w:val="24"/>
      <w:szCs w:val="24"/>
    </w:rPr>
  </w:style>
  <w:style w:type="paragraph" w:customStyle="1" w:styleId="guidelines1">
    <w:name w:val="guidelines1"/>
    <w:basedOn w:val="Normal"/>
    <w:rsid w:val="0032085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ents-rss1">
    <w:name w:val="comments-rss1"/>
    <w:basedOn w:val="Normal"/>
    <w:rsid w:val="0032085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orm-section1">
    <w:name w:val="form-section1"/>
    <w:basedOn w:val="Normal"/>
    <w:rsid w:val="0032085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ent-form-service2">
    <w:name w:val="comment-form-service2"/>
    <w:basedOn w:val="Normal"/>
    <w:rsid w:val="0032085D"/>
    <w:pPr>
      <w:pBdr>
        <w:bottom w:val="single" w:sz="6" w:space="8" w:color="464646"/>
      </w:pBdr>
      <w:shd w:val="clear" w:color="auto" w:fill="323232"/>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required2">
    <w:name w:val="required2"/>
    <w:basedOn w:val="DefaultParagraphFont"/>
    <w:rsid w:val="0032085D"/>
    <w:rPr>
      <w:vanish w:val="0"/>
      <w:webHidden w:val="0"/>
      <w:color w:val="6F6F6F"/>
      <w:sz w:val="17"/>
      <w:szCs w:val="17"/>
      <w:shd w:val="clear" w:color="auto" w:fill="auto"/>
      <w:specVanish w:val="0"/>
    </w:rPr>
  </w:style>
  <w:style w:type="character" w:customStyle="1" w:styleId="nopublish2">
    <w:name w:val="nopublish2"/>
    <w:basedOn w:val="DefaultParagraphFont"/>
    <w:rsid w:val="0032085D"/>
    <w:rPr>
      <w:vanish w:val="0"/>
      <w:webHidden w:val="0"/>
      <w:color w:val="6F6F6F"/>
      <w:sz w:val="17"/>
      <w:szCs w:val="17"/>
      <w:shd w:val="clear" w:color="auto" w:fill="auto"/>
      <w:specVanish w:val="0"/>
    </w:rPr>
  </w:style>
  <w:style w:type="paragraph" w:customStyle="1" w:styleId="comment-form-posting-as3">
    <w:name w:val="comment-form-posting-as3"/>
    <w:basedOn w:val="Normal"/>
    <w:rsid w:val="0032085D"/>
    <w:pPr>
      <w:spacing w:after="0" w:line="240" w:lineRule="auto"/>
    </w:pPr>
    <w:rPr>
      <w:rFonts w:ascii="Times New Roman" w:eastAsia="Times New Roman" w:hAnsi="Times New Roman" w:cs="Times New Roman"/>
      <w:color w:val="989898"/>
      <w:sz w:val="24"/>
      <w:szCs w:val="24"/>
    </w:rPr>
  </w:style>
  <w:style w:type="paragraph" w:customStyle="1" w:styleId="comment-form-log-out2">
    <w:name w:val="comment-form-log-out2"/>
    <w:basedOn w:val="Normal"/>
    <w:rsid w:val="0032085D"/>
    <w:pPr>
      <w:spacing w:after="0" w:line="240" w:lineRule="auto"/>
    </w:pPr>
    <w:rPr>
      <w:rFonts w:ascii="Times New Roman" w:eastAsia="Times New Roman" w:hAnsi="Times New Roman" w:cs="Times New Roman"/>
      <w:color w:val="989898"/>
      <w:sz w:val="24"/>
      <w:szCs w:val="24"/>
    </w:rPr>
  </w:style>
  <w:style w:type="paragraph" w:customStyle="1" w:styleId="description1">
    <w:name w:val="description1"/>
    <w:basedOn w:val="Normal"/>
    <w:rsid w:val="0032085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rav-inner1">
    <w:name w:val="grav-inner1"/>
    <w:basedOn w:val="Normal"/>
    <w:rsid w:val="0032085D"/>
    <w:pPr>
      <w:shd w:val="clear" w:color="auto" w:fill="000000"/>
      <w:spacing w:after="150" w:line="360" w:lineRule="auto"/>
    </w:pPr>
    <w:rPr>
      <w:rFonts w:ascii="Helvetica" w:eastAsia="Times New Roman" w:hAnsi="Helvetica" w:cs="Helvetica"/>
      <w:color w:val="FFFFFF"/>
      <w:sz w:val="18"/>
      <w:szCs w:val="18"/>
    </w:rPr>
  </w:style>
  <w:style w:type="paragraph" w:customStyle="1" w:styleId="gcard-about1">
    <w:name w:val="gcard-about1"/>
    <w:basedOn w:val="Normal"/>
    <w:rsid w:val="0032085D"/>
    <w:pPr>
      <w:spacing w:after="150" w:line="240" w:lineRule="auto"/>
    </w:pPr>
    <w:rPr>
      <w:rFonts w:ascii="Times New Roman" w:eastAsia="Times New Roman" w:hAnsi="Times New Roman" w:cs="Times New Roman"/>
      <w:color w:val="FFFFFF"/>
      <w:sz w:val="18"/>
      <w:szCs w:val="18"/>
    </w:rPr>
  </w:style>
  <w:style w:type="paragraph" w:customStyle="1" w:styleId="grav-small1">
    <w:name w:val="grav-small1"/>
    <w:basedOn w:val="Normal"/>
    <w:rsid w:val="0032085D"/>
    <w:pPr>
      <w:spacing w:after="150" w:line="240" w:lineRule="auto"/>
    </w:pPr>
    <w:rPr>
      <w:rFonts w:ascii="Times New Roman" w:eastAsia="Times New Roman" w:hAnsi="Times New Roman" w:cs="Times New Roman"/>
      <w:color w:val="FFFFFF"/>
      <w:sz w:val="15"/>
      <w:szCs w:val="15"/>
    </w:rPr>
  </w:style>
  <w:style w:type="paragraph" w:customStyle="1" w:styleId="grav-grav1">
    <w:name w:val="grav-grav1"/>
    <w:basedOn w:val="Normal"/>
    <w:rsid w:val="0032085D"/>
    <w:pPr>
      <w:pBdr>
        <w:top w:val="single" w:sz="18" w:space="0" w:color="FFFFFF"/>
        <w:left w:val="single" w:sz="18" w:space="0" w:color="FFFFFF"/>
        <w:bottom w:val="single" w:sz="18" w:space="0" w:color="FFFFFF"/>
        <w:right w:val="single" w:sz="18" w:space="0" w:color="FFFFFF"/>
      </w:pBdr>
      <w:spacing w:after="150" w:line="120" w:lineRule="auto"/>
    </w:pPr>
    <w:rPr>
      <w:rFonts w:ascii="Times New Roman" w:eastAsia="Times New Roman" w:hAnsi="Times New Roman" w:cs="Times New Roman"/>
      <w:color w:val="FFFFFF"/>
      <w:sz w:val="18"/>
      <w:szCs w:val="18"/>
    </w:rPr>
  </w:style>
  <w:style w:type="paragraph" w:customStyle="1" w:styleId="grav-info1">
    <w:name w:val="grav-info1"/>
    <w:basedOn w:val="Normal"/>
    <w:rsid w:val="0032085D"/>
    <w:pPr>
      <w:spacing w:after="150" w:line="240" w:lineRule="auto"/>
      <w:ind w:left="300"/>
    </w:pPr>
    <w:rPr>
      <w:rFonts w:ascii="Times New Roman" w:eastAsia="Times New Roman" w:hAnsi="Times New Roman" w:cs="Times New Roman"/>
      <w:color w:val="FFFFFF"/>
      <w:sz w:val="18"/>
      <w:szCs w:val="18"/>
    </w:rPr>
  </w:style>
  <w:style w:type="paragraph" w:customStyle="1" w:styleId="grav-about1">
    <w:name w:val="grav-about1"/>
    <w:basedOn w:val="Normal"/>
    <w:rsid w:val="0032085D"/>
    <w:pPr>
      <w:spacing w:after="150" w:line="240" w:lineRule="auto"/>
    </w:pPr>
    <w:rPr>
      <w:rFonts w:ascii="Times New Roman" w:eastAsia="Times New Roman" w:hAnsi="Times New Roman" w:cs="Times New Roman"/>
      <w:vanish/>
      <w:color w:val="FFFFFF"/>
      <w:sz w:val="18"/>
      <w:szCs w:val="18"/>
    </w:rPr>
  </w:style>
  <w:style w:type="paragraph" w:customStyle="1" w:styleId="grav-links1">
    <w:name w:val="grav-links1"/>
    <w:basedOn w:val="Normal"/>
    <w:rsid w:val="0032085D"/>
    <w:pPr>
      <w:spacing w:after="150" w:line="240" w:lineRule="auto"/>
    </w:pPr>
    <w:rPr>
      <w:rFonts w:ascii="Times New Roman" w:eastAsia="Times New Roman" w:hAnsi="Times New Roman" w:cs="Times New Roman"/>
      <w:vanish/>
      <w:color w:val="FFFFFF"/>
      <w:sz w:val="18"/>
      <w:szCs w:val="18"/>
    </w:rPr>
  </w:style>
  <w:style w:type="paragraph" w:customStyle="1" w:styleId="grav-gallery1">
    <w:name w:val="grav-gallery1"/>
    <w:basedOn w:val="Normal"/>
    <w:rsid w:val="0032085D"/>
    <w:pPr>
      <w:spacing w:after="150" w:line="240" w:lineRule="auto"/>
    </w:pPr>
    <w:rPr>
      <w:rFonts w:ascii="Times New Roman" w:eastAsia="Times New Roman" w:hAnsi="Times New Roman" w:cs="Times New Roman"/>
      <w:vanish/>
      <w:color w:val="FFFFFF"/>
      <w:sz w:val="18"/>
      <w:szCs w:val="18"/>
    </w:rPr>
  </w:style>
  <w:style w:type="paragraph" w:customStyle="1" w:styleId="grav-services1">
    <w:name w:val="grav-services1"/>
    <w:basedOn w:val="Normal"/>
    <w:rsid w:val="0032085D"/>
    <w:pPr>
      <w:spacing w:after="150" w:line="240" w:lineRule="auto"/>
    </w:pPr>
    <w:rPr>
      <w:rFonts w:ascii="Times New Roman" w:eastAsia="Times New Roman" w:hAnsi="Times New Roman" w:cs="Times New Roman"/>
      <w:vanish/>
      <w:color w:val="FFFFFF"/>
      <w:sz w:val="18"/>
      <w:szCs w:val="18"/>
    </w:rPr>
  </w:style>
  <w:style w:type="paragraph" w:customStyle="1" w:styleId="grav-about2">
    <w:name w:val="grav-about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links2">
    <w:name w:val="grav-links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gallery2">
    <w:name w:val="grav-gallery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services2">
    <w:name w:val="grav-services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cardarrow1">
    <w:name w:val="grav-cardarrow1"/>
    <w:basedOn w:val="Normal"/>
    <w:rsid w:val="0032085D"/>
    <w:pPr>
      <w:spacing w:after="150" w:line="240" w:lineRule="auto"/>
    </w:pPr>
    <w:rPr>
      <w:rFonts w:ascii="Times New Roman" w:eastAsia="Times New Roman" w:hAnsi="Times New Roman" w:cs="Times New Roman"/>
      <w:color w:val="FFFFFF"/>
      <w:sz w:val="18"/>
      <w:szCs w:val="18"/>
    </w:rPr>
  </w:style>
  <w:style w:type="paragraph" w:customStyle="1" w:styleId="grav-cardarrow2">
    <w:name w:val="grav-cardarrow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tag1">
    <w:name w:val="grav-tag1"/>
    <w:basedOn w:val="Normal"/>
    <w:rsid w:val="0032085D"/>
    <w:pPr>
      <w:spacing w:after="150" w:line="240" w:lineRule="auto"/>
    </w:pPr>
    <w:rPr>
      <w:rFonts w:ascii="Times New Roman" w:eastAsia="Times New Roman" w:hAnsi="Times New Roman" w:cs="Times New Roman"/>
      <w:color w:val="FFFFFF"/>
      <w:sz w:val="18"/>
      <w:szCs w:val="18"/>
    </w:rPr>
  </w:style>
  <w:style w:type="paragraph" w:customStyle="1" w:styleId="grav-tag2">
    <w:name w:val="grav-tag2"/>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v-extra1">
    <w:name w:val="grav-extra1"/>
    <w:basedOn w:val="Normal"/>
    <w:rsid w:val="0032085D"/>
    <w:pPr>
      <w:spacing w:before="75" w:after="0" w:line="240" w:lineRule="auto"/>
      <w:ind w:right="75"/>
      <w:textAlignment w:val="center"/>
    </w:pPr>
    <w:rPr>
      <w:rFonts w:ascii="Times New Roman" w:eastAsia="Times New Roman" w:hAnsi="Times New Roman" w:cs="Times New Roman"/>
      <w:color w:val="FFFFFF"/>
      <w:sz w:val="18"/>
      <w:szCs w:val="18"/>
    </w:rPr>
  </w:style>
  <w:style w:type="paragraph" w:customStyle="1" w:styleId="grav-disable1">
    <w:name w:val="grav-disable1"/>
    <w:basedOn w:val="Normal"/>
    <w:rsid w:val="0032085D"/>
    <w:pPr>
      <w:spacing w:before="45" w:after="0" w:line="150" w:lineRule="atLeast"/>
    </w:pPr>
    <w:rPr>
      <w:rFonts w:ascii="Times New Roman" w:eastAsia="Times New Roman" w:hAnsi="Times New Roman" w:cs="Times New Roman"/>
      <w:color w:val="FFFFFF"/>
      <w:sz w:val="15"/>
      <w:szCs w:val="15"/>
    </w:rPr>
  </w:style>
  <w:style w:type="paragraph" w:customStyle="1" w:styleId="postinfo">
    <w:name w:val="postinfo"/>
    <w:basedOn w:val="Normal"/>
    <w:rsid w:val="0032085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208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085D"/>
    <w:rPr>
      <w:rFonts w:ascii="Arial" w:eastAsia="Times New Roman" w:hAnsi="Arial" w:cs="Arial"/>
      <w:vanish/>
      <w:sz w:val="16"/>
      <w:szCs w:val="16"/>
    </w:rPr>
  </w:style>
  <w:style w:type="paragraph" w:customStyle="1" w:styleId="comment-form-posting-as4">
    <w:name w:val="comment-form-posting-as4"/>
    <w:basedOn w:val="Normal"/>
    <w:rsid w:val="0032085D"/>
    <w:pPr>
      <w:spacing w:after="0" w:line="240" w:lineRule="auto"/>
    </w:pPr>
    <w:rPr>
      <w:rFonts w:ascii="Times New Roman" w:eastAsia="Times New Roman" w:hAnsi="Times New Roman" w:cs="Times New Roman"/>
      <w:color w:val="494949"/>
      <w:sz w:val="24"/>
      <w:szCs w:val="24"/>
    </w:rPr>
  </w:style>
  <w:style w:type="paragraph" w:styleId="z-BottomofForm">
    <w:name w:val="HTML Bottom of Form"/>
    <w:basedOn w:val="Normal"/>
    <w:next w:val="Normal"/>
    <w:link w:val="z-BottomofFormChar"/>
    <w:hidden/>
    <w:uiPriority w:val="99"/>
    <w:semiHidden/>
    <w:unhideWhenUsed/>
    <w:rsid w:val="003208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085D"/>
    <w:rPr>
      <w:rFonts w:ascii="Arial" w:eastAsia="Times New Roman" w:hAnsi="Arial" w:cs="Arial"/>
      <w:vanish/>
      <w:sz w:val="16"/>
      <w:szCs w:val="16"/>
    </w:rPr>
  </w:style>
  <w:style w:type="character" w:customStyle="1" w:styleId="dl1">
    <w:name w:val="dl1"/>
    <w:basedOn w:val="DefaultParagraphFont"/>
    <w:rsid w:val="005C51B4"/>
    <w:rPr>
      <w:color w:val="505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70774">
      <w:bodyDiv w:val="1"/>
      <w:marLeft w:val="0"/>
      <w:marRight w:val="0"/>
      <w:marTop w:val="0"/>
      <w:marBottom w:val="0"/>
      <w:divBdr>
        <w:top w:val="none" w:sz="0" w:space="0" w:color="auto"/>
        <w:left w:val="none" w:sz="0" w:space="0" w:color="auto"/>
        <w:bottom w:val="none" w:sz="0" w:space="0" w:color="auto"/>
        <w:right w:val="none" w:sz="0" w:space="0" w:color="auto"/>
      </w:divBdr>
      <w:divsChild>
        <w:div w:id="1909339023">
          <w:marLeft w:val="0"/>
          <w:marRight w:val="0"/>
          <w:marTop w:val="0"/>
          <w:marBottom w:val="0"/>
          <w:divBdr>
            <w:top w:val="none" w:sz="0" w:space="0" w:color="auto"/>
            <w:left w:val="none" w:sz="0" w:space="0" w:color="auto"/>
            <w:bottom w:val="none" w:sz="0" w:space="0" w:color="auto"/>
            <w:right w:val="none" w:sz="0" w:space="0" w:color="auto"/>
          </w:divBdr>
          <w:divsChild>
            <w:div w:id="1919559979">
              <w:marLeft w:val="0"/>
              <w:marRight w:val="0"/>
              <w:marTop w:val="0"/>
              <w:marBottom w:val="0"/>
              <w:divBdr>
                <w:top w:val="none" w:sz="0" w:space="0" w:color="auto"/>
                <w:left w:val="none" w:sz="0" w:space="0" w:color="auto"/>
                <w:bottom w:val="none" w:sz="0" w:space="0" w:color="auto"/>
                <w:right w:val="none" w:sz="0" w:space="0" w:color="auto"/>
              </w:divBdr>
              <w:divsChild>
                <w:div w:id="1099715159">
                  <w:marLeft w:val="0"/>
                  <w:marRight w:val="0"/>
                  <w:marTop w:val="0"/>
                  <w:marBottom w:val="0"/>
                  <w:divBdr>
                    <w:top w:val="none" w:sz="0" w:space="0" w:color="auto"/>
                    <w:left w:val="none" w:sz="0" w:space="0" w:color="auto"/>
                    <w:bottom w:val="none" w:sz="0" w:space="0" w:color="auto"/>
                    <w:right w:val="none" w:sz="0" w:space="0" w:color="auto"/>
                  </w:divBdr>
                  <w:divsChild>
                    <w:div w:id="15661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7968">
      <w:bodyDiv w:val="1"/>
      <w:marLeft w:val="0"/>
      <w:marRight w:val="0"/>
      <w:marTop w:val="0"/>
      <w:marBottom w:val="0"/>
      <w:divBdr>
        <w:top w:val="none" w:sz="0" w:space="0" w:color="auto"/>
        <w:left w:val="none" w:sz="0" w:space="0" w:color="auto"/>
        <w:bottom w:val="none" w:sz="0" w:space="0" w:color="auto"/>
        <w:right w:val="none" w:sz="0" w:space="0" w:color="auto"/>
      </w:divBdr>
      <w:divsChild>
        <w:div w:id="1829445878">
          <w:marLeft w:val="0"/>
          <w:marRight w:val="0"/>
          <w:marTop w:val="0"/>
          <w:marBottom w:val="0"/>
          <w:divBdr>
            <w:top w:val="none" w:sz="0" w:space="0" w:color="auto"/>
            <w:left w:val="none" w:sz="0" w:space="0" w:color="auto"/>
            <w:bottom w:val="none" w:sz="0" w:space="0" w:color="auto"/>
            <w:right w:val="none" w:sz="0" w:space="0" w:color="auto"/>
          </w:divBdr>
          <w:divsChild>
            <w:div w:id="210506516">
              <w:marLeft w:val="0"/>
              <w:marRight w:val="0"/>
              <w:marTop w:val="0"/>
              <w:marBottom w:val="0"/>
              <w:divBdr>
                <w:top w:val="none" w:sz="0" w:space="0" w:color="auto"/>
                <w:left w:val="none" w:sz="0" w:space="0" w:color="auto"/>
                <w:bottom w:val="none" w:sz="0" w:space="0" w:color="auto"/>
                <w:right w:val="none" w:sz="0" w:space="0" w:color="auto"/>
              </w:divBdr>
              <w:divsChild>
                <w:div w:id="1620867716">
                  <w:marLeft w:val="0"/>
                  <w:marRight w:val="0"/>
                  <w:marTop w:val="0"/>
                  <w:marBottom w:val="0"/>
                  <w:divBdr>
                    <w:top w:val="none" w:sz="0" w:space="0" w:color="auto"/>
                    <w:left w:val="none" w:sz="0" w:space="0" w:color="auto"/>
                    <w:bottom w:val="none" w:sz="0" w:space="0" w:color="auto"/>
                    <w:right w:val="none" w:sz="0" w:space="0" w:color="auto"/>
                  </w:divBdr>
                  <w:divsChild>
                    <w:div w:id="1903713976">
                      <w:marLeft w:val="0"/>
                      <w:marRight w:val="0"/>
                      <w:marTop w:val="0"/>
                      <w:marBottom w:val="0"/>
                      <w:divBdr>
                        <w:top w:val="none" w:sz="0" w:space="0" w:color="auto"/>
                        <w:left w:val="none" w:sz="0" w:space="0" w:color="auto"/>
                        <w:bottom w:val="none" w:sz="0" w:space="0" w:color="auto"/>
                        <w:right w:val="none" w:sz="0" w:space="0" w:color="auto"/>
                      </w:divBdr>
                      <w:divsChild>
                        <w:div w:id="1258750083">
                          <w:marLeft w:val="0"/>
                          <w:marRight w:val="0"/>
                          <w:marTop w:val="0"/>
                          <w:marBottom w:val="0"/>
                          <w:divBdr>
                            <w:top w:val="none" w:sz="0" w:space="0" w:color="auto"/>
                            <w:left w:val="none" w:sz="0" w:space="0" w:color="auto"/>
                            <w:bottom w:val="none" w:sz="0" w:space="0" w:color="auto"/>
                            <w:right w:val="none" w:sz="0" w:space="0" w:color="auto"/>
                          </w:divBdr>
                          <w:divsChild>
                            <w:div w:id="1489129426">
                              <w:marLeft w:val="0"/>
                              <w:marRight w:val="0"/>
                              <w:marTop w:val="0"/>
                              <w:marBottom w:val="0"/>
                              <w:divBdr>
                                <w:top w:val="none" w:sz="0" w:space="0" w:color="auto"/>
                                <w:left w:val="none" w:sz="0" w:space="0" w:color="auto"/>
                                <w:bottom w:val="none" w:sz="0" w:space="0" w:color="auto"/>
                                <w:right w:val="none" w:sz="0" w:space="0" w:color="auto"/>
                              </w:divBdr>
                              <w:divsChild>
                                <w:div w:id="2043550227">
                                  <w:marLeft w:val="0"/>
                                  <w:marRight w:val="0"/>
                                  <w:marTop w:val="0"/>
                                  <w:marBottom w:val="0"/>
                                  <w:divBdr>
                                    <w:top w:val="none" w:sz="0" w:space="0" w:color="auto"/>
                                    <w:left w:val="none" w:sz="0" w:space="0" w:color="auto"/>
                                    <w:bottom w:val="none" w:sz="0" w:space="0" w:color="auto"/>
                                    <w:right w:val="none" w:sz="0" w:space="0" w:color="auto"/>
                                  </w:divBdr>
                                  <w:divsChild>
                                    <w:div w:id="822625199">
                                      <w:marLeft w:val="0"/>
                                      <w:marRight w:val="0"/>
                                      <w:marTop w:val="0"/>
                                      <w:marBottom w:val="0"/>
                                      <w:divBdr>
                                        <w:top w:val="none" w:sz="0" w:space="0" w:color="auto"/>
                                        <w:left w:val="none" w:sz="0" w:space="0" w:color="auto"/>
                                        <w:bottom w:val="none" w:sz="0" w:space="0" w:color="auto"/>
                                        <w:right w:val="none" w:sz="0" w:space="0" w:color="auto"/>
                                      </w:divBdr>
                                      <w:divsChild>
                                        <w:div w:id="132332326">
                                          <w:marLeft w:val="0"/>
                                          <w:marRight w:val="0"/>
                                          <w:marTop w:val="0"/>
                                          <w:marBottom w:val="0"/>
                                          <w:divBdr>
                                            <w:top w:val="none" w:sz="0" w:space="0" w:color="auto"/>
                                            <w:left w:val="none" w:sz="0" w:space="0" w:color="auto"/>
                                            <w:bottom w:val="none" w:sz="0" w:space="0" w:color="auto"/>
                                            <w:right w:val="none" w:sz="0" w:space="0" w:color="auto"/>
                                          </w:divBdr>
                                          <w:divsChild>
                                            <w:div w:id="764884766">
                                              <w:marLeft w:val="0"/>
                                              <w:marRight w:val="0"/>
                                              <w:marTop w:val="0"/>
                                              <w:marBottom w:val="0"/>
                                              <w:divBdr>
                                                <w:top w:val="none" w:sz="0" w:space="0" w:color="auto"/>
                                                <w:left w:val="none" w:sz="0" w:space="0" w:color="auto"/>
                                                <w:bottom w:val="none" w:sz="0" w:space="0" w:color="auto"/>
                                                <w:right w:val="none" w:sz="0" w:space="0" w:color="auto"/>
                                              </w:divBdr>
                                              <w:divsChild>
                                                <w:div w:id="1583682299">
                                                  <w:marLeft w:val="0"/>
                                                  <w:marRight w:val="0"/>
                                                  <w:marTop w:val="0"/>
                                                  <w:marBottom w:val="0"/>
                                                  <w:divBdr>
                                                    <w:top w:val="none" w:sz="0" w:space="0" w:color="auto"/>
                                                    <w:left w:val="none" w:sz="0" w:space="0" w:color="auto"/>
                                                    <w:bottom w:val="none" w:sz="0" w:space="0" w:color="auto"/>
                                                    <w:right w:val="none" w:sz="0" w:space="0" w:color="auto"/>
                                                  </w:divBdr>
                                                  <w:divsChild>
                                                    <w:div w:id="541552286">
                                                      <w:marLeft w:val="0"/>
                                                      <w:marRight w:val="0"/>
                                                      <w:marTop w:val="0"/>
                                                      <w:marBottom w:val="0"/>
                                                      <w:divBdr>
                                                        <w:top w:val="none" w:sz="0" w:space="0" w:color="auto"/>
                                                        <w:left w:val="none" w:sz="0" w:space="0" w:color="auto"/>
                                                        <w:bottom w:val="none" w:sz="0" w:space="0" w:color="auto"/>
                                                        <w:right w:val="none" w:sz="0" w:space="0" w:color="auto"/>
                                                      </w:divBdr>
                                                    </w:div>
                                                  </w:divsChild>
                                                </w:div>
                                                <w:div w:id="709500691">
                                                  <w:marLeft w:val="0"/>
                                                  <w:marRight w:val="-30"/>
                                                  <w:marTop w:val="0"/>
                                                  <w:marBottom w:val="0"/>
                                                  <w:divBdr>
                                                    <w:top w:val="none" w:sz="0" w:space="0" w:color="auto"/>
                                                    <w:left w:val="none" w:sz="0" w:space="0" w:color="auto"/>
                                                    <w:bottom w:val="none" w:sz="0" w:space="0" w:color="auto"/>
                                                    <w:right w:val="none" w:sz="0" w:space="0" w:color="auto"/>
                                                  </w:divBdr>
                                                  <w:divsChild>
                                                    <w:div w:id="1457404696">
                                                      <w:marLeft w:val="0"/>
                                                      <w:marRight w:val="0"/>
                                                      <w:marTop w:val="0"/>
                                                      <w:marBottom w:val="0"/>
                                                      <w:divBdr>
                                                        <w:top w:val="none" w:sz="0" w:space="0" w:color="auto"/>
                                                        <w:left w:val="none" w:sz="0" w:space="0" w:color="auto"/>
                                                        <w:bottom w:val="none" w:sz="0" w:space="0" w:color="auto"/>
                                                        <w:right w:val="none" w:sz="0" w:space="0" w:color="auto"/>
                                                      </w:divBdr>
                                                      <w:divsChild>
                                                        <w:div w:id="1142161637">
                                                          <w:marLeft w:val="0"/>
                                                          <w:marRight w:val="0"/>
                                                          <w:marTop w:val="0"/>
                                                          <w:marBottom w:val="0"/>
                                                          <w:divBdr>
                                                            <w:top w:val="none" w:sz="0" w:space="0" w:color="auto"/>
                                                            <w:left w:val="none" w:sz="0" w:space="0" w:color="auto"/>
                                                            <w:bottom w:val="none" w:sz="0" w:space="0" w:color="auto"/>
                                                            <w:right w:val="none" w:sz="0" w:space="0" w:color="auto"/>
                                                          </w:divBdr>
                                                        </w:div>
                                                        <w:div w:id="15215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9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6737">
                          <w:marLeft w:val="0"/>
                          <w:marRight w:val="0"/>
                          <w:marTop w:val="0"/>
                          <w:marBottom w:val="0"/>
                          <w:divBdr>
                            <w:top w:val="none" w:sz="0" w:space="0" w:color="auto"/>
                            <w:left w:val="none" w:sz="0" w:space="0" w:color="auto"/>
                            <w:bottom w:val="none" w:sz="0" w:space="0" w:color="auto"/>
                            <w:right w:val="none" w:sz="0" w:space="0" w:color="auto"/>
                          </w:divBdr>
                          <w:divsChild>
                            <w:div w:id="943073186">
                              <w:marLeft w:val="0"/>
                              <w:marRight w:val="0"/>
                              <w:marTop w:val="0"/>
                              <w:marBottom w:val="0"/>
                              <w:divBdr>
                                <w:top w:val="none" w:sz="0" w:space="0" w:color="auto"/>
                                <w:left w:val="none" w:sz="0" w:space="0" w:color="auto"/>
                                <w:bottom w:val="none" w:sz="0" w:space="0" w:color="auto"/>
                                <w:right w:val="none" w:sz="0" w:space="0" w:color="auto"/>
                              </w:divBdr>
                              <w:divsChild>
                                <w:div w:id="265966879">
                                  <w:marLeft w:val="0"/>
                                  <w:marRight w:val="0"/>
                                  <w:marTop w:val="0"/>
                                  <w:marBottom w:val="0"/>
                                  <w:divBdr>
                                    <w:top w:val="none" w:sz="0" w:space="0" w:color="auto"/>
                                    <w:left w:val="none" w:sz="0" w:space="0" w:color="auto"/>
                                    <w:bottom w:val="none" w:sz="0" w:space="0" w:color="auto"/>
                                    <w:right w:val="none" w:sz="0" w:space="0" w:color="auto"/>
                                  </w:divBdr>
                                  <w:divsChild>
                                    <w:div w:id="170528909">
                                      <w:marLeft w:val="0"/>
                                      <w:marRight w:val="0"/>
                                      <w:marTop w:val="0"/>
                                      <w:marBottom w:val="0"/>
                                      <w:divBdr>
                                        <w:top w:val="none" w:sz="0" w:space="0" w:color="auto"/>
                                        <w:left w:val="none" w:sz="0" w:space="0" w:color="auto"/>
                                        <w:bottom w:val="none" w:sz="0" w:space="0" w:color="auto"/>
                                        <w:right w:val="none" w:sz="0" w:space="0" w:color="auto"/>
                                      </w:divBdr>
                                      <w:divsChild>
                                        <w:div w:id="767388109">
                                          <w:marLeft w:val="0"/>
                                          <w:marRight w:val="0"/>
                                          <w:marTop w:val="0"/>
                                          <w:marBottom w:val="0"/>
                                          <w:divBdr>
                                            <w:top w:val="none" w:sz="0" w:space="0" w:color="auto"/>
                                            <w:left w:val="none" w:sz="0" w:space="0" w:color="auto"/>
                                            <w:bottom w:val="none" w:sz="0" w:space="0" w:color="auto"/>
                                            <w:right w:val="none" w:sz="0" w:space="0" w:color="auto"/>
                                          </w:divBdr>
                                          <w:divsChild>
                                            <w:div w:id="80491615">
                                              <w:marLeft w:val="0"/>
                                              <w:marRight w:val="0"/>
                                              <w:marTop w:val="0"/>
                                              <w:marBottom w:val="0"/>
                                              <w:divBdr>
                                                <w:top w:val="none" w:sz="0" w:space="0" w:color="auto"/>
                                                <w:left w:val="none" w:sz="0" w:space="0" w:color="auto"/>
                                                <w:bottom w:val="none" w:sz="0" w:space="0" w:color="auto"/>
                                                <w:right w:val="none" w:sz="0" w:space="0" w:color="auto"/>
                                              </w:divBdr>
                                              <w:divsChild>
                                                <w:div w:id="1977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941">
                                          <w:marLeft w:val="0"/>
                                          <w:marRight w:val="0"/>
                                          <w:marTop w:val="0"/>
                                          <w:marBottom w:val="0"/>
                                          <w:divBdr>
                                            <w:top w:val="none" w:sz="0" w:space="0" w:color="auto"/>
                                            <w:left w:val="none" w:sz="0" w:space="0" w:color="auto"/>
                                            <w:bottom w:val="none" w:sz="0" w:space="0" w:color="auto"/>
                                            <w:right w:val="none" w:sz="0" w:space="0" w:color="auto"/>
                                          </w:divBdr>
                                          <w:divsChild>
                                            <w:div w:id="1930117533">
                                              <w:marLeft w:val="0"/>
                                              <w:marRight w:val="0"/>
                                              <w:marTop w:val="0"/>
                                              <w:marBottom w:val="0"/>
                                              <w:divBdr>
                                                <w:top w:val="none" w:sz="0" w:space="0" w:color="auto"/>
                                                <w:left w:val="none" w:sz="0" w:space="0" w:color="auto"/>
                                                <w:bottom w:val="none" w:sz="0" w:space="0" w:color="auto"/>
                                                <w:right w:val="none" w:sz="0" w:space="0" w:color="auto"/>
                                              </w:divBdr>
                                              <w:divsChild>
                                                <w:div w:id="2487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8623">
                                          <w:marLeft w:val="0"/>
                                          <w:marRight w:val="0"/>
                                          <w:marTop w:val="0"/>
                                          <w:marBottom w:val="0"/>
                                          <w:divBdr>
                                            <w:top w:val="none" w:sz="0" w:space="0" w:color="auto"/>
                                            <w:left w:val="none" w:sz="0" w:space="0" w:color="auto"/>
                                            <w:bottom w:val="none" w:sz="0" w:space="0" w:color="auto"/>
                                            <w:right w:val="none" w:sz="0" w:space="0" w:color="auto"/>
                                          </w:divBdr>
                                          <w:divsChild>
                                            <w:div w:id="1831364757">
                                              <w:marLeft w:val="0"/>
                                              <w:marRight w:val="0"/>
                                              <w:marTop w:val="0"/>
                                              <w:marBottom w:val="0"/>
                                              <w:divBdr>
                                                <w:top w:val="none" w:sz="0" w:space="0" w:color="auto"/>
                                                <w:left w:val="none" w:sz="0" w:space="0" w:color="auto"/>
                                                <w:bottom w:val="none" w:sz="0" w:space="0" w:color="auto"/>
                                                <w:right w:val="none" w:sz="0" w:space="0" w:color="auto"/>
                                              </w:divBdr>
                                              <w:divsChild>
                                                <w:div w:id="18963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53353">
                                          <w:marLeft w:val="0"/>
                                          <w:marRight w:val="0"/>
                                          <w:marTop w:val="0"/>
                                          <w:marBottom w:val="0"/>
                                          <w:divBdr>
                                            <w:top w:val="none" w:sz="0" w:space="0" w:color="auto"/>
                                            <w:left w:val="none" w:sz="0" w:space="0" w:color="auto"/>
                                            <w:bottom w:val="none" w:sz="0" w:space="0" w:color="auto"/>
                                            <w:right w:val="none" w:sz="0" w:space="0" w:color="auto"/>
                                          </w:divBdr>
                                          <w:divsChild>
                                            <w:div w:id="782960339">
                                              <w:marLeft w:val="0"/>
                                              <w:marRight w:val="0"/>
                                              <w:marTop w:val="0"/>
                                              <w:marBottom w:val="0"/>
                                              <w:divBdr>
                                                <w:top w:val="none" w:sz="0" w:space="0" w:color="auto"/>
                                                <w:left w:val="none" w:sz="0" w:space="0" w:color="auto"/>
                                                <w:bottom w:val="none" w:sz="0" w:space="0" w:color="auto"/>
                                                <w:right w:val="none" w:sz="0" w:space="0" w:color="auto"/>
                                              </w:divBdr>
                                              <w:divsChild>
                                                <w:div w:id="6378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887">
                                          <w:marLeft w:val="0"/>
                                          <w:marRight w:val="0"/>
                                          <w:marTop w:val="0"/>
                                          <w:marBottom w:val="0"/>
                                          <w:divBdr>
                                            <w:top w:val="none" w:sz="0" w:space="0" w:color="auto"/>
                                            <w:left w:val="none" w:sz="0" w:space="0" w:color="auto"/>
                                            <w:bottom w:val="none" w:sz="0" w:space="0" w:color="auto"/>
                                            <w:right w:val="none" w:sz="0" w:space="0" w:color="auto"/>
                                          </w:divBdr>
                                          <w:divsChild>
                                            <w:div w:id="1832331119">
                                              <w:marLeft w:val="0"/>
                                              <w:marRight w:val="0"/>
                                              <w:marTop w:val="0"/>
                                              <w:marBottom w:val="0"/>
                                              <w:divBdr>
                                                <w:top w:val="none" w:sz="0" w:space="0" w:color="auto"/>
                                                <w:left w:val="none" w:sz="0" w:space="0" w:color="auto"/>
                                                <w:bottom w:val="none" w:sz="0" w:space="0" w:color="auto"/>
                                                <w:right w:val="none" w:sz="0" w:space="0" w:color="auto"/>
                                              </w:divBdr>
                                              <w:divsChild>
                                                <w:div w:id="2804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5455">
                                          <w:marLeft w:val="0"/>
                                          <w:marRight w:val="0"/>
                                          <w:marTop w:val="0"/>
                                          <w:marBottom w:val="0"/>
                                          <w:divBdr>
                                            <w:top w:val="none" w:sz="0" w:space="0" w:color="auto"/>
                                            <w:left w:val="none" w:sz="0" w:space="0" w:color="auto"/>
                                            <w:bottom w:val="none" w:sz="0" w:space="0" w:color="auto"/>
                                            <w:right w:val="none" w:sz="0" w:space="0" w:color="auto"/>
                                          </w:divBdr>
                                          <w:divsChild>
                                            <w:div w:id="1977878643">
                                              <w:marLeft w:val="0"/>
                                              <w:marRight w:val="0"/>
                                              <w:marTop w:val="0"/>
                                              <w:marBottom w:val="0"/>
                                              <w:divBdr>
                                                <w:top w:val="none" w:sz="0" w:space="0" w:color="auto"/>
                                                <w:left w:val="none" w:sz="0" w:space="0" w:color="auto"/>
                                                <w:bottom w:val="none" w:sz="0" w:space="0" w:color="auto"/>
                                                <w:right w:val="none" w:sz="0" w:space="0" w:color="auto"/>
                                              </w:divBdr>
                                              <w:divsChild>
                                                <w:div w:id="18263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0112">
                                          <w:marLeft w:val="0"/>
                                          <w:marRight w:val="0"/>
                                          <w:marTop w:val="0"/>
                                          <w:marBottom w:val="0"/>
                                          <w:divBdr>
                                            <w:top w:val="none" w:sz="0" w:space="0" w:color="auto"/>
                                            <w:left w:val="none" w:sz="0" w:space="0" w:color="auto"/>
                                            <w:bottom w:val="none" w:sz="0" w:space="0" w:color="auto"/>
                                            <w:right w:val="none" w:sz="0" w:space="0" w:color="auto"/>
                                          </w:divBdr>
                                          <w:divsChild>
                                            <w:div w:id="1053887501">
                                              <w:marLeft w:val="0"/>
                                              <w:marRight w:val="0"/>
                                              <w:marTop w:val="0"/>
                                              <w:marBottom w:val="0"/>
                                              <w:divBdr>
                                                <w:top w:val="none" w:sz="0" w:space="0" w:color="auto"/>
                                                <w:left w:val="none" w:sz="0" w:space="0" w:color="auto"/>
                                                <w:bottom w:val="none" w:sz="0" w:space="0" w:color="auto"/>
                                                <w:right w:val="none" w:sz="0" w:space="0" w:color="auto"/>
                                              </w:divBdr>
                                              <w:divsChild>
                                                <w:div w:id="20045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252">
                                          <w:marLeft w:val="0"/>
                                          <w:marRight w:val="0"/>
                                          <w:marTop w:val="0"/>
                                          <w:marBottom w:val="0"/>
                                          <w:divBdr>
                                            <w:top w:val="none" w:sz="0" w:space="0" w:color="auto"/>
                                            <w:left w:val="none" w:sz="0" w:space="0" w:color="auto"/>
                                            <w:bottom w:val="none" w:sz="0" w:space="0" w:color="auto"/>
                                            <w:right w:val="none" w:sz="0" w:space="0" w:color="auto"/>
                                          </w:divBdr>
                                          <w:divsChild>
                                            <w:div w:id="905149164">
                                              <w:marLeft w:val="0"/>
                                              <w:marRight w:val="0"/>
                                              <w:marTop w:val="0"/>
                                              <w:marBottom w:val="0"/>
                                              <w:divBdr>
                                                <w:top w:val="none" w:sz="0" w:space="0" w:color="auto"/>
                                                <w:left w:val="none" w:sz="0" w:space="0" w:color="auto"/>
                                                <w:bottom w:val="none" w:sz="0" w:space="0" w:color="auto"/>
                                                <w:right w:val="none" w:sz="0" w:space="0" w:color="auto"/>
                                              </w:divBdr>
                                              <w:divsChild>
                                                <w:div w:id="2013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4830">
                                          <w:marLeft w:val="0"/>
                                          <w:marRight w:val="0"/>
                                          <w:marTop w:val="0"/>
                                          <w:marBottom w:val="0"/>
                                          <w:divBdr>
                                            <w:top w:val="none" w:sz="0" w:space="0" w:color="auto"/>
                                            <w:left w:val="none" w:sz="0" w:space="0" w:color="auto"/>
                                            <w:bottom w:val="none" w:sz="0" w:space="0" w:color="auto"/>
                                            <w:right w:val="none" w:sz="0" w:space="0" w:color="auto"/>
                                          </w:divBdr>
                                          <w:divsChild>
                                            <w:div w:id="448092902">
                                              <w:marLeft w:val="0"/>
                                              <w:marRight w:val="0"/>
                                              <w:marTop w:val="0"/>
                                              <w:marBottom w:val="0"/>
                                              <w:divBdr>
                                                <w:top w:val="none" w:sz="0" w:space="0" w:color="auto"/>
                                                <w:left w:val="none" w:sz="0" w:space="0" w:color="auto"/>
                                                <w:bottom w:val="none" w:sz="0" w:space="0" w:color="auto"/>
                                                <w:right w:val="none" w:sz="0" w:space="0" w:color="auto"/>
                                              </w:divBdr>
                                              <w:divsChild>
                                                <w:div w:id="1806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513">
                                          <w:marLeft w:val="0"/>
                                          <w:marRight w:val="0"/>
                                          <w:marTop w:val="0"/>
                                          <w:marBottom w:val="0"/>
                                          <w:divBdr>
                                            <w:top w:val="none" w:sz="0" w:space="0" w:color="auto"/>
                                            <w:left w:val="none" w:sz="0" w:space="0" w:color="auto"/>
                                            <w:bottom w:val="none" w:sz="0" w:space="0" w:color="auto"/>
                                            <w:right w:val="none" w:sz="0" w:space="0" w:color="auto"/>
                                          </w:divBdr>
                                          <w:divsChild>
                                            <w:div w:id="610089213">
                                              <w:marLeft w:val="0"/>
                                              <w:marRight w:val="0"/>
                                              <w:marTop w:val="0"/>
                                              <w:marBottom w:val="0"/>
                                              <w:divBdr>
                                                <w:top w:val="none" w:sz="0" w:space="0" w:color="auto"/>
                                                <w:left w:val="none" w:sz="0" w:space="0" w:color="auto"/>
                                                <w:bottom w:val="none" w:sz="0" w:space="0" w:color="auto"/>
                                                <w:right w:val="none" w:sz="0" w:space="0" w:color="auto"/>
                                              </w:divBdr>
                                              <w:divsChild>
                                                <w:div w:id="12876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4296">
                                          <w:marLeft w:val="0"/>
                                          <w:marRight w:val="0"/>
                                          <w:marTop w:val="0"/>
                                          <w:marBottom w:val="0"/>
                                          <w:divBdr>
                                            <w:top w:val="none" w:sz="0" w:space="0" w:color="auto"/>
                                            <w:left w:val="none" w:sz="0" w:space="0" w:color="auto"/>
                                            <w:bottom w:val="none" w:sz="0" w:space="0" w:color="auto"/>
                                            <w:right w:val="none" w:sz="0" w:space="0" w:color="auto"/>
                                          </w:divBdr>
                                          <w:divsChild>
                                            <w:div w:id="612251309">
                                              <w:marLeft w:val="0"/>
                                              <w:marRight w:val="0"/>
                                              <w:marTop w:val="0"/>
                                              <w:marBottom w:val="0"/>
                                              <w:divBdr>
                                                <w:top w:val="none" w:sz="0" w:space="0" w:color="auto"/>
                                                <w:left w:val="none" w:sz="0" w:space="0" w:color="auto"/>
                                                <w:bottom w:val="none" w:sz="0" w:space="0" w:color="auto"/>
                                                <w:right w:val="none" w:sz="0" w:space="0" w:color="auto"/>
                                              </w:divBdr>
                                              <w:divsChild>
                                                <w:div w:id="5813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3060">
                                          <w:marLeft w:val="0"/>
                                          <w:marRight w:val="0"/>
                                          <w:marTop w:val="0"/>
                                          <w:marBottom w:val="0"/>
                                          <w:divBdr>
                                            <w:top w:val="none" w:sz="0" w:space="0" w:color="auto"/>
                                            <w:left w:val="none" w:sz="0" w:space="0" w:color="auto"/>
                                            <w:bottom w:val="none" w:sz="0" w:space="0" w:color="auto"/>
                                            <w:right w:val="none" w:sz="0" w:space="0" w:color="auto"/>
                                          </w:divBdr>
                                          <w:divsChild>
                                            <w:div w:id="1604805350">
                                              <w:marLeft w:val="0"/>
                                              <w:marRight w:val="0"/>
                                              <w:marTop w:val="0"/>
                                              <w:marBottom w:val="0"/>
                                              <w:divBdr>
                                                <w:top w:val="none" w:sz="0" w:space="0" w:color="auto"/>
                                                <w:left w:val="none" w:sz="0" w:space="0" w:color="auto"/>
                                                <w:bottom w:val="none" w:sz="0" w:space="0" w:color="auto"/>
                                                <w:right w:val="none" w:sz="0" w:space="0" w:color="auto"/>
                                              </w:divBdr>
                                              <w:divsChild>
                                                <w:div w:id="14001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554">
                                          <w:marLeft w:val="0"/>
                                          <w:marRight w:val="0"/>
                                          <w:marTop w:val="0"/>
                                          <w:marBottom w:val="0"/>
                                          <w:divBdr>
                                            <w:top w:val="none" w:sz="0" w:space="0" w:color="auto"/>
                                            <w:left w:val="none" w:sz="0" w:space="0" w:color="auto"/>
                                            <w:bottom w:val="none" w:sz="0" w:space="0" w:color="auto"/>
                                            <w:right w:val="none" w:sz="0" w:space="0" w:color="auto"/>
                                          </w:divBdr>
                                          <w:divsChild>
                                            <w:div w:id="1450317611">
                                              <w:marLeft w:val="0"/>
                                              <w:marRight w:val="0"/>
                                              <w:marTop w:val="0"/>
                                              <w:marBottom w:val="0"/>
                                              <w:divBdr>
                                                <w:top w:val="none" w:sz="0" w:space="0" w:color="auto"/>
                                                <w:left w:val="none" w:sz="0" w:space="0" w:color="auto"/>
                                                <w:bottom w:val="none" w:sz="0" w:space="0" w:color="auto"/>
                                                <w:right w:val="none" w:sz="0" w:space="0" w:color="auto"/>
                                              </w:divBdr>
                                            </w:div>
                                          </w:divsChild>
                                        </w:div>
                                        <w:div w:id="909732841">
                                          <w:marLeft w:val="0"/>
                                          <w:marRight w:val="0"/>
                                          <w:marTop w:val="0"/>
                                          <w:marBottom w:val="0"/>
                                          <w:divBdr>
                                            <w:top w:val="none" w:sz="0" w:space="0" w:color="auto"/>
                                            <w:left w:val="none" w:sz="0" w:space="0" w:color="auto"/>
                                            <w:bottom w:val="none" w:sz="0" w:space="0" w:color="auto"/>
                                            <w:right w:val="none" w:sz="0" w:space="0" w:color="auto"/>
                                          </w:divBdr>
                                          <w:divsChild>
                                            <w:div w:id="1361391330">
                                              <w:marLeft w:val="0"/>
                                              <w:marRight w:val="0"/>
                                              <w:marTop w:val="0"/>
                                              <w:marBottom w:val="0"/>
                                              <w:divBdr>
                                                <w:top w:val="none" w:sz="0" w:space="0" w:color="auto"/>
                                                <w:left w:val="none" w:sz="0" w:space="0" w:color="auto"/>
                                                <w:bottom w:val="none" w:sz="0" w:space="0" w:color="auto"/>
                                                <w:right w:val="none" w:sz="0" w:space="0" w:color="auto"/>
                                              </w:divBdr>
                                              <w:divsChild>
                                                <w:div w:id="9281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28">
                                          <w:marLeft w:val="0"/>
                                          <w:marRight w:val="0"/>
                                          <w:marTop w:val="0"/>
                                          <w:marBottom w:val="0"/>
                                          <w:divBdr>
                                            <w:top w:val="none" w:sz="0" w:space="0" w:color="auto"/>
                                            <w:left w:val="none" w:sz="0" w:space="0" w:color="auto"/>
                                            <w:bottom w:val="none" w:sz="0" w:space="0" w:color="auto"/>
                                            <w:right w:val="none" w:sz="0" w:space="0" w:color="auto"/>
                                          </w:divBdr>
                                          <w:divsChild>
                                            <w:div w:id="359866138">
                                              <w:marLeft w:val="0"/>
                                              <w:marRight w:val="0"/>
                                              <w:marTop w:val="0"/>
                                              <w:marBottom w:val="0"/>
                                              <w:divBdr>
                                                <w:top w:val="none" w:sz="0" w:space="0" w:color="auto"/>
                                                <w:left w:val="none" w:sz="0" w:space="0" w:color="auto"/>
                                                <w:bottom w:val="none" w:sz="0" w:space="0" w:color="auto"/>
                                                <w:right w:val="none" w:sz="0" w:space="0" w:color="auto"/>
                                              </w:divBdr>
                                              <w:divsChild>
                                                <w:div w:id="18533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4304">
                                          <w:marLeft w:val="0"/>
                                          <w:marRight w:val="0"/>
                                          <w:marTop w:val="0"/>
                                          <w:marBottom w:val="0"/>
                                          <w:divBdr>
                                            <w:top w:val="none" w:sz="0" w:space="0" w:color="auto"/>
                                            <w:left w:val="none" w:sz="0" w:space="0" w:color="auto"/>
                                            <w:bottom w:val="none" w:sz="0" w:space="0" w:color="auto"/>
                                            <w:right w:val="none" w:sz="0" w:space="0" w:color="auto"/>
                                          </w:divBdr>
                                          <w:divsChild>
                                            <w:div w:id="190145854">
                                              <w:marLeft w:val="0"/>
                                              <w:marRight w:val="0"/>
                                              <w:marTop w:val="0"/>
                                              <w:marBottom w:val="0"/>
                                              <w:divBdr>
                                                <w:top w:val="none" w:sz="0" w:space="0" w:color="auto"/>
                                                <w:left w:val="none" w:sz="0" w:space="0" w:color="auto"/>
                                                <w:bottom w:val="none" w:sz="0" w:space="0" w:color="auto"/>
                                                <w:right w:val="none" w:sz="0" w:space="0" w:color="auto"/>
                                              </w:divBdr>
                                              <w:divsChild>
                                                <w:div w:id="1221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8887">
                                          <w:marLeft w:val="0"/>
                                          <w:marRight w:val="0"/>
                                          <w:marTop w:val="0"/>
                                          <w:marBottom w:val="0"/>
                                          <w:divBdr>
                                            <w:top w:val="none" w:sz="0" w:space="0" w:color="auto"/>
                                            <w:left w:val="none" w:sz="0" w:space="0" w:color="auto"/>
                                            <w:bottom w:val="none" w:sz="0" w:space="0" w:color="auto"/>
                                            <w:right w:val="none" w:sz="0" w:space="0" w:color="auto"/>
                                          </w:divBdr>
                                          <w:divsChild>
                                            <w:div w:id="936517627">
                                              <w:marLeft w:val="0"/>
                                              <w:marRight w:val="0"/>
                                              <w:marTop w:val="0"/>
                                              <w:marBottom w:val="0"/>
                                              <w:divBdr>
                                                <w:top w:val="none" w:sz="0" w:space="0" w:color="auto"/>
                                                <w:left w:val="none" w:sz="0" w:space="0" w:color="auto"/>
                                                <w:bottom w:val="none" w:sz="0" w:space="0" w:color="auto"/>
                                                <w:right w:val="none" w:sz="0" w:space="0" w:color="auto"/>
                                              </w:divBdr>
                                              <w:divsChild>
                                                <w:div w:id="10774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5954">
                                          <w:marLeft w:val="0"/>
                                          <w:marRight w:val="0"/>
                                          <w:marTop w:val="0"/>
                                          <w:marBottom w:val="0"/>
                                          <w:divBdr>
                                            <w:top w:val="none" w:sz="0" w:space="0" w:color="auto"/>
                                            <w:left w:val="none" w:sz="0" w:space="0" w:color="auto"/>
                                            <w:bottom w:val="none" w:sz="0" w:space="0" w:color="auto"/>
                                            <w:right w:val="none" w:sz="0" w:space="0" w:color="auto"/>
                                          </w:divBdr>
                                          <w:divsChild>
                                            <w:div w:id="1509447323">
                                              <w:marLeft w:val="0"/>
                                              <w:marRight w:val="0"/>
                                              <w:marTop w:val="0"/>
                                              <w:marBottom w:val="0"/>
                                              <w:divBdr>
                                                <w:top w:val="none" w:sz="0" w:space="0" w:color="auto"/>
                                                <w:left w:val="none" w:sz="0" w:space="0" w:color="auto"/>
                                                <w:bottom w:val="none" w:sz="0" w:space="0" w:color="auto"/>
                                                <w:right w:val="none" w:sz="0" w:space="0" w:color="auto"/>
                                              </w:divBdr>
                                              <w:divsChild>
                                                <w:div w:id="9546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5392">
                                          <w:marLeft w:val="0"/>
                                          <w:marRight w:val="0"/>
                                          <w:marTop w:val="0"/>
                                          <w:marBottom w:val="0"/>
                                          <w:divBdr>
                                            <w:top w:val="none" w:sz="0" w:space="0" w:color="auto"/>
                                            <w:left w:val="none" w:sz="0" w:space="0" w:color="auto"/>
                                            <w:bottom w:val="none" w:sz="0" w:space="0" w:color="auto"/>
                                            <w:right w:val="none" w:sz="0" w:space="0" w:color="auto"/>
                                          </w:divBdr>
                                          <w:divsChild>
                                            <w:div w:id="1678924393">
                                              <w:marLeft w:val="0"/>
                                              <w:marRight w:val="0"/>
                                              <w:marTop w:val="0"/>
                                              <w:marBottom w:val="0"/>
                                              <w:divBdr>
                                                <w:top w:val="none" w:sz="0" w:space="0" w:color="auto"/>
                                                <w:left w:val="none" w:sz="0" w:space="0" w:color="auto"/>
                                                <w:bottom w:val="none" w:sz="0" w:space="0" w:color="auto"/>
                                                <w:right w:val="none" w:sz="0" w:space="0" w:color="auto"/>
                                              </w:divBdr>
                                              <w:divsChild>
                                                <w:div w:id="5708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8210">
                                          <w:marLeft w:val="0"/>
                                          <w:marRight w:val="0"/>
                                          <w:marTop w:val="0"/>
                                          <w:marBottom w:val="0"/>
                                          <w:divBdr>
                                            <w:top w:val="none" w:sz="0" w:space="0" w:color="auto"/>
                                            <w:left w:val="none" w:sz="0" w:space="0" w:color="auto"/>
                                            <w:bottom w:val="none" w:sz="0" w:space="0" w:color="auto"/>
                                            <w:right w:val="none" w:sz="0" w:space="0" w:color="auto"/>
                                          </w:divBdr>
                                          <w:divsChild>
                                            <w:div w:id="797181039">
                                              <w:marLeft w:val="0"/>
                                              <w:marRight w:val="0"/>
                                              <w:marTop w:val="0"/>
                                              <w:marBottom w:val="0"/>
                                              <w:divBdr>
                                                <w:top w:val="none" w:sz="0" w:space="0" w:color="auto"/>
                                                <w:left w:val="none" w:sz="0" w:space="0" w:color="auto"/>
                                                <w:bottom w:val="none" w:sz="0" w:space="0" w:color="auto"/>
                                                <w:right w:val="none" w:sz="0" w:space="0" w:color="auto"/>
                                              </w:divBdr>
                                              <w:divsChild>
                                                <w:div w:id="1086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1562">
                                          <w:marLeft w:val="0"/>
                                          <w:marRight w:val="0"/>
                                          <w:marTop w:val="0"/>
                                          <w:marBottom w:val="0"/>
                                          <w:divBdr>
                                            <w:top w:val="none" w:sz="0" w:space="0" w:color="auto"/>
                                            <w:left w:val="none" w:sz="0" w:space="0" w:color="auto"/>
                                            <w:bottom w:val="none" w:sz="0" w:space="0" w:color="auto"/>
                                            <w:right w:val="none" w:sz="0" w:space="0" w:color="auto"/>
                                          </w:divBdr>
                                          <w:divsChild>
                                            <w:div w:id="404569141">
                                              <w:marLeft w:val="0"/>
                                              <w:marRight w:val="0"/>
                                              <w:marTop w:val="0"/>
                                              <w:marBottom w:val="0"/>
                                              <w:divBdr>
                                                <w:top w:val="none" w:sz="0" w:space="0" w:color="auto"/>
                                                <w:left w:val="none" w:sz="0" w:space="0" w:color="auto"/>
                                                <w:bottom w:val="none" w:sz="0" w:space="0" w:color="auto"/>
                                                <w:right w:val="none" w:sz="0" w:space="0" w:color="auto"/>
                                              </w:divBdr>
                                              <w:divsChild>
                                                <w:div w:id="13167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5281">
                                          <w:marLeft w:val="0"/>
                                          <w:marRight w:val="0"/>
                                          <w:marTop w:val="0"/>
                                          <w:marBottom w:val="0"/>
                                          <w:divBdr>
                                            <w:top w:val="none" w:sz="0" w:space="0" w:color="auto"/>
                                            <w:left w:val="none" w:sz="0" w:space="0" w:color="auto"/>
                                            <w:bottom w:val="none" w:sz="0" w:space="0" w:color="auto"/>
                                            <w:right w:val="none" w:sz="0" w:space="0" w:color="auto"/>
                                          </w:divBdr>
                                          <w:divsChild>
                                            <w:div w:id="674768620">
                                              <w:marLeft w:val="0"/>
                                              <w:marRight w:val="0"/>
                                              <w:marTop w:val="0"/>
                                              <w:marBottom w:val="0"/>
                                              <w:divBdr>
                                                <w:top w:val="none" w:sz="0" w:space="0" w:color="auto"/>
                                                <w:left w:val="none" w:sz="0" w:space="0" w:color="auto"/>
                                                <w:bottom w:val="none" w:sz="0" w:space="0" w:color="auto"/>
                                                <w:right w:val="none" w:sz="0" w:space="0" w:color="auto"/>
                                              </w:divBdr>
                                              <w:divsChild>
                                                <w:div w:id="5604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1484">
                                          <w:marLeft w:val="0"/>
                                          <w:marRight w:val="0"/>
                                          <w:marTop w:val="0"/>
                                          <w:marBottom w:val="225"/>
                                          <w:divBdr>
                                            <w:top w:val="none" w:sz="0" w:space="0" w:color="auto"/>
                                            <w:left w:val="none" w:sz="0" w:space="0" w:color="auto"/>
                                            <w:bottom w:val="none" w:sz="0" w:space="0" w:color="auto"/>
                                            <w:right w:val="none" w:sz="0" w:space="0" w:color="auto"/>
                                          </w:divBdr>
                                          <w:divsChild>
                                            <w:div w:id="251474529">
                                              <w:marLeft w:val="0"/>
                                              <w:marRight w:val="0"/>
                                              <w:marTop w:val="0"/>
                                              <w:marBottom w:val="0"/>
                                              <w:divBdr>
                                                <w:top w:val="none" w:sz="0" w:space="0" w:color="auto"/>
                                                <w:left w:val="none" w:sz="0" w:space="0" w:color="auto"/>
                                                <w:bottom w:val="none" w:sz="0" w:space="0" w:color="auto"/>
                                                <w:right w:val="none" w:sz="0" w:space="0" w:color="auto"/>
                                              </w:divBdr>
                                              <w:divsChild>
                                                <w:div w:id="58792258">
                                                  <w:marLeft w:val="0"/>
                                                  <w:marRight w:val="0"/>
                                                  <w:marTop w:val="0"/>
                                                  <w:marBottom w:val="0"/>
                                                  <w:divBdr>
                                                    <w:top w:val="single" w:sz="6" w:space="0" w:color="C9C9C9"/>
                                                    <w:left w:val="single" w:sz="6" w:space="0" w:color="C9C9C9"/>
                                                    <w:bottom w:val="single" w:sz="6" w:space="0" w:color="C9C9C9"/>
                                                    <w:right w:val="single" w:sz="6" w:space="0" w:color="C9C9C9"/>
                                                  </w:divBdr>
                                                </w:div>
                                              </w:divsChild>
                                            </w:div>
                                            <w:div w:id="1516647035">
                                              <w:marLeft w:val="0"/>
                                              <w:marRight w:val="0"/>
                                              <w:marTop w:val="0"/>
                                              <w:marBottom w:val="0"/>
                                              <w:divBdr>
                                                <w:top w:val="single" w:sz="6" w:space="0" w:color="C9C9C9"/>
                                                <w:left w:val="none" w:sz="0" w:space="0" w:color="auto"/>
                                                <w:bottom w:val="none" w:sz="0" w:space="0" w:color="auto"/>
                                                <w:right w:val="none" w:sz="0" w:space="0" w:color="auto"/>
                                              </w:divBdr>
                                              <w:divsChild>
                                                <w:div w:id="871766354">
                                                  <w:marLeft w:val="0"/>
                                                  <w:marRight w:val="0"/>
                                                  <w:marTop w:val="0"/>
                                                  <w:marBottom w:val="0"/>
                                                  <w:divBdr>
                                                    <w:top w:val="none" w:sz="0" w:space="0" w:color="auto"/>
                                                    <w:left w:val="none" w:sz="0" w:space="0" w:color="auto"/>
                                                    <w:bottom w:val="single" w:sz="6" w:space="8" w:color="E5E5E5"/>
                                                    <w:right w:val="none" w:sz="0" w:space="0" w:color="auto"/>
                                                  </w:divBdr>
                                                  <w:divsChild>
                                                    <w:div w:id="1468891123">
                                                      <w:marLeft w:val="0"/>
                                                      <w:marRight w:val="0"/>
                                                      <w:marTop w:val="0"/>
                                                      <w:marBottom w:val="0"/>
                                                      <w:divBdr>
                                                        <w:top w:val="none" w:sz="0" w:space="0" w:color="auto"/>
                                                        <w:left w:val="none" w:sz="0" w:space="0" w:color="auto"/>
                                                        <w:bottom w:val="none" w:sz="0" w:space="0" w:color="auto"/>
                                                        <w:right w:val="none" w:sz="0" w:space="0" w:color="auto"/>
                                                      </w:divBdr>
                                                      <w:divsChild>
                                                        <w:div w:id="800151282">
                                                          <w:marLeft w:val="0"/>
                                                          <w:marRight w:val="0"/>
                                                          <w:marTop w:val="0"/>
                                                          <w:marBottom w:val="0"/>
                                                          <w:divBdr>
                                                            <w:top w:val="none" w:sz="0" w:space="0" w:color="auto"/>
                                                            <w:left w:val="none" w:sz="0" w:space="0" w:color="auto"/>
                                                            <w:bottom w:val="none" w:sz="0" w:space="0" w:color="auto"/>
                                                            <w:right w:val="none" w:sz="0" w:space="0" w:color="auto"/>
                                                          </w:divBdr>
                                                        </w:div>
                                                        <w:div w:id="657851384">
                                                          <w:marLeft w:val="570"/>
                                                          <w:marRight w:val="0"/>
                                                          <w:marTop w:val="0"/>
                                                          <w:marBottom w:val="0"/>
                                                          <w:divBdr>
                                                            <w:top w:val="none" w:sz="0" w:space="0" w:color="auto"/>
                                                            <w:left w:val="none" w:sz="0" w:space="0" w:color="auto"/>
                                                            <w:bottom w:val="none" w:sz="0" w:space="0" w:color="auto"/>
                                                            <w:right w:val="none" w:sz="0" w:space="0" w:color="auto"/>
                                                          </w:divBdr>
                                                          <w:divsChild>
                                                            <w:div w:id="234903058">
                                                              <w:marLeft w:val="0"/>
                                                              <w:marRight w:val="225"/>
                                                              <w:marTop w:val="30"/>
                                                              <w:marBottom w:val="75"/>
                                                              <w:divBdr>
                                                                <w:top w:val="none" w:sz="0" w:space="0" w:color="auto"/>
                                                                <w:left w:val="none" w:sz="0" w:space="0" w:color="auto"/>
                                                                <w:bottom w:val="none" w:sz="0" w:space="0" w:color="auto"/>
                                                                <w:right w:val="none" w:sz="0" w:space="0" w:color="auto"/>
                                                              </w:divBdr>
                                                              <w:divsChild>
                                                                <w:div w:id="552617515">
                                                                  <w:marLeft w:val="0"/>
                                                                  <w:marRight w:val="0"/>
                                                                  <w:marTop w:val="0"/>
                                                                  <w:marBottom w:val="120"/>
                                                                  <w:divBdr>
                                                                    <w:top w:val="single" w:sz="6" w:space="3" w:color="CDCDCD"/>
                                                                    <w:left w:val="single" w:sz="6" w:space="4" w:color="CDCDCD"/>
                                                                    <w:bottom w:val="single" w:sz="6" w:space="3" w:color="CDCDCD"/>
                                                                    <w:right w:val="single" w:sz="6" w:space="4" w:color="CDCDCD"/>
                                                                  </w:divBdr>
                                                                </w:div>
                                                              </w:divsChild>
                                                            </w:div>
                                                            <w:div w:id="2001343939">
                                                              <w:marLeft w:val="0"/>
                                                              <w:marRight w:val="225"/>
                                                              <w:marTop w:val="30"/>
                                                              <w:marBottom w:val="75"/>
                                                              <w:divBdr>
                                                                <w:top w:val="none" w:sz="0" w:space="0" w:color="auto"/>
                                                                <w:left w:val="none" w:sz="0" w:space="0" w:color="auto"/>
                                                                <w:bottom w:val="none" w:sz="0" w:space="0" w:color="auto"/>
                                                                <w:right w:val="none" w:sz="0" w:space="0" w:color="auto"/>
                                                              </w:divBdr>
                                                              <w:divsChild>
                                                                <w:div w:id="578976950">
                                                                  <w:marLeft w:val="0"/>
                                                                  <w:marRight w:val="0"/>
                                                                  <w:marTop w:val="0"/>
                                                                  <w:marBottom w:val="120"/>
                                                                  <w:divBdr>
                                                                    <w:top w:val="single" w:sz="6" w:space="3" w:color="CDCDCD"/>
                                                                    <w:left w:val="single" w:sz="6" w:space="4" w:color="CDCDCD"/>
                                                                    <w:bottom w:val="single" w:sz="6" w:space="3" w:color="CDCDCD"/>
                                                                    <w:right w:val="single" w:sz="6" w:space="4" w:color="CDCDCD"/>
                                                                  </w:divBdr>
                                                                </w:div>
                                                              </w:divsChild>
                                                            </w:div>
                                                            <w:div w:id="1841650342">
                                                              <w:marLeft w:val="0"/>
                                                              <w:marRight w:val="225"/>
                                                              <w:marTop w:val="30"/>
                                                              <w:marBottom w:val="75"/>
                                                              <w:divBdr>
                                                                <w:top w:val="none" w:sz="0" w:space="0" w:color="auto"/>
                                                                <w:left w:val="none" w:sz="0" w:space="0" w:color="auto"/>
                                                                <w:bottom w:val="none" w:sz="0" w:space="0" w:color="auto"/>
                                                                <w:right w:val="none" w:sz="0" w:space="0" w:color="auto"/>
                                                              </w:divBdr>
                                                              <w:divsChild>
                                                                <w:div w:id="2023512680">
                                                                  <w:marLeft w:val="0"/>
                                                                  <w:marRight w:val="0"/>
                                                                  <w:marTop w:val="0"/>
                                                                  <w:marBottom w:val="120"/>
                                                                  <w:divBdr>
                                                                    <w:top w:val="single" w:sz="6" w:space="3" w:color="CDCDCD"/>
                                                                    <w:left w:val="single" w:sz="6" w:space="4" w:color="CDCDCD"/>
                                                                    <w:bottom w:val="single" w:sz="6" w:space="3" w:color="CDCDCD"/>
                                                                    <w:right w:val="single" w:sz="6" w:space="4" w:color="CDCDCD"/>
                                                                  </w:divBdr>
                                                                </w:div>
                                                              </w:divsChild>
                                                            </w:div>
                                                          </w:divsChild>
                                                        </w:div>
                                                      </w:divsChild>
                                                    </w:div>
                                                  </w:divsChild>
                                                </w:div>
                                                <w:div w:id="1500147692">
                                                  <w:marLeft w:val="0"/>
                                                  <w:marRight w:val="0"/>
                                                  <w:marTop w:val="0"/>
                                                  <w:marBottom w:val="0"/>
                                                  <w:divBdr>
                                                    <w:top w:val="none" w:sz="0" w:space="0" w:color="auto"/>
                                                    <w:left w:val="none" w:sz="0" w:space="0" w:color="auto"/>
                                                    <w:bottom w:val="single" w:sz="6" w:space="8" w:color="E5E5E5"/>
                                                    <w:right w:val="none" w:sz="0" w:space="0" w:color="auto"/>
                                                  </w:divBdr>
                                                  <w:divsChild>
                                                    <w:div w:id="311368498">
                                                      <w:marLeft w:val="0"/>
                                                      <w:marRight w:val="0"/>
                                                      <w:marTop w:val="0"/>
                                                      <w:marBottom w:val="0"/>
                                                      <w:divBdr>
                                                        <w:top w:val="none" w:sz="0" w:space="0" w:color="auto"/>
                                                        <w:left w:val="none" w:sz="0" w:space="0" w:color="auto"/>
                                                        <w:bottom w:val="none" w:sz="0" w:space="0" w:color="auto"/>
                                                        <w:right w:val="none" w:sz="0" w:space="0" w:color="auto"/>
                                                      </w:divBdr>
                                                      <w:divsChild>
                                                        <w:div w:id="2001425071">
                                                          <w:marLeft w:val="0"/>
                                                          <w:marRight w:val="0"/>
                                                          <w:marTop w:val="0"/>
                                                          <w:marBottom w:val="0"/>
                                                          <w:divBdr>
                                                            <w:top w:val="none" w:sz="0" w:space="0" w:color="auto"/>
                                                            <w:left w:val="none" w:sz="0" w:space="0" w:color="auto"/>
                                                            <w:bottom w:val="none" w:sz="0" w:space="0" w:color="auto"/>
                                                            <w:right w:val="none" w:sz="0" w:space="0" w:color="auto"/>
                                                          </w:divBdr>
                                                        </w:div>
                                                        <w:div w:id="343216523">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 w:id="1030181826">
                                                  <w:marLeft w:val="0"/>
                                                  <w:marRight w:val="0"/>
                                                  <w:marTop w:val="0"/>
                                                  <w:marBottom w:val="0"/>
                                                  <w:divBdr>
                                                    <w:top w:val="none" w:sz="0" w:space="0" w:color="auto"/>
                                                    <w:left w:val="none" w:sz="0" w:space="0" w:color="auto"/>
                                                    <w:bottom w:val="single" w:sz="6" w:space="8" w:color="E5E5E5"/>
                                                    <w:right w:val="none" w:sz="0" w:space="0" w:color="auto"/>
                                                  </w:divBdr>
                                                  <w:divsChild>
                                                    <w:div w:id="735930924">
                                                      <w:marLeft w:val="0"/>
                                                      <w:marRight w:val="0"/>
                                                      <w:marTop w:val="0"/>
                                                      <w:marBottom w:val="0"/>
                                                      <w:divBdr>
                                                        <w:top w:val="none" w:sz="0" w:space="0" w:color="auto"/>
                                                        <w:left w:val="none" w:sz="0" w:space="0" w:color="auto"/>
                                                        <w:bottom w:val="none" w:sz="0" w:space="0" w:color="auto"/>
                                                        <w:right w:val="none" w:sz="0" w:space="0" w:color="auto"/>
                                                      </w:divBdr>
                                                      <w:divsChild>
                                                        <w:div w:id="1810705798">
                                                          <w:marLeft w:val="0"/>
                                                          <w:marRight w:val="0"/>
                                                          <w:marTop w:val="0"/>
                                                          <w:marBottom w:val="0"/>
                                                          <w:divBdr>
                                                            <w:top w:val="none" w:sz="0" w:space="0" w:color="auto"/>
                                                            <w:left w:val="none" w:sz="0" w:space="0" w:color="auto"/>
                                                            <w:bottom w:val="none" w:sz="0" w:space="0" w:color="auto"/>
                                                            <w:right w:val="none" w:sz="0" w:space="0" w:color="auto"/>
                                                          </w:divBdr>
                                                        </w:div>
                                                        <w:div w:id="1967157600">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 w:id="2013995030">
                                                  <w:marLeft w:val="0"/>
                                                  <w:marRight w:val="0"/>
                                                  <w:marTop w:val="0"/>
                                                  <w:marBottom w:val="0"/>
                                                  <w:divBdr>
                                                    <w:top w:val="none" w:sz="0" w:space="0" w:color="auto"/>
                                                    <w:left w:val="none" w:sz="0" w:space="0" w:color="auto"/>
                                                    <w:bottom w:val="single" w:sz="6" w:space="8" w:color="E5E5E5"/>
                                                    <w:right w:val="none" w:sz="0" w:space="0" w:color="auto"/>
                                                  </w:divBdr>
                                                  <w:divsChild>
                                                    <w:div w:id="121271784">
                                                      <w:marLeft w:val="0"/>
                                                      <w:marRight w:val="0"/>
                                                      <w:marTop w:val="0"/>
                                                      <w:marBottom w:val="0"/>
                                                      <w:divBdr>
                                                        <w:top w:val="none" w:sz="0" w:space="0" w:color="auto"/>
                                                        <w:left w:val="none" w:sz="0" w:space="0" w:color="auto"/>
                                                        <w:bottom w:val="none" w:sz="0" w:space="0" w:color="auto"/>
                                                        <w:right w:val="none" w:sz="0" w:space="0" w:color="auto"/>
                                                      </w:divBdr>
                                                      <w:divsChild>
                                                        <w:div w:id="1548837254">
                                                          <w:marLeft w:val="0"/>
                                                          <w:marRight w:val="0"/>
                                                          <w:marTop w:val="0"/>
                                                          <w:marBottom w:val="0"/>
                                                          <w:divBdr>
                                                            <w:top w:val="none" w:sz="0" w:space="0" w:color="auto"/>
                                                            <w:left w:val="none" w:sz="0" w:space="0" w:color="auto"/>
                                                            <w:bottom w:val="none" w:sz="0" w:space="0" w:color="auto"/>
                                                            <w:right w:val="none" w:sz="0" w:space="0" w:color="auto"/>
                                                          </w:divBdr>
                                                        </w:div>
                                                        <w:div w:id="2066485629">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 w:id="1758865763">
                                                  <w:marLeft w:val="0"/>
                                                  <w:marRight w:val="0"/>
                                                  <w:marTop w:val="0"/>
                                                  <w:marBottom w:val="0"/>
                                                  <w:divBdr>
                                                    <w:top w:val="none" w:sz="0" w:space="0" w:color="auto"/>
                                                    <w:left w:val="none" w:sz="0" w:space="0" w:color="auto"/>
                                                    <w:bottom w:val="single" w:sz="6" w:space="8" w:color="E5E5E5"/>
                                                    <w:right w:val="none" w:sz="0" w:space="0" w:color="auto"/>
                                                  </w:divBdr>
                                                  <w:divsChild>
                                                    <w:div w:id="2024554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804795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953898">
                      <w:marLeft w:val="0"/>
                      <w:marRight w:val="0"/>
                      <w:marTop w:val="0"/>
                      <w:marBottom w:val="0"/>
                      <w:divBdr>
                        <w:top w:val="none" w:sz="0" w:space="0" w:color="auto"/>
                        <w:left w:val="none" w:sz="0" w:space="0" w:color="auto"/>
                        <w:bottom w:val="none" w:sz="0" w:space="0" w:color="auto"/>
                        <w:right w:val="none" w:sz="0" w:space="0" w:color="auto"/>
                      </w:divBdr>
                    </w:div>
                  </w:divsChild>
                </w:div>
                <w:div w:id="11429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4293">
      <w:bodyDiv w:val="1"/>
      <w:marLeft w:val="0"/>
      <w:marRight w:val="0"/>
      <w:marTop w:val="0"/>
      <w:marBottom w:val="0"/>
      <w:divBdr>
        <w:top w:val="none" w:sz="0" w:space="0" w:color="auto"/>
        <w:left w:val="none" w:sz="0" w:space="0" w:color="auto"/>
        <w:bottom w:val="none" w:sz="0" w:space="0" w:color="auto"/>
        <w:right w:val="none" w:sz="0" w:space="0" w:color="auto"/>
      </w:divBdr>
      <w:divsChild>
        <w:div w:id="1175609869">
          <w:marLeft w:val="0"/>
          <w:marRight w:val="0"/>
          <w:marTop w:val="0"/>
          <w:marBottom w:val="0"/>
          <w:divBdr>
            <w:top w:val="none" w:sz="0" w:space="0" w:color="auto"/>
            <w:left w:val="none" w:sz="0" w:space="0" w:color="auto"/>
            <w:bottom w:val="none" w:sz="0" w:space="0" w:color="auto"/>
            <w:right w:val="none" w:sz="0" w:space="0" w:color="auto"/>
          </w:divBdr>
          <w:divsChild>
            <w:div w:id="502428011">
              <w:marLeft w:val="0"/>
              <w:marRight w:val="0"/>
              <w:marTop w:val="0"/>
              <w:marBottom w:val="0"/>
              <w:divBdr>
                <w:top w:val="none" w:sz="0" w:space="0" w:color="auto"/>
                <w:left w:val="none" w:sz="0" w:space="0" w:color="auto"/>
                <w:bottom w:val="none" w:sz="0" w:space="0" w:color="auto"/>
                <w:right w:val="none" w:sz="0" w:space="0" w:color="auto"/>
              </w:divBdr>
              <w:divsChild>
                <w:div w:id="2154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2081">
      <w:bodyDiv w:val="1"/>
      <w:marLeft w:val="0"/>
      <w:marRight w:val="0"/>
      <w:marTop w:val="0"/>
      <w:marBottom w:val="0"/>
      <w:divBdr>
        <w:top w:val="none" w:sz="0" w:space="0" w:color="auto"/>
        <w:left w:val="none" w:sz="0" w:space="0" w:color="auto"/>
        <w:bottom w:val="none" w:sz="0" w:space="0" w:color="auto"/>
        <w:right w:val="none" w:sz="0" w:space="0" w:color="auto"/>
      </w:divBdr>
      <w:divsChild>
        <w:div w:id="754399297">
          <w:marLeft w:val="0"/>
          <w:marRight w:val="0"/>
          <w:marTop w:val="0"/>
          <w:marBottom w:val="0"/>
          <w:divBdr>
            <w:top w:val="none" w:sz="0" w:space="0" w:color="auto"/>
            <w:left w:val="none" w:sz="0" w:space="0" w:color="auto"/>
            <w:bottom w:val="none" w:sz="0" w:space="0" w:color="auto"/>
            <w:right w:val="none" w:sz="0" w:space="0" w:color="auto"/>
          </w:divBdr>
          <w:divsChild>
            <w:div w:id="1483279502">
              <w:marLeft w:val="0"/>
              <w:marRight w:val="0"/>
              <w:marTop w:val="0"/>
              <w:marBottom w:val="0"/>
              <w:divBdr>
                <w:top w:val="none" w:sz="0" w:space="0" w:color="auto"/>
                <w:left w:val="none" w:sz="0" w:space="0" w:color="auto"/>
                <w:bottom w:val="none" w:sz="0" w:space="0" w:color="auto"/>
                <w:right w:val="none" w:sz="0" w:space="0" w:color="auto"/>
              </w:divBdr>
              <w:divsChild>
                <w:div w:id="66191616">
                  <w:marLeft w:val="0"/>
                  <w:marRight w:val="0"/>
                  <w:marTop w:val="0"/>
                  <w:marBottom w:val="0"/>
                  <w:divBdr>
                    <w:top w:val="none" w:sz="0" w:space="0" w:color="auto"/>
                    <w:left w:val="none" w:sz="0" w:space="0" w:color="auto"/>
                    <w:bottom w:val="none" w:sz="0" w:space="0" w:color="auto"/>
                    <w:right w:val="none" w:sz="0" w:space="0" w:color="auto"/>
                  </w:divBdr>
                  <w:divsChild>
                    <w:div w:id="1630278724">
                      <w:marLeft w:val="0"/>
                      <w:marRight w:val="0"/>
                      <w:marTop w:val="0"/>
                      <w:marBottom w:val="0"/>
                      <w:divBdr>
                        <w:top w:val="none" w:sz="0" w:space="0" w:color="auto"/>
                        <w:left w:val="none" w:sz="0" w:space="0" w:color="auto"/>
                        <w:bottom w:val="none" w:sz="0" w:space="0" w:color="auto"/>
                        <w:right w:val="none" w:sz="0" w:space="0" w:color="auto"/>
                      </w:divBdr>
                      <w:divsChild>
                        <w:div w:id="488405243">
                          <w:marLeft w:val="0"/>
                          <w:marRight w:val="0"/>
                          <w:marTop w:val="0"/>
                          <w:marBottom w:val="225"/>
                          <w:divBdr>
                            <w:top w:val="single" w:sz="6" w:space="11" w:color="CCCCCC"/>
                            <w:left w:val="single" w:sz="6" w:space="11" w:color="CCCCCC"/>
                            <w:bottom w:val="single" w:sz="6" w:space="11" w:color="CCCCCC"/>
                            <w:right w:val="single" w:sz="6" w:space="11" w:color="CCCCCC"/>
                          </w:divBdr>
                          <w:divsChild>
                            <w:div w:id="767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712837">
      <w:bodyDiv w:val="1"/>
      <w:marLeft w:val="0"/>
      <w:marRight w:val="0"/>
      <w:marTop w:val="0"/>
      <w:marBottom w:val="0"/>
      <w:divBdr>
        <w:top w:val="none" w:sz="0" w:space="0" w:color="auto"/>
        <w:left w:val="none" w:sz="0" w:space="0" w:color="auto"/>
        <w:bottom w:val="none" w:sz="0" w:space="0" w:color="auto"/>
        <w:right w:val="none" w:sz="0" w:space="0" w:color="auto"/>
      </w:divBdr>
      <w:divsChild>
        <w:div w:id="1453356099">
          <w:marLeft w:val="0"/>
          <w:marRight w:val="0"/>
          <w:marTop w:val="0"/>
          <w:marBottom w:val="0"/>
          <w:divBdr>
            <w:top w:val="none" w:sz="0" w:space="0" w:color="auto"/>
            <w:left w:val="none" w:sz="0" w:space="0" w:color="auto"/>
            <w:bottom w:val="none" w:sz="0" w:space="0" w:color="auto"/>
            <w:right w:val="none" w:sz="0" w:space="0" w:color="auto"/>
          </w:divBdr>
          <w:divsChild>
            <w:div w:id="2092115262">
              <w:marLeft w:val="0"/>
              <w:marRight w:val="0"/>
              <w:marTop w:val="0"/>
              <w:marBottom w:val="0"/>
              <w:divBdr>
                <w:top w:val="none" w:sz="0" w:space="0" w:color="auto"/>
                <w:left w:val="none" w:sz="0" w:space="0" w:color="auto"/>
                <w:bottom w:val="none" w:sz="0" w:space="0" w:color="auto"/>
                <w:right w:val="none" w:sz="0" w:space="0" w:color="auto"/>
              </w:divBdr>
              <w:divsChild>
                <w:div w:id="464008305">
                  <w:marLeft w:val="0"/>
                  <w:marRight w:val="0"/>
                  <w:marTop w:val="0"/>
                  <w:marBottom w:val="0"/>
                  <w:divBdr>
                    <w:top w:val="none" w:sz="0" w:space="0" w:color="auto"/>
                    <w:left w:val="none" w:sz="0" w:space="0" w:color="auto"/>
                    <w:bottom w:val="none" w:sz="0" w:space="0" w:color="auto"/>
                    <w:right w:val="none" w:sz="0" w:space="0" w:color="auto"/>
                  </w:divBdr>
                  <w:divsChild>
                    <w:div w:id="19811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70394">
      <w:bodyDiv w:val="1"/>
      <w:marLeft w:val="0"/>
      <w:marRight w:val="0"/>
      <w:marTop w:val="0"/>
      <w:marBottom w:val="0"/>
      <w:divBdr>
        <w:top w:val="none" w:sz="0" w:space="0" w:color="auto"/>
        <w:left w:val="none" w:sz="0" w:space="0" w:color="auto"/>
        <w:bottom w:val="none" w:sz="0" w:space="0" w:color="auto"/>
        <w:right w:val="none" w:sz="0" w:space="0" w:color="auto"/>
      </w:divBdr>
      <w:divsChild>
        <w:div w:id="705642451">
          <w:marLeft w:val="0"/>
          <w:marRight w:val="0"/>
          <w:marTop w:val="0"/>
          <w:marBottom w:val="0"/>
          <w:divBdr>
            <w:top w:val="none" w:sz="0" w:space="0" w:color="auto"/>
            <w:left w:val="none" w:sz="0" w:space="0" w:color="auto"/>
            <w:bottom w:val="none" w:sz="0" w:space="0" w:color="auto"/>
            <w:right w:val="none" w:sz="0" w:space="0" w:color="auto"/>
          </w:divBdr>
          <w:divsChild>
            <w:div w:id="563375806">
              <w:marLeft w:val="0"/>
              <w:marRight w:val="0"/>
              <w:marTop w:val="0"/>
              <w:marBottom w:val="0"/>
              <w:divBdr>
                <w:top w:val="none" w:sz="0" w:space="0" w:color="auto"/>
                <w:left w:val="none" w:sz="0" w:space="0" w:color="auto"/>
                <w:bottom w:val="none" w:sz="0" w:space="0" w:color="auto"/>
                <w:right w:val="none" w:sz="0" w:space="0" w:color="auto"/>
              </w:divBdr>
              <w:divsChild>
                <w:div w:id="1910075007">
                  <w:marLeft w:val="0"/>
                  <w:marRight w:val="0"/>
                  <w:marTop w:val="0"/>
                  <w:marBottom w:val="0"/>
                  <w:divBdr>
                    <w:top w:val="none" w:sz="0" w:space="0" w:color="auto"/>
                    <w:left w:val="none" w:sz="0" w:space="0" w:color="auto"/>
                    <w:bottom w:val="none" w:sz="0" w:space="0" w:color="auto"/>
                    <w:right w:val="none" w:sz="0" w:space="0" w:color="auto"/>
                  </w:divBdr>
                  <w:divsChild>
                    <w:div w:id="7892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73483">
      <w:bodyDiv w:val="1"/>
      <w:marLeft w:val="0"/>
      <w:marRight w:val="0"/>
      <w:marTop w:val="0"/>
      <w:marBottom w:val="0"/>
      <w:divBdr>
        <w:top w:val="none" w:sz="0" w:space="0" w:color="auto"/>
        <w:left w:val="none" w:sz="0" w:space="0" w:color="auto"/>
        <w:bottom w:val="none" w:sz="0" w:space="0" w:color="auto"/>
        <w:right w:val="none" w:sz="0" w:space="0" w:color="auto"/>
      </w:divBdr>
      <w:divsChild>
        <w:div w:id="1557281878">
          <w:marLeft w:val="0"/>
          <w:marRight w:val="0"/>
          <w:marTop w:val="0"/>
          <w:marBottom w:val="0"/>
          <w:divBdr>
            <w:top w:val="none" w:sz="0" w:space="0" w:color="auto"/>
            <w:left w:val="none" w:sz="0" w:space="0" w:color="auto"/>
            <w:bottom w:val="none" w:sz="0" w:space="0" w:color="auto"/>
            <w:right w:val="none" w:sz="0" w:space="0" w:color="auto"/>
          </w:divBdr>
          <w:divsChild>
            <w:div w:id="922034371">
              <w:marLeft w:val="0"/>
              <w:marRight w:val="0"/>
              <w:marTop w:val="0"/>
              <w:marBottom w:val="0"/>
              <w:divBdr>
                <w:top w:val="none" w:sz="0" w:space="0" w:color="auto"/>
                <w:left w:val="none" w:sz="0" w:space="0" w:color="auto"/>
                <w:bottom w:val="none" w:sz="0" w:space="0" w:color="auto"/>
                <w:right w:val="none" w:sz="0" w:space="0" w:color="auto"/>
              </w:divBdr>
              <w:divsChild>
                <w:div w:id="2333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4212">
      <w:bodyDiv w:val="1"/>
      <w:marLeft w:val="0"/>
      <w:marRight w:val="0"/>
      <w:marTop w:val="0"/>
      <w:marBottom w:val="0"/>
      <w:divBdr>
        <w:top w:val="none" w:sz="0" w:space="0" w:color="auto"/>
        <w:left w:val="none" w:sz="0" w:space="0" w:color="auto"/>
        <w:bottom w:val="none" w:sz="0" w:space="0" w:color="auto"/>
        <w:right w:val="none" w:sz="0" w:space="0" w:color="auto"/>
      </w:divBdr>
      <w:divsChild>
        <w:div w:id="110251892">
          <w:marLeft w:val="0"/>
          <w:marRight w:val="0"/>
          <w:marTop w:val="30"/>
          <w:marBottom w:val="0"/>
          <w:divBdr>
            <w:top w:val="none" w:sz="0" w:space="0" w:color="auto"/>
            <w:left w:val="none" w:sz="0" w:space="0" w:color="auto"/>
            <w:bottom w:val="single" w:sz="48" w:space="0" w:color="FFFFFF"/>
            <w:right w:val="none" w:sz="0" w:space="0" w:color="auto"/>
          </w:divBdr>
          <w:divsChild>
            <w:div w:id="422994400">
              <w:marLeft w:val="0"/>
              <w:marRight w:val="0"/>
              <w:marTop w:val="0"/>
              <w:marBottom w:val="0"/>
              <w:divBdr>
                <w:top w:val="none" w:sz="0" w:space="0" w:color="auto"/>
                <w:left w:val="none" w:sz="0" w:space="0" w:color="auto"/>
                <w:bottom w:val="none" w:sz="0" w:space="0" w:color="auto"/>
                <w:right w:val="none" w:sz="0" w:space="0" w:color="auto"/>
              </w:divBdr>
              <w:divsChild>
                <w:div w:id="1584681797">
                  <w:marLeft w:val="0"/>
                  <w:marRight w:val="0"/>
                  <w:marTop w:val="0"/>
                  <w:marBottom w:val="0"/>
                  <w:divBdr>
                    <w:top w:val="none" w:sz="0" w:space="0" w:color="auto"/>
                    <w:left w:val="none" w:sz="0" w:space="0" w:color="auto"/>
                    <w:bottom w:val="none" w:sz="0" w:space="0" w:color="auto"/>
                    <w:right w:val="none" w:sz="0" w:space="0" w:color="auto"/>
                  </w:divBdr>
                  <w:divsChild>
                    <w:div w:id="17496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09189">
      <w:bodyDiv w:val="1"/>
      <w:marLeft w:val="0"/>
      <w:marRight w:val="0"/>
      <w:marTop w:val="0"/>
      <w:marBottom w:val="0"/>
      <w:divBdr>
        <w:top w:val="none" w:sz="0" w:space="0" w:color="auto"/>
        <w:left w:val="none" w:sz="0" w:space="0" w:color="auto"/>
        <w:bottom w:val="none" w:sz="0" w:space="0" w:color="auto"/>
        <w:right w:val="none" w:sz="0" w:space="0" w:color="auto"/>
      </w:divBdr>
      <w:divsChild>
        <w:div w:id="1075129298">
          <w:marLeft w:val="0"/>
          <w:marRight w:val="0"/>
          <w:marTop w:val="0"/>
          <w:marBottom w:val="0"/>
          <w:divBdr>
            <w:top w:val="none" w:sz="0" w:space="0" w:color="auto"/>
            <w:left w:val="none" w:sz="0" w:space="0" w:color="auto"/>
            <w:bottom w:val="none" w:sz="0" w:space="0" w:color="auto"/>
            <w:right w:val="none" w:sz="0" w:space="0" w:color="auto"/>
          </w:divBdr>
          <w:divsChild>
            <w:div w:id="2036423114">
              <w:marLeft w:val="0"/>
              <w:marRight w:val="0"/>
              <w:marTop w:val="0"/>
              <w:marBottom w:val="0"/>
              <w:divBdr>
                <w:top w:val="none" w:sz="0" w:space="0" w:color="auto"/>
                <w:left w:val="none" w:sz="0" w:space="0" w:color="auto"/>
                <w:bottom w:val="none" w:sz="0" w:space="0" w:color="auto"/>
                <w:right w:val="none" w:sz="0" w:space="0" w:color="auto"/>
              </w:divBdr>
              <w:divsChild>
                <w:div w:id="120926721">
                  <w:marLeft w:val="0"/>
                  <w:marRight w:val="0"/>
                  <w:marTop w:val="0"/>
                  <w:marBottom w:val="0"/>
                  <w:divBdr>
                    <w:top w:val="none" w:sz="0" w:space="0" w:color="auto"/>
                    <w:left w:val="none" w:sz="0" w:space="0" w:color="auto"/>
                    <w:bottom w:val="none" w:sz="0" w:space="0" w:color="auto"/>
                    <w:right w:val="none" w:sz="0" w:space="0" w:color="auto"/>
                  </w:divBdr>
                  <w:divsChild>
                    <w:div w:id="851991151">
                      <w:marLeft w:val="0"/>
                      <w:marRight w:val="0"/>
                      <w:marTop w:val="0"/>
                      <w:marBottom w:val="0"/>
                      <w:divBdr>
                        <w:top w:val="none" w:sz="0" w:space="0" w:color="auto"/>
                        <w:left w:val="none" w:sz="0" w:space="0" w:color="auto"/>
                        <w:bottom w:val="none" w:sz="0" w:space="0" w:color="auto"/>
                        <w:right w:val="none" w:sz="0" w:space="0" w:color="auto"/>
                      </w:divBdr>
                      <w:divsChild>
                        <w:div w:id="270548367">
                          <w:marLeft w:val="0"/>
                          <w:marRight w:val="0"/>
                          <w:marTop w:val="0"/>
                          <w:marBottom w:val="0"/>
                          <w:divBdr>
                            <w:top w:val="none" w:sz="0" w:space="0" w:color="auto"/>
                            <w:left w:val="none" w:sz="0" w:space="0" w:color="auto"/>
                            <w:bottom w:val="none" w:sz="0" w:space="0" w:color="auto"/>
                            <w:right w:val="none" w:sz="0" w:space="0" w:color="auto"/>
                          </w:divBdr>
                          <w:divsChild>
                            <w:div w:id="2122453883">
                              <w:marLeft w:val="0"/>
                              <w:marRight w:val="0"/>
                              <w:marTop w:val="0"/>
                              <w:marBottom w:val="0"/>
                              <w:divBdr>
                                <w:top w:val="none" w:sz="0" w:space="0" w:color="auto"/>
                                <w:left w:val="none" w:sz="0" w:space="0" w:color="auto"/>
                                <w:bottom w:val="none" w:sz="0" w:space="0" w:color="auto"/>
                                <w:right w:val="none" w:sz="0" w:space="0" w:color="auto"/>
                              </w:divBdr>
                            </w:div>
                            <w:div w:id="254822268">
                              <w:marLeft w:val="0"/>
                              <w:marRight w:val="0"/>
                              <w:marTop w:val="0"/>
                              <w:marBottom w:val="0"/>
                              <w:divBdr>
                                <w:top w:val="none" w:sz="0" w:space="0" w:color="auto"/>
                                <w:left w:val="none" w:sz="0" w:space="0" w:color="auto"/>
                                <w:bottom w:val="none" w:sz="0" w:space="0" w:color="auto"/>
                                <w:right w:val="none" w:sz="0" w:space="0" w:color="auto"/>
                              </w:divBdr>
                              <w:divsChild>
                                <w:div w:id="281234451">
                                  <w:marLeft w:val="0"/>
                                  <w:marRight w:val="0"/>
                                  <w:marTop w:val="0"/>
                                  <w:marBottom w:val="0"/>
                                  <w:divBdr>
                                    <w:top w:val="none" w:sz="0" w:space="0" w:color="auto"/>
                                    <w:left w:val="none" w:sz="0" w:space="0" w:color="auto"/>
                                    <w:bottom w:val="none" w:sz="0" w:space="0" w:color="auto"/>
                                    <w:right w:val="none" w:sz="0" w:space="0" w:color="auto"/>
                                  </w:divBdr>
                                  <w:divsChild>
                                    <w:div w:id="1913002003">
                                      <w:marLeft w:val="0"/>
                                      <w:marRight w:val="0"/>
                                      <w:marTop w:val="0"/>
                                      <w:marBottom w:val="0"/>
                                      <w:divBdr>
                                        <w:top w:val="none" w:sz="0" w:space="0" w:color="auto"/>
                                        <w:left w:val="none" w:sz="0" w:space="0" w:color="auto"/>
                                        <w:bottom w:val="none" w:sz="0" w:space="0" w:color="auto"/>
                                        <w:right w:val="none" w:sz="0" w:space="0" w:color="auto"/>
                                      </w:divBdr>
                                      <w:divsChild>
                                        <w:div w:id="1659073697">
                                          <w:marLeft w:val="0"/>
                                          <w:marRight w:val="0"/>
                                          <w:marTop w:val="0"/>
                                          <w:marBottom w:val="0"/>
                                          <w:divBdr>
                                            <w:top w:val="none" w:sz="0" w:space="0" w:color="auto"/>
                                            <w:left w:val="none" w:sz="0" w:space="0" w:color="auto"/>
                                            <w:bottom w:val="none" w:sz="0" w:space="0" w:color="auto"/>
                                            <w:right w:val="none" w:sz="0" w:space="0" w:color="auto"/>
                                          </w:divBdr>
                                          <w:divsChild>
                                            <w:div w:id="15580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510">
                                      <w:marLeft w:val="0"/>
                                      <w:marRight w:val="0"/>
                                      <w:marTop w:val="0"/>
                                      <w:marBottom w:val="0"/>
                                      <w:divBdr>
                                        <w:top w:val="none" w:sz="0" w:space="0" w:color="auto"/>
                                        <w:left w:val="none" w:sz="0" w:space="0" w:color="auto"/>
                                        <w:bottom w:val="none" w:sz="0" w:space="0" w:color="auto"/>
                                        <w:right w:val="none" w:sz="0" w:space="0" w:color="auto"/>
                                      </w:divBdr>
                                      <w:divsChild>
                                        <w:div w:id="1636568300">
                                          <w:marLeft w:val="0"/>
                                          <w:marRight w:val="0"/>
                                          <w:marTop w:val="0"/>
                                          <w:marBottom w:val="0"/>
                                          <w:divBdr>
                                            <w:top w:val="none" w:sz="0" w:space="0" w:color="auto"/>
                                            <w:left w:val="none" w:sz="0" w:space="0" w:color="auto"/>
                                            <w:bottom w:val="none" w:sz="0" w:space="0" w:color="auto"/>
                                            <w:right w:val="none" w:sz="0" w:space="0" w:color="auto"/>
                                          </w:divBdr>
                                          <w:divsChild>
                                            <w:div w:id="8568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247039">
      <w:bodyDiv w:val="1"/>
      <w:marLeft w:val="0"/>
      <w:marRight w:val="0"/>
      <w:marTop w:val="0"/>
      <w:marBottom w:val="0"/>
      <w:divBdr>
        <w:top w:val="none" w:sz="0" w:space="0" w:color="auto"/>
        <w:left w:val="none" w:sz="0" w:space="0" w:color="auto"/>
        <w:bottom w:val="none" w:sz="0" w:space="0" w:color="auto"/>
        <w:right w:val="none" w:sz="0" w:space="0" w:color="auto"/>
      </w:divBdr>
      <w:divsChild>
        <w:div w:id="2080205610">
          <w:marLeft w:val="0"/>
          <w:marRight w:val="0"/>
          <w:marTop w:val="0"/>
          <w:marBottom w:val="0"/>
          <w:divBdr>
            <w:top w:val="none" w:sz="0" w:space="0" w:color="auto"/>
            <w:left w:val="none" w:sz="0" w:space="0" w:color="auto"/>
            <w:bottom w:val="none" w:sz="0" w:space="0" w:color="auto"/>
            <w:right w:val="none" w:sz="0" w:space="0" w:color="auto"/>
          </w:divBdr>
          <w:divsChild>
            <w:div w:id="959530255">
              <w:marLeft w:val="0"/>
              <w:marRight w:val="0"/>
              <w:marTop w:val="0"/>
              <w:marBottom w:val="0"/>
              <w:divBdr>
                <w:top w:val="none" w:sz="0" w:space="0" w:color="auto"/>
                <w:left w:val="none" w:sz="0" w:space="0" w:color="auto"/>
                <w:bottom w:val="none" w:sz="0" w:space="0" w:color="auto"/>
                <w:right w:val="none" w:sz="0" w:space="0" w:color="auto"/>
              </w:divBdr>
              <w:divsChild>
                <w:div w:id="651372028">
                  <w:marLeft w:val="0"/>
                  <w:marRight w:val="0"/>
                  <w:marTop w:val="0"/>
                  <w:marBottom w:val="0"/>
                  <w:divBdr>
                    <w:top w:val="none" w:sz="0" w:space="0" w:color="auto"/>
                    <w:left w:val="none" w:sz="0" w:space="0" w:color="auto"/>
                    <w:bottom w:val="none" w:sz="0" w:space="0" w:color="auto"/>
                    <w:right w:val="none" w:sz="0" w:space="0" w:color="auto"/>
                  </w:divBdr>
                  <w:divsChild>
                    <w:div w:id="1106968614">
                      <w:marLeft w:val="0"/>
                      <w:marRight w:val="0"/>
                      <w:marTop w:val="0"/>
                      <w:marBottom w:val="0"/>
                      <w:divBdr>
                        <w:top w:val="none" w:sz="0" w:space="0" w:color="auto"/>
                        <w:left w:val="none" w:sz="0" w:space="0" w:color="auto"/>
                        <w:bottom w:val="none" w:sz="0" w:space="0" w:color="auto"/>
                        <w:right w:val="none" w:sz="0" w:space="0" w:color="auto"/>
                      </w:divBdr>
                      <w:divsChild>
                        <w:div w:id="1723476442">
                          <w:marLeft w:val="0"/>
                          <w:marRight w:val="0"/>
                          <w:marTop w:val="0"/>
                          <w:marBottom w:val="0"/>
                          <w:divBdr>
                            <w:top w:val="none" w:sz="0" w:space="0" w:color="auto"/>
                            <w:left w:val="none" w:sz="0" w:space="0" w:color="auto"/>
                            <w:bottom w:val="none" w:sz="0" w:space="0" w:color="auto"/>
                            <w:right w:val="none" w:sz="0" w:space="0" w:color="auto"/>
                          </w:divBdr>
                          <w:divsChild>
                            <w:div w:id="1217399881">
                              <w:marLeft w:val="0"/>
                              <w:marRight w:val="0"/>
                              <w:marTop w:val="0"/>
                              <w:marBottom w:val="0"/>
                              <w:divBdr>
                                <w:top w:val="none" w:sz="0" w:space="0" w:color="auto"/>
                                <w:left w:val="none" w:sz="0" w:space="0" w:color="auto"/>
                                <w:bottom w:val="none" w:sz="0" w:space="0" w:color="auto"/>
                                <w:right w:val="none" w:sz="0" w:space="0" w:color="auto"/>
                              </w:divBdr>
                              <w:divsChild>
                                <w:div w:id="1021129738">
                                  <w:marLeft w:val="0"/>
                                  <w:marRight w:val="0"/>
                                  <w:marTop w:val="0"/>
                                  <w:marBottom w:val="0"/>
                                  <w:divBdr>
                                    <w:top w:val="none" w:sz="0" w:space="0" w:color="auto"/>
                                    <w:left w:val="none" w:sz="0" w:space="0" w:color="auto"/>
                                    <w:bottom w:val="none" w:sz="0" w:space="0" w:color="auto"/>
                                    <w:right w:val="none" w:sz="0" w:space="0" w:color="auto"/>
                                  </w:divBdr>
                                </w:div>
                                <w:div w:id="230888440">
                                  <w:marLeft w:val="0"/>
                                  <w:marRight w:val="0"/>
                                  <w:marTop w:val="0"/>
                                  <w:marBottom w:val="0"/>
                                  <w:divBdr>
                                    <w:top w:val="none" w:sz="0" w:space="0" w:color="auto"/>
                                    <w:left w:val="none" w:sz="0" w:space="0" w:color="auto"/>
                                    <w:bottom w:val="none" w:sz="0" w:space="0" w:color="auto"/>
                                    <w:right w:val="none" w:sz="0" w:space="0" w:color="auto"/>
                                  </w:divBdr>
                                </w:div>
                                <w:div w:id="629626549">
                                  <w:marLeft w:val="0"/>
                                  <w:marRight w:val="0"/>
                                  <w:marTop w:val="0"/>
                                  <w:marBottom w:val="0"/>
                                  <w:divBdr>
                                    <w:top w:val="none" w:sz="0" w:space="0" w:color="auto"/>
                                    <w:left w:val="none" w:sz="0" w:space="0" w:color="auto"/>
                                    <w:bottom w:val="none" w:sz="0" w:space="0" w:color="auto"/>
                                    <w:right w:val="none" w:sz="0" w:space="0" w:color="auto"/>
                                  </w:divBdr>
                                </w:div>
                                <w:div w:id="118307843">
                                  <w:marLeft w:val="0"/>
                                  <w:marRight w:val="0"/>
                                  <w:marTop w:val="0"/>
                                  <w:marBottom w:val="0"/>
                                  <w:divBdr>
                                    <w:top w:val="none" w:sz="0" w:space="0" w:color="auto"/>
                                    <w:left w:val="none" w:sz="0" w:space="0" w:color="auto"/>
                                    <w:bottom w:val="none" w:sz="0" w:space="0" w:color="auto"/>
                                    <w:right w:val="none" w:sz="0" w:space="0" w:color="auto"/>
                                  </w:divBdr>
                                </w:div>
                                <w:div w:id="13176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8352">
                          <w:marLeft w:val="0"/>
                          <w:marRight w:val="0"/>
                          <w:marTop w:val="0"/>
                          <w:marBottom w:val="0"/>
                          <w:divBdr>
                            <w:top w:val="none" w:sz="0" w:space="0" w:color="auto"/>
                            <w:left w:val="none" w:sz="0" w:space="0" w:color="auto"/>
                            <w:bottom w:val="none" w:sz="0" w:space="0" w:color="auto"/>
                            <w:right w:val="none" w:sz="0" w:space="0" w:color="auto"/>
                          </w:divBdr>
                          <w:divsChild>
                            <w:div w:id="4409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205104">
      <w:bodyDiv w:val="1"/>
      <w:marLeft w:val="0"/>
      <w:marRight w:val="0"/>
      <w:marTop w:val="0"/>
      <w:marBottom w:val="0"/>
      <w:divBdr>
        <w:top w:val="none" w:sz="0" w:space="0" w:color="auto"/>
        <w:left w:val="none" w:sz="0" w:space="0" w:color="auto"/>
        <w:bottom w:val="none" w:sz="0" w:space="0" w:color="auto"/>
        <w:right w:val="none" w:sz="0" w:space="0" w:color="auto"/>
      </w:divBdr>
      <w:divsChild>
        <w:div w:id="1424454773">
          <w:marLeft w:val="0"/>
          <w:marRight w:val="0"/>
          <w:marTop w:val="0"/>
          <w:marBottom w:val="0"/>
          <w:divBdr>
            <w:top w:val="none" w:sz="0" w:space="0" w:color="auto"/>
            <w:left w:val="none" w:sz="0" w:space="0" w:color="auto"/>
            <w:bottom w:val="none" w:sz="0" w:space="0" w:color="auto"/>
            <w:right w:val="none" w:sz="0" w:space="0" w:color="auto"/>
          </w:divBdr>
          <w:divsChild>
            <w:div w:id="1633516795">
              <w:marLeft w:val="0"/>
              <w:marRight w:val="0"/>
              <w:marTop w:val="0"/>
              <w:marBottom w:val="0"/>
              <w:divBdr>
                <w:top w:val="none" w:sz="0" w:space="0" w:color="auto"/>
                <w:left w:val="none" w:sz="0" w:space="0" w:color="auto"/>
                <w:bottom w:val="none" w:sz="0" w:space="0" w:color="auto"/>
                <w:right w:val="none" w:sz="0" w:space="0" w:color="auto"/>
              </w:divBdr>
              <w:divsChild>
                <w:div w:id="1717582908">
                  <w:marLeft w:val="0"/>
                  <w:marRight w:val="0"/>
                  <w:marTop w:val="0"/>
                  <w:marBottom w:val="0"/>
                  <w:divBdr>
                    <w:top w:val="none" w:sz="0" w:space="0" w:color="auto"/>
                    <w:left w:val="none" w:sz="0" w:space="0" w:color="auto"/>
                    <w:bottom w:val="none" w:sz="0" w:space="0" w:color="auto"/>
                    <w:right w:val="none" w:sz="0" w:space="0" w:color="auto"/>
                  </w:divBdr>
                  <w:divsChild>
                    <w:div w:id="6823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40575">
      <w:bodyDiv w:val="1"/>
      <w:marLeft w:val="0"/>
      <w:marRight w:val="0"/>
      <w:marTop w:val="0"/>
      <w:marBottom w:val="0"/>
      <w:divBdr>
        <w:top w:val="none" w:sz="0" w:space="0" w:color="auto"/>
        <w:left w:val="none" w:sz="0" w:space="0" w:color="auto"/>
        <w:bottom w:val="none" w:sz="0" w:space="0" w:color="auto"/>
        <w:right w:val="none" w:sz="0" w:space="0" w:color="auto"/>
      </w:divBdr>
      <w:divsChild>
        <w:div w:id="1002004493">
          <w:marLeft w:val="0"/>
          <w:marRight w:val="0"/>
          <w:marTop w:val="0"/>
          <w:marBottom w:val="0"/>
          <w:divBdr>
            <w:top w:val="none" w:sz="0" w:space="0" w:color="auto"/>
            <w:left w:val="none" w:sz="0" w:space="0" w:color="auto"/>
            <w:bottom w:val="none" w:sz="0" w:space="0" w:color="auto"/>
            <w:right w:val="none" w:sz="0" w:space="0" w:color="auto"/>
          </w:divBdr>
          <w:divsChild>
            <w:div w:id="310451280">
              <w:marLeft w:val="0"/>
              <w:marRight w:val="0"/>
              <w:marTop w:val="0"/>
              <w:marBottom w:val="0"/>
              <w:divBdr>
                <w:top w:val="none" w:sz="0" w:space="0" w:color="auto"/>
                <w:left w:val="none" w:sz="0" w:space="0" w:color="auto"/>
                <w:bottom w:val="none" w:sz="0" w:space="0" w:color="auto"/>
                <w:right w:val="none" w:sz="0" w:space="0" w:color="auto"/>
              </w:divBdr>
              <w:divsChild>
                <w:div w:id="224412730">
                  <w:marLeft w:val="0"/>
                  <w:marRight w:val="0"/>
                  <w:marTop w:val="0"/>
                  <w:marBottom w:val="0"/>
                  <w:divBdr>
                    <w:top w:val="none" w:sz="0" w:space="0" w:color="auto"/>
                    <w:left w:val="none" w:sz="0" w:space="0" w:color="auto"/>
                    <w:bottom w:val="none" w:sz="0" w:space="0" w:color="auto"/>
                    <w:right w:val="none" w:sz="0" w:space="0" w:color="auto"/>
                  </w:divBdr>
                  <w:divsChild>
                    <w:div w:id="2092655280">
                      <w:marLeft w:val="0"/>
                      <w:marRight w:val="0"/>
                      <w:marTop w:val="0"/>
                      <w:marBottom w:val="0"/>
                      <w:divBdr>
                        <w:top w:val="none" w:sz="0" w:space="0" w:color="auto"/>
                        <w:left w:val="none" w:sz="0" w:space="0" w:color="auto"/>
                        <w:bottom w:val="none" w:sz="0" w:space="0" w:color="auto"/>
                        <w:right w:val="none" w:sz="0" w:space="0" w:color="auto"/>
                      </w:divBdr>
                      <w:divsChild>
                        <w:div w:id="1744789037">
                          <w:marLeft w:val="0"/>
                          <w:marRight w:val="0"/>
                          <w:marTop w:val="0"/>
                          <w:marBottom w:val="0"/>
                          <w:divBdr>
                            <w:top w:val="none" w:sz="0" w:space="0" w:color="auto"/>
                            <w:left w:val="none" w:sz="0" w:space="0" w:color="auto"/>
                            <w:bottom w:val="none" w:sz="0" w:space="0" w:color="auto"/>
                            <w:right w:val="none" w:sz="0" w:space="0" w:color="auto"/>
                          </w:divBdr>
                          <w:divsChild>
                            <w:div w:id="992485771">
                              <w:marLeft w:val="0"/>
                              <w:marRight w:val="0"/>
                              <w:marTop w:val="0"/>
                              <w:marBottom w:val="0"/>
                              <w:divBdr>
                                <w:top w:val="none" w:sz="0" w:space="0" w:color="auto"/>
                                <w:left w:val="none" w:sz="0" w:space="0" w:color="auto"/>
                                <w:bottom w:val="none" w:sz="0" w:space="0" w:color="auto"/>
                                <w:right w:val="none" w:sz="0" w:space="0" w:color="auto"/>
                              </w:divBdr>
                            </w:div>
                            <w:div w:id="1817380730">
                              <w:marLeft w:val="0"/>
                              <w:marRight w:val="0"/>
                              <w:marTop w:val="0"/>
                              <w:marBottom w:val="0"/>
                              <w:divBdr>
                                <w:top w:val="none" w:sz="0" w:space="0" w:color="auto"/>
                                <w:left w:val="none" w:sz="0" w:space="0" w:color="auto"/>
                                <w:bottom w:val="none" w:sz="0" w:space="0" w:color="auto"/>
                                <w:right w:val="none" w:sz="0" w:space="0" w:color="auto"/>
                              </w:divBdr>
                              <w:divsChild>
                                <w:div w:id="955676333">
                                  <w:marLeft w:val="0"/>
                                  <w:marRight w:val="0"/>
                                  <w:marTop w:val="0"/>
                                  <w:marBottom w:val="0"/>
                                  <w:divBdr>
                                    <w:top w:val="none" w:sz="0" w:space="0" w:color="auto"/>
                                    <w:left w:val="none" w:sz="0" w:space="0" w:color="auto"/>
                                    <w:bottom w:val="none" w:sz="0" w:space="0" w:color="auto"/>
                                    <w:right w:val="none" w:sz="0" w:space="0" w:color="auto"/>
                                  </w:divBdr>
                                  <w:divsChild>
                                    <w:div w:id="900218486">
                                      <w:marLeft w:val="0"/>
                                      <w:marRight w:val="0"/>
                                      <w:marTop w:val="0"/>
                                      <w:marBottom w:val="0"/>
                                      <w:divBdr>
                                        <w:top w:val="none" w:sz="0" w:space="0" w:color="auto"/>
                                        <w:left w:val="none" w:sz="0" w:space="0" w:color="auto"/>
                                        <w:bottom w:val="none" w:sz="0" w:space="0" w:color="auto"/>
                                        <w:right w:val="none" w:sz="0" w:space="0" w:color="auto"/>
                                      </w:divBdr>
                                      <w:divsChild>
                                        <w:div w:id="781267309">
                                          <w:marLeft w:val="0"/>
                                          <w:marRight w:val="0"/>
                                          <w:marTop w:val="0"/>
                                          <w:marBottom w:val="0"/>
                                          <w:divBdr>
                                            <w:top w:val="none" w:sz="0" w:space="0" w:color="auto"/>
                                            <w:left w:val="none" w:sz="0" w:space="0" w:color="auto"/>
                                            <w:bottom w:val="none" w:sz="0" w:space="0" w:color="auto"/>
                                            <w:right w:val="none" w:sz="0" w:space="0" w:color="auto"/>
                                          </w:divBdr>
                                          <w:divsChild>
                                            <w:div w:id="13784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3123">
                                      <w:marLeft w:val="0"/>
                                      <w:marRight w:val="0"/>
                                      <w:marTop w:val="0"/>
                                      <w:marBottom w:val="0"/>
                                      <w:divBdr>
                                        <w:top w:val="none" w:sz="0" w:space="0" w:color="auto"/>
                                        <w:left w:val="none" w:sz="0" w:space="0" w:color="auto"/>
                                        <w:bottom w:val="none" w:sz="0" w:space="0" w:color="auto"/>
                                        <w:right w:val="none" w:sz="0" w:space="0" w:color="auto"/>
                                      </w:divBdr>
                                      <w:divsChild>
                                        <w:div w:id="213010857">
                                          <w:marLeft w:val="0"/>
                                          <w:marRight w:val="0"/>
                                          <w:marTop w:val="0"/>
                                          <w:marBottom w:val="0"/>
                                          <w:divBdr>
                                            <w:top w:val="none" w:sz="0" w:space="0" w:color="auto"/>
                                            <w:left w:val="none" w:sz="0" w:space="0" w:color="auto"/>
                                            <w:bottom w:val="none" w:sz="0" w:space="0" w:color="auto"/>
                                            <w:right w:val="none" w:sz="0" w:space="0" w:color="auto"/>
                                          </w:divBdr>
                                          <w:divsChild>
                                            <w:div w:id="14840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3735">
                                      <w:marLeft w:val="0"/>
                                      <w:marRight w:val="0"/>
                                      <w:marTop w:val="0"/>
                                      <w:marBottom w:val="0"/>
                                      <w:divBdr>
                                        <w:top w:val="none" w:sz="0" w:space="0" w:color="auto"/>
                                        <w:left w:val="none" w:sz="0" w:space="0" w:color="auto"/>
                                        <w:bottom w:val="none" w:sz="0" w:space="0" w:color="auto"/>
                                        <w:right w:val="none" w:sz="0" w:space="0" w:color="auto"/>
                                      </w:divBdr>
                                      <w:divsChild>
                                        <w:div w:id="1197159488">
                                          <w:marLeft w:val="0"/>
                                          <w:marRight w:val="0"/>
                                          <w:marTop w:val="0"/>
                                          <w:marBottom w:val="0"/>
                                          <w:divBdr>
                                            <w:top w:val="none" w:sz="0" w:space="0" w:color="auto"/>
                                            <w:left w:val="none" w:sz="0" w:space="0" w:color="auto"/>
                                            <w:bottom w:val="none" w:sz="0" w:space="0" w:color="auto"/>
                                            <w:right w:val="none" w:sz="0" w:space="0" w:color="auto"/>
                                          </w:divBdr>
                                          <w:divsChild>
                                            <w:div w:id="11476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88118">
                                      <w:marLeft w:val="0"/>
                                      <w:marRight w:val="0"/>
                                      <w:marTop w:val="0"/>
                                      <w:marBottom w:val="0"/>
                                      <w:divBdr>
                                        <w:top w:val="none" w:sz="0" w:space="0" w:color="auto"/>
                                        <w:left w:val="none" w:sz="0" w:space="0" w:color="auto"/>
                                        <w:bottom w:val="none" w:sz="0" w:space="0" w:color="auto"/>
                                        <w:right w:val="none" w:sz="0" w:space="0" w:color="auto"/>
                                      </w:divBdr>
                                      <w:divsChild>
                                        <w:div w:id="506870029">
                                          <w:marLeft w:val="0"/>
                                          <w:marRight w:val="0"/>
                                          <w:marTop w:val="0"/>
                                          <w:marBottom w:val="0"/>
                                          <w:divBdr>
                                            <w:top w:val="none" w:sz="0" w:space="0" w:color="auto"/>
                                            <w:left w:val="none" w:sz="0" w:space="0" w:color="auto"/>
                                            <w:bottom w:val="none" w:sz="0" w:space="0" w:color="auto"/>
                                            <w:right w:val="none" w:sz="0" w:space="0" w:color="auto"/>
                                          </w:divBdr>
                                          <w:divsChild>
                                            <w:div w:id="13215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7866">
                                      <w:marLeft w:val="0"/>
                                      <w:marRight w:val="0"/>
                                      <w:marTop w:val="0"/>
                                      <w:marBottom w:val="0"/>
                                      <w:divBdr>
                                        <w:top w:val="none" w:sz="0" w:space="0" w:color="auto"/>
                                        <w:left w:val="none" w:sz="0" w:space="0" w:color="auto"/>
                                        <w:bottom w:val="none" w:sz="0" w:space="0" w:color="auto"/>
                                        <w:right w:val="none" w:sz="0" w:space="0" w:color="auto"/>
                                      </w:divBdr>
                                      <w:divsChild>
                                        <w:div w:id="1208955020">
                                          <w:marLeft w:val="0"/>
                                          <w:marRight w:val="0"/>
                                          <w:marTop w:val="0"/>
                                          <w:marBottom w:val="0"/>
                                          <w:divBdr>
                                            <w:top w:val="none" w:sz="0" w:space="0" w:color="auto"/>
                                            <w:left w:val="none" w:sz="0" w:space="0" w:color="auto"/>
                                            <w:bottom w:val="none" w:sz="0" w:space="0" w:color="auto"/>
                                            <w:right w:val="none" w:sz="0" w:space="0" w:color="auto"/>
                                          </w:divBdr>
                                          <w:divsChild>
                                            <w:div w:id="10550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7967">
                                      <w:marLeft w:val="0"/>
                                      <w:marRight w:val="0"/>
                                      <w:marTop w:val="0"/>
                                      <w:marBottom w:val="0"/>
                                      <w:divBdr>
                                        <w:top w:val="none" w:sz="0" w:space="0" w:color="auto"/>
                                        <w:left w:val="none" w:sz="0" w:space="0" w:color="auto"/>
                                        <w:bottom w:val="none" w:sz="0" w:space="0" w:color="auto"/>
                                        <w:right w:val="none" w:sz="0" w:space="0" w:color="auto"/>
                                      </w:divBdr>
                                      <w:divsChild>
                                        <w:div w:id="1946035290">
                                          <w:marLeft w:val="0"/>
                                          <w:marRight w:val="0"/>
                                          <w:marTop w:val="0"/>
                                          <w:marBottom w:val="0"/>
                                          <w:divBdr>
                                            <w:top w:val="none" w:sz="0" w:space="0" w:color="auto"/>
                                            <w:left w:val="none" w:sz="0" w:space="0" w:color="auto"/>
                                            <w:bottom w:val="none" w:sz="0" w:space="0" w:color="auto"/>
                                            <w:right w:val="none" w:sz="0" w:space="0" w:color="auto"/>
                                          </w:divBdr>
                                          <w:divsChild>
                                            <w:div w:id="19612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0783">
                                      <w:marLeft w:val="0"/>
                                      <w:marRight w:val="0"/>
                                      <w:marTop w:val="0"/>
                                      <w:marBottom w:val="0"/>
                                      <w:divBdr>
                                        <w:top w:val="none" w:sz="0" w:space="0" w:color="auto"/>
                                        <w:left w:val="none" w:sz="0" w:space="0" w:color="auto"/>
                                        <w:bottom w:val="none" w:sz="0" w:space="0" w:color="auto"/>
                                        <w:right w:val="none" w:sz="0" w:space="0" w:color="auto"/>
                                      </w:divBdr>
                                      <w:divsChild>
                                        <w:div w:id="1975794746">
                                          <w:marLeft w:val="0"/>
                                          <w:marRight w:val="0"/>
                                          <w:marTop w:val="0"/>
                                          <w:marBottom w:val="0"/>
                                          <w:divBdr>
                                            <w:top w:val="none" w:sz="0" w:space="0" w:color="auto"/>
                                            <w:left w:val="none" w:sz="0" w:space="0" w:color="auto"/>
                                            <w:bottom w:val="none" w:sz="0" w:space="0" w:color="auto"/>
                                            <w:right w:val="none" w:sz="0" w:space="0" w:color="auto"/>
                                          </w:divBdr>
                                          <w:divsChild>
                                            <w:div w:id="315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9948">
                                      <w:marLeft w:val="0"/>
                                      <w:marRight w:val="0"/>
                                      <w:marTop w:val="0"/>
                                      <w:marBottom w:val="0"/>
                                      <w:divBdr>
                                        <w:top w:val="none" w:sz="0" w:space="0" w:color="auto"/>
                                        <w:left w:val="none" w:sz="0" w:space="0" w:color="auto"/>
                                        <w:bottom w:val="none" w:sz="0" w:space="0" w:color="auto"/>
                                        <w:right w:val="none" w:sz="0" w:space="0" w:color="auto"/>
                                      </w:divBdr>
                                      <w:divsChild>
                                        <w:div w:id="589508902">
                                          <w:marLeft w:val="0"/>
                                          <w:marRight w:val="0"/>
                                          <w:marTop w:val="0"/>
                                          <w:marBottom w:val="0"/>
                                          <w:divBdr>
                                            <w:top w:val="none" w:sz="0" w:space="0" w:color="auto"/>
                                            <w:left w:val="none" w:sz="0" w:space="0" w:color="auto"/>
                                            <w:bottom w:val="none" w:sz="0" w:space="0" w:color="auto"/>
                                            <w:right w:val="none" w:sz="0" w:space="0" w:color="auto"/>
                                          </w:divBdr>
                                          <w:divsChild>
                                            <w:div w:id="6405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2036495">
      <w:bodyDiv w:val="1"/>
      <w:marLeft w:val="0"/>
      <w:marRight w:val="0"/>
      <w:marTop w:val="0"/>
      <w:marBottom w:val="0"/>
      <w:divBdr>
        <w:top w:val="none" w:sz="0" w:space="0" w:color="auto"/>
        <w:left w:val="none" w:sz="0" w:space="0" w:color="auto"/>
        <w:bottom w:val="none" w:sz="0" w:space="0" w:color="auto"/>
        <w:right w:val="none" w:sz="0" w:space="0" w:color="auto"/>
      </w:divBdr>
      <w:divsChild>
        <w:div w:id="1993169659">
          <w:marLeft w:val="0"/>
          <w:marRight w:val="0"/>
          <w:marTop w:val="0"/>
          <w:marBottom w:val="0"/>
          <w:divBdr>
            <w:top w:val="none" w:sz="0" w:space="0" w:color="auto"/>
            <w:left w:val="none" w:sz="0" w:space="0" w:color="auto"/>
            <w:bottom w:val="none" w:sz="0" w:space="0" w:color="auto"/>
            <w:right w:val="none" w:sz="0" w:space="0" w:color="auto"/>
          </w:divBdr>
          <w:divsChild>
            <w:div w:id="323244071">
              <w:marLeft w:val="0"/>
              <w:marRight w:val="0"/>
              <w:marTop w:val="0"/>
              <w:marBottom w:val="0"/>
              <w:divBdr>
                <w:top w:val="none" w:sz="0" w:space="0" w:color="auto"/>
                <w:left w:val="none" w:sz="0" w:space="0" w:color="auto"/>
                <w:bottom w:val="none" w:sz="0" w:space="0" w:color="auto"/>
                <w:right w:val="none" w:sz="0" w:space="0" w:color="auto"/>
              </w:divBdr>
              <w:divsChild>
                <w:div w:id="1226720621">
                  <w:marLeft w:val="0"/>
                  <w:marRight w:val="0"/>
                  <w:marTop w:val="0"/>
                  <w:marBottom w:val="0"/>
                  <w:divBdr>
                    <w:top w:val="none" w:sz="0" w:space="0" w:color="auto"/>
                    <w:left w:val="none" w:sz="0" w:space="0" w:color="auto"/>
                    <w:bottom w:val="none" w:sz="0" w:space="0" w:color="auto"/>
                    <w:right w:val="none" w:sz="0" w:space="0" w:color="auto"/>
                  </w:divBdr>
                  <w:divsChild>
                    <w:div w:id="803503919">
                      <w:marLeft w:val="0"/>
                      <w:marRight w:val="0"/>
                      <w:marTop w:val="0"/>
                      <w:marBottom w:val="0"/>
                      <w:divBdr>
                        <w:top w:val="none" w:sz="0" w:space="0" w:color="auto"/>
                        <w:left w:val="none" w:sz="0" w:space="0" w:color="auto"/>
                        <w:bottom w:val="none" w:sz="0" w:space="0" w:color="auto"/>
                        <w:right w:val="none" w:sz="0" w:space="0" w:color="auto"/>
                      </w:divBdr>
                      <w:divsChild>
                        <w:div w:id="499926229">
                          <w:marLeft w:val="0"/>
                          <w:marRight w:val="0"/>
                          <w:marTop w:val="0"/>
                          <w:marBottom w:val="0"/>
                          <w:divBdr>
                            <w:top w:val="none" w:sz="0" w:space="0" w:color="auto"/>
                            <w:left w:val="none" w:sz="0" w:space="0" w:color="auto"/>
                            <w:bottom w:val="none" w:sz="0" w:space="0" w:color="auto"/>
                            <w:right w:val="none" w:sz="0" w:space="0" w:color="auto"/>
                          </w:divBdr>
                          <w:divsChild>
                            <w:div w:id="506284415">
                              <w:marLeft w:val="0"/>
                              <w:marRight w:val="0"/>
                              <w:marTop w:val="0"/>
                              <w:marBottom w:val="0"/>
                              <w:divBdr>
                                <w:top w:val="none" w:sz="0" w:space="0" w:color="auto"/>
                                <w:left w:val="none" w:sz="0" w:space="0" w:color="auto"/>
                                <w:bottom w:val="none" w:sz="0" w:space="0" w:color="auto"/>
                                <w:right w:val="none" w:sz="0" w:space="0" w:color="auto"/>
                              </w:divBdr>
                              <w:divsChild>
                                <w:div w:id="1370033047">
                                  <w:marLeft w:val="0"/>
                                  <w:marRight w:val="0"/>
                                  <w:marTop w:val="0"/>
                                  <w:marBottom w:val="0"/>
                                  <w:divBdr>
                                    <w:top w:val="none" w:sz="0" w:space="0" w:color="auto"/>
                                    <w:left w:val="none" w:sz="0" w:space="0" w:color="auto"/>
                                    <w:bottom w:val="none" w:sz="0" w:space="0" w:color="auto"/>
                                    <w:right w:val="none" w:sz="0" w:space="0" w:color="auto"/>
                                  </w:divBdr>
                                  <w:divsChild>
                                    <w:div w:id="1771050451">
                                      <w:marLeft w:val="0"/>
                                      <w:marRight w:val="0"/>
                                      <w:marTop w:val="0"/>
                                      <w:marBottom w:val="0"/>
                                      <w:divBdr>
                                        <w:top w:val="none" w:sz="0" w:space="0" w:color="auto"/>
                                        <w:left w:val="none" w:sz="0" w:space="0" w:color="auto"/>
                                        <w:bottom w:val="none" w:sz="0" w:space="0" w:color="auto"/>
                                        <w:right w:val="none" w:sz="0" w:space="0" w:color="auto"/>
                                      </w:divBdr>
                                      <w:divsChild>
                                        <w:div w:id="16855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inkedin.com/in/frankjparisi" TargetMode="External"/><Relationship Id="rId299" Type="http://schemas.openxmlformats.org/officeDocument/2006/relationships/hyperlink" Target="http://takeyourhomeback.com/?p=428" TargetMode="External"/><Relationship Id="rId303" Type="http://schemas.openxmlformats.org/officeDocument/2006/relationships/hyperlink" Target="http://www.linkedin.com/profile/view?id=64746719&amp;authType=name&amp;authToken=z2Hr&amp;locale=en_US&amp;pvs=pp&amp;trk=ppro_viewmore" TargetMode="External"/><Relationship Id="rId21" Type="http://schemas.openxmlformats.org/officeDocument/2006/relationships/hyperlink" Target="http://www.linkedin.com/search?search=&amp;title=Foreclosure+Specialist&amp;sortCriteria=R&amp;keepFacets=true&amp;currentTitle=C&amp;goback=%2Efps_PBCK_Suchan+Murray_*1_*1_*1_*1_*1_*1_*2_*1_Y_*1_*1_*1_false_1_R_*1_*51_*1_*51_true_*2_*2_*2_*2_*2_*2_*2_*2_*2_*2_*2_*2_*2_*2_*2_*2_*2_*2_*2_*2_*2" TargetMode="External"/><Relationship Id="rId42" Type="http://schemas.openxmlformats.org/officeDocument/2006/relationships/hyperlink" Target="http://www.argus-press.com/news/national/article_df8a683a-e1d5-5b4a-b334-a4937e477ff7.html" TargetMode="External"/><Relationship Id="rId63" Type="http://schemas.openxmlformats.org/officeDocument/2006/relationships/hyperlink" Target="https://www.facebook.com/profile.php?id=669141999" TargetMode="External"/><Relationship Id="rId84" Type="http://schemas.openxmlformats.org/officeDocument/2006/relationships/hyperlink" Target="http://takeyourhomeback.com/" TargetMode="External"/><Relationship Id="rId138" Type="http://schemas.openxmlformats.org/officeDocument/2006/relationships/hyperlink" Target="http://www.frauddigest.com/indictments/Linda%20Green%20no%20authority%20to%20sign%20on%20behalf%20of%20MERS%20Sept%202009.pdf" TargetMode="External"/><Relationship Id="rId159" Type="http://schemas.openxmlformats.org/officeDocument/2006/relationships/hyperlink" Target="http://bit.ly/LPScomplaint" TargetMode="External"/><Relationship Id="rId170" Type="http://schemas.openxmlformats.org/officeDocument/2006/relationships/hyperlink" Target="http://199.241.8.115/oncoreweb/showdetails.aspx?id=8185463&amp;rn=0&amp;pi=0&amp;ref=search" TargetMode="External"/><Relationship Id="rId191" Type="http://schemas.openxmlformats.org/officeDocument/2006/relationships/hyperlink" Target="http://205.166.161.12/oncoreV2/showdetails.aspx?id=51125328&amp;rn=10&amp;pi=1&amp;ref=search" TargetMode="External"/><Relationship Id="rId205" Type="http://schemas.openxmlformats.org/officeDocument/2006/relationships/hyperlink" Target="http://www.scribd.com/doc/74684353/MERS-Assignment-of-1st-Mortgage" TargetMode="External"/><Relationship Id="rId226" Type="http://schemas.openxmlformats.org/officeDocument/2006/relationships/hyperlink" Target="http://losangeles.blockshopper.com/zips/91206" TargetMode="External"/><Relationship Id="rId247" Type="http://schemas.openxmlformats.org/officeDocument/2006/relationships/hyperlink" Target="http://www.linkedin.com/company/vericrest-financial-inc.?trk=ppro_cprof" TargetMode="External"/><Relationship Id="rId107" Type="http://schemas.openxmlformats.org/officeDocument/2006/relationships/hyperlink" Target="http://www.corporationwiki.com/Texas/Dallas/donna-acree/34842821.aspx" TargetMode="External"/><Relationship Id="rId268" Type="http://schemas.openxmlformats.org/officeDocument/2006/relationships/hyperlink" Target="https://www.facebook.com/pages/WachoviaWells-Fargo/114045875277322" TargetMode="External"/><Relationship Id="rId289" Type="http://schemas.openxmlformats.org/officeDocument/2006/relationships/hyperlink" Target="http://www.freerepublic.com/focus/f-news/2779342/posts" TargetMode="External"/><Relationship Id="rId11" Type="http://schemas.openxmlformats.org/officeDocument/2006/relationships/hyperlink" Target="http://www.scribd.com/doc/65125403/Wells-Fargo-Motion-for-Reconsideration-of-Order-Denying-Def-Motion-for-Sanction" TargetMode="External"/><Relationship Id="rId32" Type="http://schemas.openxmlformats.org/officeDocument/2006/relationships/hyperlink" Target="http://www.linkedin.com/pub/angelo-mayfield/17/40b/13" TargetMode="External"/><Relationship Id="rId53" Type="http://schemas.openxmlformats.org/officeDocument/2006/relationships/hyperlink" Target="http://www.linkedin.com/search?search=&amp;title=Assistant+Vice+President+-+Foreclosure%2FContested+Default+Resolutions&amp;sortCriteria=R&amp;keepFacets=true&amp;currentTitle=C&amp;goback=%2Efps_PBCK_Suchan+Murray_*1_*1_*1_*1_*1_*1_*2_*1_Y_*1_*1_*1_false_1_R_*1_*51_*1_*51_true_*2_*2_*2_*2_*2_*2_*2_*2_*2_*2_*2_*2_*2_*2_*2_*2_*2_*2_*2_*2_*2" TargetMode="External"/><Relationship Id="rId74" Type="http://schemas.openxmlformats.org/officeDocument/2006/relationships/hyperlink" Target="http://whatsignature.com/files/Laberto_Christina.JPG" TargetMode="External"/><Relationship Id="rId128" Type="http://schemas.openxmlformats.org/officeDocument/2006/relationships/hyperlink" Target="http://www.linkedin.com/pub/joann-rein/47/5a9/678" TargetMode="External"/><Relationship Id="rId149" Type="http://schemas.openxmlformats.org/officeDocument/2006/relationships/hyperlink" Target="http://www.salemdeeds.com/robosite/RobosignerList.asp" TargetMode="External"/><Relationship Id="rId5" Type="http://schemas.openxmlformats.org/officeDocument/2006/relationships/settings" Target="settings.xml"/><Relationship Id="rId95" Type="http://schemas.openxmlformats.org/officeDocument/2006/relationships/hyperlink" Target="http://205.166.161.12/oncoreV2/showdetails.aspx?id=51125324&amp;rn=8&amp;pi=0&amp;ref=search" TargetMode="External"/><Relationship Id="rId160" Type="http://schemas.openxmlformats.org/officeDocument/2006/relationships/hyperlink" Target="http://www.foreclosurehamlet.org/profiles/blogs/pigs-ass-a-sampler-of-ocwen" TargetMode="External"/><Relationship Id="rId181" Type="http://schemas.openxmlformats.org/officeDocument/2006/relationships/hyperlink" Target="http://www.linkedin.com/pub/maria-camarillo/9/2a8/429" TargetMode="External"/><Relationship Id="rId216" Type="http://schemas.openxmlformats.org/officeDocument/2006/relationships/hyperlink" Target="http://www.salemdeeds.com/robosite/RobosignerList.aspx" TargetMode="External"/><Relationship Id="rId237" Type="http://schemas.openxmlformats.org/officeDocument/2006/relationships/hyperlink" Target="http://livinglies.wordpress.com/2011/05/07/cochrane-robosigning-at-aurora/" TargetMode="External"/><Relationship Id="rId258" Type="http://schemas.openxmlformats.org/officeDocument/2006/relationships/hyperlink" Target="http://takeyourhomeback.com/?p=1005" TargetMode="External"/><Relationship Id="rId279" Type="http://schemas.openxmlformats.org/officeDocument/2006/relationships/hyperlink" Target="http://www.linkedin.com/pub/tina-bado/a/83b/507" TargetMode="External"/><Relationship Id="rId22" Type="http://schemas.openxmlformats.org/officeDocument/2006/relationships/hyperlink" Target="http://www.linkedin.com/company/329059?goback=%2Efps_PBCK_Suchan+Murray_*1_*1_*1_*1_*1_*1_*2_*1_Y_*1_*1_*1_false_1_R_*1_*51_*1_*51_true_*2_*2_*2_*2_*2_*2_*2_*2_*2_*2_*2_*2_*2_*2_*2_*2_*2_*2_*2_*2_*2&amp;trk=pro_other_cmpy" TargetMode="External"/><Relationship Id="rId43" Type="http://schemas.openxmlformats.org/officeDocument/2006/relationships/hyperlink" Target="http://whatsignature.com/files/Bly_Bryan.pdf" TargetMode="External"/><Relationship Id="rId64" Type="http://schemas.openxmlformats.org/officeDocument/2006/relationships/hyperlink" Target="http://www.scribd.com/doc/61146555/ROBO-GALORE-LYNN-S-LIST-OF-TOP-MORTGAGE-SIGNERS-FOR-FIRST-HALF-OF-2011" TargetMode="External"/><Relationship Id="rId118" Type="http://schemas.openxmlformats.org/officeDocument/2006/relationships/hyperlink" Target="http://mattweidnerlaw.com/blog/2011/11/bombshell-nevada-attorney-general-releases-massive-indictment/" TargetMode="External"/><Relationship Id="rId139" Type="http://schemas.openxmlformats.org/officeDocument/2006/relationships/hyperlink" Target="http://www.frauddigest.com/indictments/Corrective+Assignment%5b2%5d.pdf" TargetMode="External"/><Relationship Id="rId290" Type="http://schemas.openxmlformats.org/officeDocument/2006/relationships/hyperlink" Target="http://www.americanbanker.com/issues/176_170/robo-signing-foreclosure-mortgage-assignments-1041741-1.html?zkPrintable=1&amp;nopagination=1" TargetMode="External"/><Relationship Id="rId304" Type="http://schemas.openxmlformats.org/officeDocument/2006/relationships/hyperlink" Target="http://www.pascoclerk.com/i3/66-229-227-216IP2011056829.pdf" TargetMode="External"/><Relationship Id="rId85" Type="http://schemas.openxmlformats.org/officeDocument/2006/relationships/hyperlink" Target="http://www.scribd.com/doc/39766637/In-Search-of-Prima-Facie-Authority-of-Bryan-J-Bly-and-Crystal-Moore-to-Assign-Mortgages" TargetMode="External"/><Relationship Id="rId150" Type="http://schemas.openxmlformats.org/officeDocument/2006/relationships/hyperlink" Target="http://www.linkedin.com/pub/katrina-fisher/5/882/544" TargetMode="External"/><Relationship Id="rId171" Type="http://schemas.openxmlformats.org/officeDocument/2006/relationships/hyperlink" Target="http://199.241.8.115/oncoreweb/showdetails.aspx?id=8185465&amp;rn=1&amp;pi=0&amp;ref=search" TargetMode="External"/><Relationship Id="rId192" Type="http://schemas.openxmlformats.org/officeDocument/2006/relationships/hyperlink" Target="http://www.linkedin.com/company/litton?trk=ppro_cprof" TargetMode="External"/><Relationship Id="rId206" Type="http://schemas.openxmlformats.org/officeDocument/2006/relationships/hyperlink" Target="http://www.salemdeeds.com/robosite/RobosignerList.aspx" TargetMode="External"/><Relationship Id="rId227" Type="http://schemas.openxmlformats.org/officeDocument/2006/relationships/hyperlink" Target="http://www.linkedin.com/pub/rachel-warmack/8/83b/985" TargetMode="External"/><Relationship Id="rId248" Type="http://schemas.openxmlformats.org/officeDocument/2006/relationships/hyperlink" Target="http://www.linkedin.com/pub/roy-stringfellow/1a/580/a8a" TargetMode="External"/><Relationship Id="rId269" Type="http://schemas.openxmlformats.org/officeDocument/2006/relationships/hyperlink" Target="https://www.facebook.com/pages/William-Byrd-High-School/108135425880611" TargetMode="External"/><Relationship Id="rId12" Type="http://schemas.openxmlformats.org/officeDocument/2006/relationships/hyperlink" Target="http://4closurefraud.org/2011/11/28/marshall-c-watson-foreclosure-mill-queried-by-fl-ag-re-possible-settlement-violations-by-improper-verification-review-of-fraudclosures/" TargetMode="External"/><Relationship Id="rId33" Type="http://schemas.openxmlformats.org/officeDocument/2006/relationships/hyperlink" Target="http://www.homepreservationnetwork.com/blog/jorge-newbery/robo-signer-misdeeds-may-help-homeowners" TargetMode="External"/><Relationship Id="rId108" Type="http://schemas.openxmlformats.org/officeDocument/2006/relationships/hyperlink" Target="http://www.salemdeeds.com/robosite/RobosignerList.aspx" TargetMode="External"/><Relationship Id="rId129" Type="http://schemas.openxmlformats.org/officeDocument/2006/relationships/hyperlink" Target="http://www.whatsignature.com/files/Kaminski_Joseph.6.pdf" TargetMode="External"/><Relationship Id="rId280" Type="http://schemas.openxmlformats.org/officeDocument/2006/relationships/image" Target="media/image1.wmf"/><Relationship Id="rId54" Type="http://schemas.openxmlformats.org/officeDocument/2006/relationships/hyperlink" Target="http://www.linkedin.com/company/316781?goback=%2Efps_PBCK_Suchan+Murray_*1_*1_*1_*1_*1_*1_*2_*1_Y_*1_*1_*1_false_1_R_*1_*51_*1_*51_true_*2_*2_*2_*2_*2_*2_*2_*2_*2_*2_*2_*2_*2_*2_*2_*2_*2_*2_*2_*2_*2&amp;trk=pro_other_cmpy" TargetMode="External"/><Relationship Id="rId75" Type="http://schemas.openxmlformats.org/officeDocument/2006/relationships/hyperlink" Target="http://www.linkedin.com/company/hsbc-mortgage-services?trk=ppro_cprof" TargetMode="External"/><Relationship Id="rId96" Type="http://schemas.openxmlformats.org/officeDocument/2006/relationships/hyperlink" Target="http://205.166.161.12/oncoreV2/showdetails.aspx?id=51125326&amp;rn=9&amp;pi=0&amp;ref=search" TargetMode="External"/><Relationship Id="rId140" Type="http://schemas.openxmlformats.org/officeDocument/2006/relationships/hyperlink" Target="http://4closurefraud.org/2011/07/28/full-deposition-of-jose-colon-of-ahmsi-and-special-officer-for-sand-canyon-formerly-known-as-option-one/" TargetMode="External"/><Relationship Id="rId161" Type="http://schemas.openxmlformats.org/officeDocument/2006/relationships/hyperlink" Target="http://briankkorteesq.wordpress.com/2010/06/29/fake-assignments-of-mortgagestever-kanescott-andersonjohn-codytamara-pricedory-or-dorey-coebelbernice-thell/" TargetMode="External"/><Relationship Id="rId182" Type="http://schemas.openxmlformats.org/officeDocument/2006/relationships/hyperlink" Target="http://livinglies.wordpress.com/2011/01/28/foreclosure-hamlet-you-know-its-robo-signed-if-their-name-is/" TargetMode="External"/><Relationship Id="rId217" Type="http://schemas.openxmlformats.org/officeDocument/2006/relationships/hyperlink" Target="http://www.salemdeeds.com/robosite/RobosignerList.asp" TargetMode="External"/><Relationship Id="rId6" Type="http://schemas.openxmlformats.org/officeDocument/2006/relationships/webSettings" Target="webSettings.xml"/><Relationship Id="rId238" Type="http://schemas.openxmlformats.org/officeDocument/2006/relationships/hyperlink" Target="http://dockets.justia.com/docket/nevada/nvdce/2:2010cv01121/74641/" TargetMode="External"/><Relationship Id="rId259" Type="http://schemas.openxmlformats.org/officeDocument/2006/relationships/hyperlink" Target="http://205.166.161.12/oncoreV2/showdetails.aspx?id=50497339&amp;rn=90&amp;pi=9&amp;ref=search" TargetMode="External"/><Relationship Id="rId23" Type="http://schemas.openxmlformats.org/officeDocument/2006/relationships/hyperlink" Target="http://www.linkedin.com/company/6088?goback=%2Efps_PBCK_Suchan+Murray_*1_*1_*1_*1_*1_*1_*2_*1_Y_*1_*1_*1_false_1_R_*1_*51_*1_*51_true_*2_*2_*2_*2_*2_*2_*2_*2_*2_*2_*2_*2_*2_*2_*2_*2_*2_*2_*2_*2_*2&amp;trk=pro_other_cmpy" TargetMode="External"/><Relationship Id="rId119" Type="http://schemas.openxmlformats.org/officeDocument/2006/relationships/hyperlink" Target="http://www.linkedin.com/pub/george-a-pinedo/13/568/a6b" TargetMode="External"/><Relationship Id="rId270" Type="http://schemas.openxmlformats.org/officeDocument/2006/relationships/hyperlink" Target="https://www.facebook.com/pages/Vinton-Virginia/108161729206210" TargetMode="External"/><Relationship Id="rId291" Type="http://schemas.openxmlformats.org/officeDocument/2006/relationships/hyperlink" Target="http://cdn.americanbanker.com/media/pdfs/083111HopkinsMortAssign.pdf" TargetMode="External"/><Relationship Id="rId305" Type="http://schemas.openxmlformats.org/officeDocument/2006/relationships/hyperlink" Target="http://www.scribd.com/doc/74684353/MERS-Assignment-of-1st-Mortgage" TargetMode="External"/><Relationship Id="rId44" Type="http://schemas.openxmlformats.org/officeDocument/2006/relationships/hyperlink" Target="http://whatsignature.com/files/Bly_Bryan.1.pdf" TargetMode="External"/><Relationship Id="rId65" Type="http://schemas.openxmlformats.org/officeDocument/2006/relationships/hyperlink" Target="http://www.linkedin.com/pub/carla-naughton/5/332/3a0" TargetMode="External"/><Relationship Id="rId86" Type="http://schemas.openxmlformats.org/officeDocument/2006/relationships/hyperlink" Target="http://www.argus-press.com/news/national/article_df8a683a-e1d5-5b4a-b334-a4937e477ff7.html" TargetMode="External"/><Relationship Id="rId130" Type="http://schemas.openxmlformats.org/officeDocument/2006/relationships/hyperlink" Target="http://www.whatsignature.com/files/Smith_Kathy.2.pdf" TargetMode="External"/><Relationship Id="rId151" Type="http://schemas.openxmlformats.org/officeDocument/2006/relationships/hyperlink" Target="http://www.salemdeeds.com/robosite/RobosignerList.aspx" TargetMode="External"/><Relationship Id="rId172" Type="http://schemas.openxmlformats.org/officeDocument/2006/relationships/hyperlink" Target="http://199.241.8.115/oncoreweb/showdetails.aspx?id=8185463&amp;rn=0&amp;pi=0&amp;ref=search" TargetMode="External"/><Relationship Id="rId193" Type="http://schemas.openxmlformats.org/officeDocument/2006/relationships/hyperlink" Target="http://www.linkedin.com/pub/marti-noriega/19/368/900" TargetMode="External"/><Relationship Id="rId207" Type="http://schemas.openxmlformats.org/officeDocument/2006/relationships/hyperlink" Target="http://www.linkedin.com/company/bank-of-america?trk=ppro_cprof" TargetMode="External"/><Relationship Id="rId228" Type="http://schemas.openxmlformats.org/officeDocument/2006/relationships/hyperlink" Target="http://www.floridabar.org/names.nsf/0/3F5119D2CE188A4685256D39006F0634?OpenDocument" TargetMode="External"/><Relationship Id="rId249" Type="http://schemas.openxmlformats.org/officeDocument/2006/relationships/hyperlink" Target="http://briankkorteesq.wordpress.com/2010/06/29/fake-assignments-of-mortgagestever-kanescott-andersonjohn-codytamara-pricedory-or-dorey-coebelbernice-thell/" TargetMode="External"/><Relationship Id="rId13" Type="http://schemas.openxmlformats.org/officeDocument/2006/relationships/hyperlink" Target="http://www.linkedin.com/company/wells-fargo?trk=ppro_cprof" TargetMode="External"/><Relationship Id="rId109" Type="http://schemas.openxmlformats.org/officeDocument/2006/relationships/hyperlink" Target="http://www.linkedin.com/pub/erica-johnson-seck/6/232/544%20%20Home%20Address%20is%20%201004" TargetMode="External"/><Relationship Id="rId260" Type="http://schemas.openxmlformats.org/officeDocument/2006/relationships/hyperlink" Target="http://205.166.161.12/oncoreV2/showdetails.aspx?id=51125326&amp;rn=9&amp;pi=0&amp;ref=search" TargetMode="External"/><Relationship Id="rId281" Type="http://schemas.openxmlformats.org/officeDocument/2006/relationships/control" Target="activeX/activeX1.xml"/><Relationship Id="rId34" Type="http://schemas.openxmlformats.org/officeDocument/2006/relationships/hyperlink" Target="http://gofightforeclosure.com/blog/hamlet-foreclosure-know-it-robo-if-it-is-signed-the-name/" TargetMode="External"/><Relationship Id="rId55" Type="http://schemas.openxmlformats.org/officeDocument/2006/relationships/hyperlink" Target="http://www.linkedin.com/pub/brian-burnett/5/b26/772" TargetMode="External"/><Relationship Id="rId76" Type="http://schemas.openxmlformats.org/officeDocument/2006/relationships/hyperlink" Target="http://www.linkedin.com/pub/kristen-palumbo/40/668/115" TargetMode="External"/><Relationship Id="rId97" Type="http://schemas.openxmlformats.org/officeDocument/2006/relationships/hyperlink" Target="http://205.166.161.12/oncoreV2/showdetails.aspx?id=51125328&amp;rn=10&amp;pi=1&amp;ref=search" TargetMode="External"/><Relationship Id="rId120" Type="http://schemas.openxmlformats.org/officeDocument/2006/relationships/hyperlink" Target="http://mattweidnerlaw.com/blog/2011/11/bombshell-nevada-attorney-general-releases-massive-indictment/" TargetMode="External"/><Relationship Id="rId141" Type="http://schemas.openxmlformats.org/officeDocument/2006/relationships/hyperlink" Target="http://livinglies.wordpress.com/2011/07/21/robo-signing-continues-without-consequences/" TargetMode="External"/><Relationship Id="rId7" Type="http://schemas.openxmlformats.org/officeDocument/2006/relationships/hyperlink" Target="http://www.whatsignature.com/files/Kelly_Adrienne.JPG" TargetMode="External"/><Relationship Id="rId162" Type="http://schemas.openxmlformats.org/officeDocument/2006/relationships/hyperlink" Target="http://4closurefraud.org/2010/05/24/take-a-look-at-these-two-assignments-not-only-scott-anderson-forgery-notary-fraudforgery-from-ocwen/" TargetMode="External"/><Relationship Id="rId183" Type="http://schemas.openxmlformats.org/officeDocument/2006/relationships/hyperlink" Target="http://205.166.161.12/oncoreV2/showdetails.aspx?id=50492574&amp;rn=0&amp;pi=0&amp;ref=search" TargetMode="External"/><Relationship Id="rId218" Type="http://schemas.openxmlformats.org/officeDocument/2006/relationships/hyperlink" Target="http://www.linkedin.com/pub/nate-blackstun/2a/490/b7a" TargetMode="External"/><Relationship Id="rId239" Type="http://schemas.openxmlformats.org/officeDocument/2006/relationships/hyperlink" Target="http://livinglies.wordpress.com/2011/03/25/wisconsin-appeals-ct-aurora-is-not-owner-of-note-trial-court-reversed/" TargetMode="External"/><Relationship Id="rId250" Type="http://schemas.openxmlformats.org/officeDocument/2006/relationships/hyperlink" Target="http://livinglies.wordpress.com/2011/01/28/foreclosure-hamlet-you-know-its-robo-signed-if-their-name-is/" TargetMode="External"/><Relationship Id="rId271" Type="http://schemas.openxmlformats.org/officeDocument/2006/relationships/hyperlink" Target="https://www.facebook.com/pages/Vinton-Virginia/108161729206210" TargetMode="External"/><Relationship Id="rId292" Type="http://schemas.openxmlformats.org/officeDocument/2006/relationships/hyperlink" Target="http://www.salemdeeds.com/robosite/RobosignerList.asp" TargetMode="External"/><Relationship Id="rId306" Type="http://schemas.openxmlformats.org/officeDocument/2006/relationships/fontTable" Target="fontTable.xml"/><Relationship Id="rId24" Type="http://schemas.openxmlformats.org/officeDocument/2006/relationships/hyperlink" Target="http://www.salemdeeds.com/robosite/RobosignerList.aspx" TargetMode="External"/><Relationship Id="rId40" Type="http://schemas.openxmlformats.org/officeDocument/2006/relationships/hyperlink" Target="http://www.scribd.com/doc/74684353/MERS-Assignment-of-1st-Mortgage" TargetMode="External"/><Relationship Id="rId45" Type="http://schemas.openxmlformats.org/officeDocument/2006/relationships/hyperlink" Target="http://whatsignature.com/files/Bly_Bryan.3.pdf" TargetMode="External"/><Relationship Id="rId66" Type="http://schemas.openxmlformats.org/officeDocument/2006/relationships/hyperlink" Target="http://www.scribd.com/doc/61146555/ROBO-GALORE-LYNN-S-LIST-OF-TOP-MORTGAGE-SIGNERS-FOR-FIRST-HALF-OF-2011" TargetMode="External"/><Relationship Id="rId87" Type="http://schemas.openxmlformats.org/officeDocument/2006/relationships/hyperlink" Target="http://www.whatsignature.com/files/Doko_Dhurata.3.pdf" TargetMode="External"/><Relationship Id="rId110" Type="http://schemas.openxmlformats.org/officeDocument/2006/relationships/hyperlink" Target="http://4closurefraud.org/2009/11/15/full-deposition-of-the-infamous-erica-johnson-seck-re-indymac-federal-bank-fsb-plaintiff-vs-israel-a-machado-50-2008-ca-037322xxxx-mb/" TargetMode="External"/><Relationship Id="rId115" Type="http://schemas.openxmlformats.org/officeDocument/2006/relationships/hyperlink" Target="http://www.linkedin.com/company/hsbc?trk=ppro_cprof" TargetMode="External"/><Relationship Id="rId131" Type="http://schemas.openxmlformats.org/officeDocument/2006/relationships/hyperlink" Target="http://www.whatsignature.com/files/Kaminski_Joseph.pdf" TargetMode="External"/><Relationship Id="rId136" Type="http://schemas.openxmlformats.org/officeDocument/2006/relationships/hyperlink" Target="http://www.frauddigest.com/indictments/Corrective+Assignment%5b2%5d.pdf" TargetMode="External"/><Relationship Id="rId157" Type="http://schemas.openxmlformats.org/officeDocument/2006/relationships/hyperlink" Target="http://www.salemdeeds.com/robosite/RobosignerList.asp" TargetMode="External"/><Relationship Id="rId178" Type="http://schemas.openxmlformats.org/officeDocument/2006/relationships/hyperlink" Target="http://www.linkedin.com/company/4302?goback=%2Efps_PBCK_maria+camarillo_*1_*1_*1_*1_*1_*1_*2_*1_Y_*1_*1_*1_false_1_R_*1_*51_*1_*51_true_*2_*2_*2_*2_*2_*2_*2_*2_*2_*2_*2_*2_*2_*2_*2_*2_*2_*2_*2_*2_*2&amp;trk=pro_other_cmpy" TargetMode="External"/><Relationship Id="rId301" Type="http://schemas.openxmlformats.org/officeDocument/2006/relationships/hyperlink" Target="http://www.linkedin.com/company/jpmorgan-chase?trk=ppro_cprof" TargetMode="External"/><Relationship Id="rId61" Type="http://schemas.openxmlformats.org/officeDocument/2006/relationships/hyperlink" Target="http://www.linkedin.com/search?search=&amp;currentCompany=C&amp;company=Law+Office+of+Marshall+Watson&amp;sortCriteria=R&amp;keepFacets=true&amp;goback=%2Efps_PBCK_Suchan+Murray_*1_*1_*1_*1_*1_*1_*2_*1_Y_*1_*1_*1_false_1_R_*1_*51_*1_*51_true_*2_*2_*2_*2_*2_*2_*2_*2_*2_*2_*2_*2_*2_*2_*2_*2_*2_*2_*2_*2_*2" TargetMode="External"/><Relationship Id="rId82" Type="http://schemas.openxmlformats.org/officeDocument/2006/relationships/hyperlink" Target="http://www.linkedin.com/search?search=&amp;title=Vice+President%2C+Business+Control+Manager&amp;sortCriteria=R&amp;keepFacets=true&amp;currentTitle=C&amp;goback=%2Efps_PBCK_CHRISTOPHER+HERRERA_*1_*1_*1_*1_*1_*1_*2_*1_Y_*1_*1_*1_false_1_R_*1_*51_*1_*51_true_*2_*2_*2_*2_*2_*2_*2_*2_*2_*2_*2_*2_*2_*2_*2_*2_*2_*2_*2_*2_*2" TargetMode="External"/><Relationship Id="rId152" Type="http://schemas.openxmlformats.org/officeDocument/2006/relationships/hyperlink" Target="http://dockets.justia.com/docket/illinois/ilndce/1:2011cv02308/254283/" TargetMode="External"/><Relationship Id="rId173" Type="http://schemas.openxmlformats.org/officeDocument/2006/relationships/hyperlink" Target="http://199.241.8.115/oncoreweb/showdetails.aspx?id=8185465&amp;rn=1&amp;pi=0&amp;ref=search" TargetMode="External"/><Relationship Id="rId194" Type="http://schemas.openxmlformats.org/officeDocument/2006/relationships/hyperlink" Target="http://members.beforeitsnews.com/story/520/933/Robo_Signers_h-z_Updated_April_1,_2011.html" TargetMode="External"/><Relationship Id="rId199" Type="http://schemas.openxmlformats.org/officeDocument/2006/relationships/hyperlink" Target="http://livinglies.wordpress.com/2010/02/25/hers-info-invalid-notarization/" TargetMode="External"/><Relationship Id="rId203" Type="http://schemas.openxmlformats.org/officeDocument/2006/relationships/hyperlink" Target="http://www.corporationwiki.com/California/Mission-Hills/executive-trustee-services-llc-2663366.aspx" TargetMode="External"/><Relationship Id="rId208" Type="http://schemas.openxmlformats.org/officeDocument/2006/relationships/hyperlink" Target="http://www.linkedin.com/company/bank-of-america?trk=ppro_cprof" TargetMode="External"/><Relationship Id="rId229" Type="http://schemas.openxmlformats.org/officeDocument/2006/relationships/hyperlink" Target="http://www.dre.ca.gov" TargetMode="External"/><Relationship Id="rId19" Type="http://schemas.openxmlformats.org/officeDocument/2006/relationships/hyperlink" Target="http://www.linkedin.com/search?search=&amp;title=Customer+Service+Specialist%2FRecruiter&amp;sortCriteria=R&amp;keepFacets=true&amp;currentTitle=C&amp;goback=%2Efps_PBCK_Suchan+Murray_*1_*1_*1_*1_*1_*1_*2_*1_Y_*1_*1_*1_false_1_R_*1_*51_*1_*51_true_*2_*2_*2_*2_*2_*2_*2_*2_*2_*2_*2_*2_*2_*2_*2_*2_*2_*2_*2_*2_*2" TargetMode="External"/><Relationship Id="rId224" Type="http://schemas.openxmlformats.org/officeDocument/2006/relationships/hyperlink" Target="http://losangeles.blockshopper.com/cities/glendale/streets/n.louise.st" TargetMode="External"/><Relationship Id="rId240" Type="http://schemas.openxmlformats.org/officeDocument/2006/relationships/hyperlink" Target="http://www.scribd.com/doc/61146555/ROBO-GALORE-LYNN-S-LIST-OF-TOP-MORTGAGE-SIGNERS-FOR-FIRST-HALF-OF-2011" TargetMode="External"/><Relationship Id="rId245" Type="http://schemas.openxmlformats.org/officeDocument/2006/relationships/hyperlink" Target="http://www.linkedin.com/company/fis-lps?trk=ppro_cprof" TargetMode="External"/><Relationship Id="rId261" Type="http://schemas.openxmlformats.org/officeDocument/2006/relationships/hyperlink" Target="http://205.166.161.12/oncoreV2/showdetails.aspx?id=51125328&amp;rn=10&amp;pi=1&amp;ref=search" TargetMode="External"/><Relationship Id="rId266" Type="http://schemas.openxmlformats.org/officeDocument/2006/relationships/hyperlink" Target="http://www.foreclosurehamlet.org/profile/Jackdougherty?xg_source=activity" TargetMode="External"/><Relationship Id="rId287" Type="http://schemas.openxmlformats.org/officeDocument/2006/relationships/hyperlink" Target="http://foreclosureselfdefense.wordpress.com/fraudclosure-robo-signers-at-root/" TargetMode="External"/><Relationship Id="rId14" Type="http://schemas.openxmlformats.org/officeDocument/2006/relationships/hyperlink" Target="http://www.linkedin.com/company/greenpoint-mortgage?trk=ppro_cprof" TargetMode="External"/><Relationship Id="rId30" Type="http://schemas.openxmlformats.org/officeDocument/2006/relationships/hyperlink" Target="http://www.linkedin.com/company/saxon-mortgage?trk=ppro_cprof" TargetMode="External"/><Relationship Id="rId35" Type="http://schemas.openxmlformats.org/officeDocument/2006/relationships/hyperlink" Target="https://www.facebook.com/pages/Bayview-Asset-Management/114534125248936" TargetMode="External"/><Relationship Id="rId56" Type="http://schemas.openxmlformats.org/officeDocument/2006/relationships/hyperlink" Target="http://www.linkedin.com/search?search=&amp;title=AVP+-+Foreclosure&amp;sortCriteria=R&amp;keepFacets=true&amp;currentTitle=C&amp;goback=%2Efps_PBCK_Suchan+Murray_*1_*1_*1_*1_*1_*1_*2_*1_Y_*1_*1_*1_false_1_R_*1_*51_*1_*51_true_*2_*2_*2_*2_*2_*2_*2_*2_*2_*2_*2_*2_*2_*2_*2_*2_*2_*2_*2_*2_*2" TargetMode="External"/><Relationship Id="rId77" Type="http://schemas.openxmlformats.org/officeDocument/2006/relationships/hyperlink" Target="http://www.linkedin.com/company/indymac-bank?trk=ppro_cprof" TargetMode="External"/><Relationship Id="rId100" Type="http://schemas.openxmlformats.org/officeDocument/2006/relationships/hyperlink" Target="http://4closurefraud.org/2011/11/28/marshall-c-watson-foreclosure-mill-queried-by-fl-ag-re-possible-settlement-violations-by-improper-verification-review-of-fraudclosures/" TargetMode="External"/><Relationship Id="rId105" Type="http://schemas.openxmlformats.org/officeDocument/2006/relationships/hyperlink" Target="http://205.166.161.12/oncoreV2/showdetails.aspx?id=51125328&amp;rn=10&amp;pi=1&amp;ref=search" TargetMode="External"/><Relationship Id="rId126" Type="http://schemas.openxmlformats.org/officeDocument/2006/relationships/hyperlink" Target="http://www.linkedin.com/pub/jim-schollmeyer/6/b76/701" TargetMode="External"/><Relationship Id="rId147" Type="http://schemas.openxmlformats.org/officeDocument/2006/relationships/hyperlink" Target="http://www.floridabar.org/names.nsf/0/BC7F3993076381EA8525724500543388?OpenDocument" TargetMode="External"/><Relationship Id="rId168" Type="http://schemas.openxmlformats.org/officeDocument/2006/relationships/hyperlink" Target="http://www.linkedin.com/company/wells-fargo-home-mortgage?trk=ppro_cprof" TargetMode="External"/><Relationship Id="rId282" Type="http://schemas.openxmlformats.org/officeDocument/2006/relationships/control" Target="activeX/activeX2.xml"/><Relationship Id="rId8" Type="http://schemas.openxmlformats.org/officeDocument/2006/relationships/hyperlink" Target="http://199.241.8.115/oncoreweb/showdetails.aspx?id=8185463&amp;rn=0&amp;pi=0&amp;ref=search" TargetMode="External"/><Relationship Id="rId51" Type="http://schemas.openxmlformats.org/officeDocument/2006/relationships/hyperlink" Target="http://www.scribd.com/doc/39766637/In-Search-of-Prima-Facie-Authority-of-Bryan-J-Bly-and-Crystal-Moore-to-Assign-Mortgages" TargetMode="External"/><Relationship Id="rId72" Type="http://schemas.openxmlformats.org/officeDocument/2006/relationships/hyperlink" Target="http://www.salemdeeds.com/robosite/RobosignerList.aspx" TargetMode="External"/><Relationship Id="rId93" Type="http://schemas.openxmlformats.org/officeDocument/2006/relationships/hyperlink" Target="http://www.salemdeeds.com/robosite/RobosignerList.asp" TargetMode="External"/><Relationship Id="rId98" Type="http://schemas.openxmlformats.org/officeDocument/2006/relationships/hyperlink" Target="http://www.scribd.com/doc/40927249/Bank-Of-America-Robo-signer-List" TargetMode="External"/><Relationship Id="rId121" Type="http://schemas.openxmlformats.org/officeDocument/2006/relationships/hyperlink" Target="http://www.linkedin.com/pub/gregg-blaney-gregg-blaney/18/38b/b06" TargetMode="External"/><Relationship Id="rId142" Type="http://schemas.openxmlformats.org/officeDocument/2006/relationships/hyperlink" Target="http://stopforeclosurefraud.com/2010/10/12/full-deposition-of-residential-fundinggmac-judy-faber-us-bank-v-cook/" TargetMode="External"/><Relationship Id="rId163" Type="http://schemas.openxmlformats.org/officeDocument/2006/relationships/hyperlink" Target="http://www.linkedin.com/company/metlife?trk=ppro_cprof" TargetMode="External"/><Relationship Id="rId184" Type="http://schemas.openxmlformats.org/officeDocument/2006/relationships/hyperlink" Target="http://205.166.161.12/oncoreV2/showdetails.aspx?id=50492576&amp;rn=1&amp;pi=0&amp;ref=search" TargetMode="External"/><Relationship Id="rId189" Type="http://schemas.openxmlformats.org/officeDocument/2006/relationships/hyperlink" Target="http://205.166.161.12/oncoreV2/showdetails.aspx?id=50646665&amp;rn=0&amp;pi=0&amp;ref=search" TargetMode="External"/><Relationship Id="rId219" Type="http://schemas.openxmlformats.org/officeDocument/2006/relationships/hyperlink" Target="http://www.chicagotribune.com/news/sns-rt-us-foreclosure-lawsuittre81121h-20120202,0,7722904.story" TargetMode="External"/><Relationship Id="rId3" Type="http://schemas.openxmlformats.org/officeDocument/2006/relationships/styles" Target="styles.xml"/><Relationship Id="rId214" Type="http://schemas.openxmlformats.org/officeDocument/2006/relationships/hyperlink" Target="http://www.scribd.com/doc/74684353/MERS-Assignment-of-1st-Mortgage" TargetMode="External"/><Relationship Id="rId230" Type="http://schemas.openxmlformats.org/officeDocument/2006/relationships/hyperlink" Target="http://www.dre.ca.gov/pdf_docs/rebsum07.pdf" TargetMode="External"/><Relationship Id="rId235" Type="http://schemas.openxmlformats.org/officeDocument/2006/relationships/hyperlink" Target="http://205.166.161.12/oncoreV2/showdetails.aspx?id=51125286&amp;rn=3&amp;pi=0&amp;ref=search" TargetMode="External"/><Relationship Id="rId251" Type="http://schemas.openxmlformats.org/officeDocument/2006/relationships/hyperlink" Target="http://www.linkedin.com/company/onewest-bank?trk=ppro_cprof" TargetMode="External"/><Relationship Id="rId256" Type="http://schemas.openxmlformats.org/officeDocument/2006/relationships/hyperlink" Target="http://www.zerohedge.com/print/312086" TargetMode="External"/><Relationship Id="rId277" Type="http://schemas.openxmlformats.org/officeDocument/2006/relationships/hyperlink" Target="http://4closurefraud.org/2010/10/03/kaboom-class-action-vs-mortgage-electronic-registration-systems-gmac-deutsche-bank-nationstar-aurora-bac-citi-us-bank-lps-et-al/" TargetMode="External"/><Relationship Id="rId298" Type="http://schemas.openxmlformats.org/officeDocument/2006/relationships/hyperlink" Target="http://www.linkedin.com/company/jpmorgan-chase?trk=ppro_cprof" TargetMode="External"/><Relationship Id="rId25" Type="http://schemas.openxmlformats.org/officeDocument/2006/relationships/hyperlink" Target="http://4closurefraud.org/2011/05/27/fight-club-attorney-george-babcock-andrew-harmon-signatures-examined-by-handwriting-expert/" TargetMode="External"/><Relationship Id="rId46" Type="http://schemas.openxmlformats.org/officeDocument/2006/relationships/hyperlink" Target="http://whatsignature.com/files/Bly_Bryan.4.pdf" TargetMode="External"/><Relationship Id="rId67" Type="http://schemas.openxmlformats.org/officeDocument/2006/relationships/hyperlink" Target="http://www.linkedin.com/pub/carolyn-burgess/4/919/1a6" TargetMode="External"/><Relationship Id="rId116" Type="http://schemas.openxmlformats.org/officeDocument/2006/relationships/hyperlink" Target="http://www.linkedin.com/company/citi?trk=ppro_cprof" TargetMode="External"/><Relationship Id="rId137" Type="http://schemas.openxmlformats.org/officeDocument/2006/relationships/hyperlink" Target="http://www.frauddigest.com/indictments/Gx12P0-ShowPDF.aspx.pdf.pdf" TargetMode="External"/><Relationship Id="rId158" Type="http://schemas.openxmlformats.org/officeDocument/2006/relationships/hyperlink" Target="http://www.salemdeeds.com/robosite/RobosignerList.asp" TargetMode="External"/><Relationship Id="rId272" Type="http://schemas.openxmlformats.org/officeDocument/2006/relationships/hyperlink" Target="https://www.facebook.com/profile.php?id=100000164047183" TargetMode="External"/><Relationship Id="rId293" Type="http://schemas.openxmlformats.org/officeDocument/2006/relationships/hyperlink" Target="http://www.linkedin.com/company/wachovia-a-wells-fargo-company?trk=ppro_cprof" TargetMode="External"/><Relationship Id="rId302" Type="http://schemas.openxmlformats.org/officeDocument/2006/relationships/hyperlink" Target="http://www.linkedin.com/pub/violeta-sarkissian/8/2bb/983" TargetMode="External"/><Relationship Id="rId307" Type="http://schemas.openxmlformats.org/officeDocument/2006/relationships/theme" Target="theme/theme1.xml"/><Relationship Id="rId20" Type="http://schemas.openxmlformats.org/officeDocument/2006/relationships/hyperlink" Target="http://www.linkedin.com/search?search=&amp;currentCompany=C&amp;company=Indymac+Federal+Bank+for+Spherion&amp;sortCriteria=R&amp;keepFacets=true&amp;goback=%2Efps_PBCK_Suchan+Murray_*1_*1_*1_*1_*1_*1_*2_*1_Y_*1_*1_*1_false_1_R_*1_*51_*1_*51_true_*2_*2_*2_*2_*2_*2_*2_*2_*2_*2_*2_*2_*2_*2_*2_*2_*2_*2_*2_*2_*2" TargetMode="External"/><Relationship Id="rId41" Type="http://schemas.openxmlformats.org/officeDocument/2006/relationships/hyperlink" Target="http://www.youtube.com/watch%3Fv%3Ds0pyouVwJnE" TargetMode="External"/><Relationship Id="rId62" Type="http://schemas.openxmlformats.org/officeDocument/2006/relationships/hyperlink" Target="https://www.facebook.com/pages/Wells-Fargo-Home-Mortgage/107252099309161" TargetMode="External"/><Relationship Id="rId83" Type="http://schemas.openxmlformats.org/officeDocument/2006/relationships/hyperlink" Target="http://www.linkedin.com/in/cdeherrera" TargetMode="External"/><Relationship Id="rId88" Type="http://schemas.openxmlformats.org/officeDocument/2006/relationships/hyperlink" Target="http://www.whatsignature.com/files/Doko_Dhurata.4.pdf" TargetMode="External"/><Relationship Id="rId111" Type="http://schemas.openxmlformats.org/officeDocument/2006/relationships/hyperlink" Target="http://www.whatsignature.com/files/Johnson-Seck_Erica.GIF" TargetMode="External"/><Relationship Id="rId132" Type="http://schemas.openxmlformats.org/officeDocument/2006/relationships/hyperlink" Target="http://www.whatsignature.com/files/Kaminski_Joseph.1.pdf" TargetMode="External"/><Relationship Id="rId153" Type="http://schemas.openxmlformats.org/officeDocument/2006/relationships/hyperlink" Target="http://www.foreclosuredefenseblog.com/2011/09/" TargetMode="External"/><Relationship Id="rId174" Type="http://schemas.openxmlformats.org/officeDocument/2006/relationships/hyperlink" Target="http://www.city-data.com/zips/19111.html" TargetMode="External"/><Relationship Id="rId179" Type="http://schemas.openxmlformats.org/officeDocument/2006/relationships/hyperlink" Target="http://www.linkedin.com/search?search=&amp;title=Supervisor&amp;sortCriteria=R&amp;keepFacets=true&amp;currentTitle=C&amp;goback=%2Efps_PBCK_maria+camarillo_*1_*1_*1_*1_*1_*1_*2_*1_Y_*1_*1_*1_false_1_R_*1_*51_*1_*51_true_*2_*2_*2_*2_*2_*2_*2_*2_*2_*2_*2_*2_*2_*2_*2_*2_*2_*2_*2_*2_*2" TargetMode="External"/><Relationship Id="rId195" Type="http://schemas.openxmlformats.org/officeDocument/2006/relationships/hyperlink" Target="http://4closurefraud.org/2011/03/30/full-deposition-of-tywanna-thomas-mother-cheryl-denise-thomas-of-docx-lps/" TargetMode="External"/><Relationship Id="rId209" Type="http://schemas.openxmlformats.org/officeDocument/2006/relationships/hyperlink" Target="http://www.linkedin.com/company/bank-of-america?trk=ppro_cprof" TargetMode="External"/><Relationship Id="rId190" Type="http://schemas.openxmlformats.org/officeDocument/2006/relationships/hyperlink" Target="http://205.166.161.12/oncoreV2/showdetails.aspx?id=51125326&amp;rn=9&amp;pi=0&amp;ref=search" TargetMode="External"/><Relationship Id="rId204" Type="http://schemas.openxmlformats.org/officeDocument/2006/relationships/hyperlink" Target="http://whatsignature.com/Lsignatures.html" TargetMode="External"/><Relationship Id="rId220" Type="http://schemas.openxmlformats.org/officeDocument/2006/relationships/hyperlink" Target="http://www.scribd.com/doc/61146555/ROBO-GALORE-LYNN-S-LIST-OF-TOP-MORTGAGE-SIGNERS-FOR-FIRST-HALF-OF-2011" TargetMode="External"/><Relationship Id="rId225" Type="http://schemas.openxmlformats.org/officeDocument/2006/relationships/hyperlink" Target="http://losangeles.blockshopper.com/cities/glendale" TargetMode="External"/><Relationship Id="rId241" Type="http://schemas.openxmlformats.org/officeDocument/2006/relationships/hyperlink" Target="http://www.salemdeeds.com/robosite/RobosignerList.aspx" TargetMode="External"/><Relationship Id="rId246" Type="http://schemas.openxmlformats.org/officeDocument/2006/relationships/hyperlink" Target="http://www.linkedin.com/pub/rodney-cadwell/6/128/2b6" TargetMode="External"/><Relationship Id="rId267" Type="http://schemas.openxmlformats.org/officeDocument/2006/relationships/hyperlink" Target="http://www.propublica.org/documents/item/july-2009-deposition-by-tamara-savery-of-wells-fargo" TargetMode="External"/><Relationship Id="rId288" Type="http://schemas.openxmlformats.org/officeDocument/2006/relationships/hyperlink" Target="http://www.foreclosurehamlet.org/forum/topics/4164911:Topic:29971?commentId=4164911%3AComment%3A30031" TargetMode="External"/><Relationship Id="rId15" Type="http://schemas.openxmlformats.org/officeDocument/2006/relationships/hyperlink" Target="http://www.linkedin.com/pub/amy-prophet/15/1b5/b21" TargetMode="External"/><Relationship Id="rId36" Type="http://schemas.openxmlformats.org/officeDocument/2006/relationships/hyperlink" Target="http://www.linkedin.com/search/fpsearch?type=people&amp;keywords=Anissa+Hickerson&amp;pplSearchOrigin=GLHD&amp;pageKey=fps_results&amp;search=Search" TargetMode="External"/><Relationship Id="rId57" Type="http://schemas.openxmlformats.org/officeDocument/2006/relationships/hyperlink" Target="http://www.linkedin.com/company/329059?goback=%2Efps_PBCK_Suchan+Murray_*1_*1_*1_*1_*1_*1_*2_*1_Y_*1_*1_*1_false_1_R_*1_*51_*1_*51_true_*2_*2_*2_*2_*2_*2_*2_*2_*2_*2_*2_*2_*2_*2_*2_*2_*2_*2_*2_*2_*2&amp;trk=pro_other_cmpy" TargetMode="External"/><Relationship Id="rId106" Type="http://schemas.openxmlformats.org/officeDocument/2006/relationships/hyperlink" Target="http://www.corporationwiki.com/Texas/Dallas/ctx-mortgage-company-llc-4356054.aspx" TargetMode="External"/><Relationship Id="rId127" Type="http://schemas.openxmlformats.org/officeDocument/2006/relationships/hyperlink" Target="http://www.scribd.com/doc/75472996/75178674-Joann-Rein-Depo-Aurora-Robosigner" TargetMode="External"/><Relationship Id="rId262" Type="http://schemas.openxmlformats.org/officeDocument/2006/relationships/hyperlink" Target="http://www.linkedin.com/pub/tina-sevillano/15/106/a92" TargetMode="External"/><Relationship Id="rId283" Type="http://schemas.openxmlformats.org/officeDocument/2006/relationships/hyperlink" Target="http://www.linkedin.com/pub/topako-love/15/148/b32" TargetMode="External"/><Relationship Id="rId10" Type="http://schemas.openxmlformats.org/officeDocument/2006/relationships/hyperlink" Target="http://www.scribd.com/doc/45836503/Full-Deposition-of-Alden-Berner-of-Wells-Fargo" TargetMode="External"/><Relationship Id="rId31" Type="http://schemas.openxmlformats.org/officeDocument/2006/relationships/hyperlink" Target="http://www.linkedin.com/company/saxon-mortgage?trk=ppro_cprof" TargetMode="External"/><Relationship Id="rId52" Type="http://schemas.openxmlformats.org/officeDocument/2006/relationships/hyperlink" Target="http://www.scribd.com/doc/39766637/In-Search-of-Prima-Facie-Authority-of-Bryan-J-Bly-and-Crystal-Moore-to-Assign-Mortgages" TargetMode="External"/><Relationship Id="rId73" Type="http://schemas.openxmlformats.org/officeDocument/2006/relationships/hyperlink" Target="http://www.salemdeeds.com/robosite/RobosignerList.asp" TargetMode="External"/><Relationship Id="rId78" Type="http://schemas.openxmlformats.org/officeDocument/2006/relationships/hyperlink" Target="http://www.linkedin.com/pub/cindy-mcgovern/b/6a3/26" TargetMode="External"/><Relationship Id="rId94" Type="http://schemas.openxmlformats.org/officeDocument/2006/relationships/hyperlink" Target="http://www.scribd.com/doc/39766637/In-Search-of-Prima-Facie-Authority-of-Bryan-J-Bly-and-Crystal-Moore-to-Assign-Mortgages" TargetMode="External"/><Relationship Id="rId99" Type="http://schemas.openxmlformats.org/officeDocument/2006/relationships/hyperlink" Target="http://www.salemdeeds.com/pdf/RoboSigners.pdf" TargetMode="External"/><Relationship Id="rId101" Type="http://schemas.openxmlformats.org/officeDocument/2006/relationships/hyperlink" Target="http://www.scribd.com/doc/65125403/Wells-Fargo-Motion-for-Reconsideration-of-Order-Denying-Def-Motion-for-Sanction" TargetMode="External"/><Relationship Id="rId122" Type="http://schemas.openxmlformats.org/officeDocument/2006/relationships/hyperlink" Target="http://www.scribd.com/doc/61146555/ROBO-GALORE-LYNN-S-LIST-OF-TOP-MORTGAGE-SIGNERS-FOR-FIRST-HALF-OF-2011" TargetMode="External"/><Relationship Id="rId143" Type="http://schemas.openxmlformats.org/officeDocument/2006/relationships/hyperlink" Target="http://www.whatsignature.com/files/Kelley_Justin_J.JPG" TargetMode="External"/><Relationship Id="rId148" Type="http://schemas.openxmlformats.org/officeDocument/2006/relationships/hyperlink" Target="http://205.166.161.12/oncoreV2/showdetails.aspx?id=50791784&amp;rn=0&amp;pi=0&amp;ref=search" TargetMode="External"/><Relationship Id="rId164" Type="http://schemas.openxmlformats.org/officeDocument/2006/relationships/hyperlink" Target="http://www.linkedin.com/in/lindagarloch" TargetMode="External"/><Relationship Id="rId169" Type="http://schemas.openxmlformats.org/officeDocument/2006/relationships/hyperlink" Target="http://www.linkedin.com/pub/lorraine-best/3/905/a8a" TargetMode="External"/><Relationship Id="rId185" Type="http://schemas.openxmlformats.org/officeDocument/2006/relationships/hyperlink" Target="http://205.166.161.12/oncoreV2/showdetails.aspx?id=50492578&amp;rn=2&amp;pi=0&amp;ref=search" TargetMode="External"/><Relationship Id="rId4" Type="http://schemas.microsoft.com/office/2007/relationships/stylesWithEffects" Target="stylesWithEffects.xml"/><Relationship Id="rId9" Type="http://schemas.openxmlformats.org/officeDocument/2006/relationships/hyperlink" Target="http://199.241.8.115/oncoreweb/showdetails.aspx?id=8185465&amp;rn=1&amp;pi=0&amp;ref=search" TargetMode="External"/><Relationship Id="rId180" Type="http://schemas.openxmlformats.org/officeDocument/2006/relationships/hyperlink" Target="http://www.linkedin.com/company/1123?goback=%2Efps_PBCK_maria+camarillo_*1_*1_*1_*1_*1_*1_*2_*1_Y_*1_*1_*1_false_1_R_*1_*51_*1_*51_true_*2_*2_*2_*2_*2_*2_*2_*2_*2_*2_*2_*2_*2_*2_*2_*2_*2_*2_*2_*2_*2&amp;trk=pro_other_cmpy" TargetMode="External"/><Relationship Id="rId210" Type="http://schemas.openxmlformats.org/officeDocument/2006/relationships/hyperlink" Target="http://www.linkedin.com/company/bank-of-america?trk=ppro_cprof" TargetMode="External"/><Relationship Id="rId215" Type="http://schemas.openxmlformats.org/officeDocument/2006/relationships/hyperlink" Target="http://www.salemdeeds.com/robosite/RobosignerList.asp" TargetMode="External"/><Relationship Id="rId236" Type="http://schemas.openxmlformats.org/officeDocument/2006/relationships/hyperlink" Target="http://www.linkedin.com/pub/rick-skogg/b/440/b91" TargetMode="External"/><Relationship Id="rId257" Type="http://schemas.openxmlformats.org/officeDocument/2006/relationships/hyperlink" Target="http://www.consumeraffairs.com/news04/2011/04/law-firm-s-robo-signers-defrauded-thousands-class-action-charges.html" TargetMode="External"/><Relationship Id="rId278" Type="http://schemas.openxmlformats.org/officeDocument/2006/relationships/hyperlink" Target="http://www.salemdeeds.com/robosite/RobosignerList.asp" TargetMode="External"/><Relationship Id="rId26" Type="http://schemas.openxmlformats.org/officeDocument/2006/relationships/hyperlink" Target="http://www.salemdeeds.com/robosite/RobosignerList.asp" TargetMode="External"/><Relationship Id="rId231" Type="http://schemas.openxmlformats.org/officeDocument/2006/relationships/hyperlink" Target="http://www.linkedin.com/company/wachovia-a-wells-fargo-company?trk=ppro_cprof" TargetMode="External"/><Relationship Id="rId252" Type="http://schemas.openxmlformats.org/officeDocument/2006/relationships/hyperlink" Target="http://www.linkedin.com/company/onewest-bank?trk=ppro_cprof" TargetMode="External"/><Relationship Id="rId273" Type="http://schemas.openxmlformats.org/officeDocument/2006/relationships/hyperlink" Target="http://www.linkedin.com/company/emigrant-bank?trk=ppro_cprof" TargetMode="External"/><Relationship Id="rId294" Type="http://schemas.openxmlformats.org/officeDocument/2006/relationships/hyperlink" Target="http://www.linkedin.com/in/victoriakowal" TargetMode="External"/><Relationship Id="rId47" Type="http://schemas.openxmlformats.org/officeDocument/2006/relationships/hyperlink" Target="http://whatsignature.com/files/Bly_Bryan.5.pdf" TargetMode="External"/><Relationship Id="rId68" Type="http://schemas.openxmlformats.org/officeDocument/2006/relationships/hyperlink" Target="http://www.linkedin.com/pub/carolyn-holleman-horne/31/4b3/145" TargetMode="External"/><Relationship Id="rId89" Type="http://schemas.openxmlformats.org/officeDocument/2006/relationships/hyperlink" Target="http://www.whatsignature.com/files/Doko_Dhurata.5.pdf" TargetMode="External"/><Relationship Id="rId112" Type="http://schemas.openxmlformats.org/officeDocument/2006/relationships/hyperlink" Target="http://www.whatsignature.com/files/Johnson-Seck_Erica_A_attorney_in_fact_.GIF" TargetMode="External"/><Relationship Id="rId133" Type="http://schemas.openxmlformats.org/officeDocument/2006/relationships/hyperlink" Target="http://www.whatsignature.com/files/Kaminski_Joseph.2.pdf" TargetMode="External"/><Relationship Id="rId154" Type="http://schemas.openxmlformats.org/officeDocument/2006/relationships/hyperlink" Target="http://www.salemdeeds.com/robosite/RobosignerList.asp" TargetMode="External"/><Relationship Id="rId175" Type="http://schemas.openxmlformats.org/officeDocument/2006/relationships/hyperlink" Target="http://www.linkedin.com/search?search=&amp;title=Analyst+III&amp;sortCriteria=R&amp;keepFacets=true&amp;currentTitle=C&amp;goback=%2Efps_PBCK_maria+camarillo_*1_*1_*1_*1_*1_*1_*2_*1_Y_*1_*1_*1_false_1_R_*1_*51_*1_*51_true_*2_*2_*2_*2_*2_*2_*2_*2_*2_*2_*2_*2_*2_*2_*2_*2_*2_*2_*2_*2_*2" TargetMode="External"/><Relationship Id="rId196" Type="http://schemas.openxmlformats.org/officeDocument/2006/relationships/hyperlink" Target="http://stopforeclosurefraud.com/2011/04/11/foreclosure-diaries-litton-loan-mod-attempt-2-steven-j-baum-foreclosure-mill/" TargetMode="External"/><Relationship Id="rId200" Type="http://schemas.openxmlformats.org/officeDocument/2006/relationships/hyperlink" Target="http://www.massrealestatelawblog.com/2010/10/02/major-lenders-halt-foreclosures-over-concerns-with-faulty-documents/" TargetMode="External"/><Relationship Id="rId16" Type="http://schemas.openxmlformats.org/officeDocument/2006/relationships/hyperlink" Target="https://www.facebook.com/pages/Amy-Prophet/34512556918" TargetMode="External"/><Relationship Id="rId221" Type="http://schemas.openxmlformats.org/officeDocument/2006/relationships/hyperlink" Target="http://www.linkedin.com/pub/nicole-miles-todd/21/79/532" TargetMode="External"/><Relationship Id="rId242" Type="http://schemas.openxmlformats.org/officeDocument/2006/relationships/hyperlink" Target="http://www.linkedin.com/company/arch-bay-capital?trk=ppro_cprof" TargetMode="External"/><Relationship Id="rId263" Type="http://schemas.openxmlformats.org/officeDocument/2006/relationships/hyperlink" Target="http://abigailcfield.com/?p=562" TargetMode="External"/><Relationship Id="rId284" Type="http://schemas.openxmlformats.org/officeDocument/2006/relationships/hyperlink" Target="http://shamethebanks.org/jorge/robo-signer-misdeeds-may-help-homeowners" TargetMode="External"/><Relationship Id="rId37" Type="http://schemas.openxmlformats.org/officeDocument/2006/relationships/hyperlink" Target="https://www.facebook.com/people/Anissa-Hickerson/1204563335" TargetMode="External"/><Relationship Id="rId58" Type="http://schemas.openxmlformats.org/officeDocument/2006/relationships/hyperlink" Target="http://www.linkedin.com/search?search=&amp;title=Senior+Vice+President%2C+Loss+Mitigation&amp;sortCriteria=R&amp;keepFacets=true&amp;currentTitle=C&amp;goback=%2Efps_PBCK_Suchan+Murray_*1_*1_*1_*1_*1_*1_*2_*1_Y_*1_*1_*1_false_1_R_*1_*51_*1_*51_true_*2_*2_*2_*2_*2_*2_*2_*2_*2_*2_*2_*2_*2_*2_*2_*2_*2_*2_*2_*2_*2" TargetMode="External"/><Relationship Id="rId79" Type="http://schemas.openxmlformats.org/officeDocument/2006/relationships/hyperlink" Target="http://www.linkedin.com/pub/cindy-moreland/14/57b/b78" TargetMode="External"/><Relationship Id="rId102" Type="http://schemas.openxmlformats.org/officeDocument/2006/relationships/hyperlink" Target="http://dockets.justia.com/docket/texas/txsdce/1:2011cv00096/887206/" TargetMode="External"/><Relationship Id="rId123" Type="http://schemas.openxmlformats.org/officeDocument/2006/relationships/hyperlink" Target="http://www.salemdeeds.com/robosite/RobosignerList.asp" TargetMode="External"/><Relationship Id="rId144" Type="http://schemas.openxmlformats.org/officeDocument/2006/relationships/hyperlink" Target="http://www.whatsignature.com/files/Kelley_Justin_J.1.JPG" TargetMode="External"/><Relationship Id="rId90" Type="http://schemas.openxmlformats.org/officeDocument/2006/relationships/hyperlink" Target="http://stopforeclosurefraud.com/2010/11/07/sff-exclusive-video-deposition-of-nationwide-title-crystal-moore/" TargetMode="External"/><Relationship Id="rId165" Type="http://schemas.openxmlformats.org/officeDocument/2006/relationships/hyperlink" Target="http://www.linkedin.com/company/harmon-law-offices-p.c.?trk=ppro_cprof" TargetMode="External"/><Relationship Id="rId186" Type="http://schemas.openxmlformats.org/officeDocument/2006/relationships/hyperlink" Target="http://205.166.161.12/oncoreV2/showdetails.aspx?id=50492580&amp;rn=3&amp;pi=0&amp;ref=search" TargetMode="External"/><Relationship Id="rId211" Type="http://schemas.openxmlformats.org/officeDocument/2006/relationships/hyperlink" Target="http://www.linkedin.com/company/bank-of-america?trk=ppro_cprof" TargetMode="External"/><Relationship Id="rId232" Type="http://schemas.openxmlformats.org/officeDocument/2006/relationships/hyperlink" Target="http://www.linkedin.com/company/wachovia-a-wells-fargo-company?trk=ppro_cprof" TargetMode="External"/><Relationship Id="rId253" Type="http://schemas.openxmlformats.org/officeDocument/2006/relationships/hyperlink" Target="http://www.linkedin.com/company/onewest-bank?trk=ppro_cprof" TargetMode="External"/><Relationship Id="rId274" Type="http://schemas.openxmlformats.org/officeDocument/2006/relationships/hyperlink" Target="http://www.linkedin.com/pub/tara-cardoza/6/692/186" TargetMode="External"/><Relationship Id="rId295" Type="http://schemas.openxmlformats.org/officeDocument/2006/relationships/hyperlink" Target="http://www.salemdeeds.com/robosite/RobosignerList.asp" TargetMode="External"/><Relationship Id="rId27" Type="http://schemas.openxmlformats.org/officeDocument/2006/relationships/hyperlink" Target="http://4closurefraud.org/2011/06/27/false-statements-bank-of-america-bank-of-new-york-mellon-corelogic-cwabs-cwalt-mers/" TargetMode="External"/><Relationship Id="rId48" Type="http://schemas.openxmlformats.org/officeDocument/2006/relationships/hyperlink" Target="http://whatsignature.com/files/Bly_Bryan.6.pdf" TargetMode="External"/><Relationship Id="rId69" Type="http://schemas.openxmlformats.org/officeDocument/2006/relationships/hyperlink" Target="http://www.salemdeeds.com/robosite/RobosignerList.asp" TargetMode="External"/><Relationship Id="rId113" Type="http://schemas.openxmlformats.org/officeDocument/2006/relationships/hyperlink" Target="http://www.salemdeeds.com/robosite/RobosignerList.aspx" TargetMode="External"/><Relationship Id="rId134" Type="http://schemas.openxmlformats.org/officeDocument/2006/relationships/hyperlink" Target="http://www.whatsignature.com/files/Kaminski_Joseph.3.pdf" TargetMode="External"/><Relationship Id="rId80" Type="http://schemas.openxmlformats.org/officeDocument/2006/relationships/hyperlink" Target="http://www.linkedin.com/pub/colleen-irby/7/46a/a74" TargetMode="External"/><Relationship Id="rId155" Type="http://schemas.openxmlformats.org/officeDocument/2006/relationships/hyperlink" Target="http://stopforeclosurefraud.com/2011/12/13/nysc-judge-schack-slams-foreclosure-firm-rosicki-rosicki-associates-p-c-conflicted-robosigner-kim-stewart/" TargetMode="External"/><Relationship Id="rId176" Type="http://schemas.openxmlformats.org/officeDocument/2006/relationships/hyperlink" Target="http://www.linkedin.com/search?search=&amp;currentCompany=C&amp;company=OneWest+Bank%2C+FSB&amp;sortCriteria=R&amp;keepFacets=true&amp;goback=%2Efps_PBCK_maria+camarillo_*1_*1_*1_*1_*1_*1_*2_*1_Y_*1_*1_*1_false_1_R_*1_*51_*1_*51_true_*2_*2_*2_*2_*2_*2_*2_*2_*2_*2_*2_*2_*2_*2_*2_*2_*2_*2_*2_*2_*2" TargetMode="External"/><Relationship Id="rId197" Type="http://schemas.openxmlformats.org/officeDocument/2006/relationships/hyperlink" Target="http://stopforeclosurefraud.com/2010/10/10/false-statements-bank-of-america-florida-default-law-group-law-offices-of-david-stern-lender-processing-services-litton-loan-servicing-cheryl-samons-security-connections-inc/" TargetMode="External"/><Relationship Id="rId201" Type="http://schemas.openxmlformats.org/officeDocument/2006/relationships/hyperlink" Target="http://www.scribd.com/doc/61146555/ROBO-GALORE-LYNN-S-LIST-OF-TOP-MORTGAGE-SIGNERS-FOR-FIRST-HALF-OF-2011" TargetMode="External"/><Relationship Id="rId222" Type="http://schemas.openxmlformats.org/officeDocument/2006/relationships/hyperlink" Target="http://www.linkedin.com/pub/perry-lerner/10/91b/bb1" TargetMode="External"/><Relationship Id="rId243" Type="http://schemas.openxmlformats.org/officeDocument/2006/relationships/hyperlink" Target="http://www.linkedin.com/company/lps-field-services-inc.?trk=ppro_cprof" TargetMode="External"/><Relationship Id="rId264" Type="http://schemas.openxmlformats.org/officeDocument/2006/relationships/hyperlink" Target="http://www.justanswer.com/real-estate-law/507ue-robo-signing-issue-resolved-found.html" TargetMode="External"/><Relationship Id="rId285" Type="http://schemas.openxmlformats.org/officeDocument/2006/relationships/hyperlink" Target="http://msfraud.org/fraudsterlist.html" TargetMode="External"/><Relationship Id="rId17" Type="http://schemas.openxmlformats.org/officeDocument/2006/relationships/hyperlink" Target="http://www.linkedin.com/search?search=&amp;title=Default+Risk+Management&amp;sortCriteria=R&amp;keepFacets=true&amp;currentTitle=C&amp;goback=%2Efps_PBCK_Suchan+Murray_*1_*1_*1_*1_*1_*1_*2_*1_Y_*1_*1_*1_false_1_R_*1_*51_*1_*51_true_*2_*2_*2_*2_*2_*2_*2_*2_*2_*2_*2_*2_*2_*2_*2_*2_*2_*2_*2_*2_*2" TargetMode="External"/><Relationship Id="rId38" Type="http://schemas.openxmlformats.org/officeDocument/2006/relationships/hyperlink" Target="http://www.huffingtonpost.com/2011/05/24/banks-robo-sigining-foreclosures_n_865696.html" TargetMode="External"/><Relationship Id="rId59" Type="http://schemas.openxmlformats.org/officeDocument/2006/relationships/hyperlink" Target="http://www.linkedin.com/company/272341?goback=%2Efps_PBCK_Suchan+Murray_*1_*1_*1_*1_*1_*1_*2_*1_Y_*1_*1_*1_false_1_R_*1_*51_*1_*51_true_*2_*2_*2_*2_*2_*2_*2_*2_*2_*2_*2_*2_*2_*2_*2_*2_*2_*2_*2_*2_*2&amp;trk=pro_other_cmpy" TargetMode="External"/><Relationship Id="rId103" Type="http://schemas.openxmlformats.org/officeDocument/2006/relationships/hyperlink" Target="http://www.corporationwiki.com/California/Mission-Hills/executive-trustee-services-llc-2663366.aspx" TargetMode="External"/><Relationship Id="rId124" Type="http://schemas.openxmlformats.org/officeDocument/2006/relationships/hyperlink" Target="http://www.linkedin.com/pub/jeremy-b-wilkins/31/3b5/52a" TargetMode="External"/><Relationship Id="rId70" Type="http://schemas.openxmlformats.org/officeDocument/2006/relationships/hyperlink" Target="http://takeyourhomeback.com/" TargetMode="External"/><Relationship Id="rId91" Type="http://schemas.openxmlformats.org/officeDocument/2006/relationships/hyperlink" Target="http://search.wn.com/?template=cheetah-search-adv/index.txt&amp;action=search&amp;results_type=news&amp;search_string=crystal" TargetMode="External"/><Relationship Id="rId145" Type="http://schemas.openxmlformats.org/officeDocument/2006/relationships/hyperlink" Target="http://www.whatsignature.com/files/Kelley_Justin_J.2.JPG" TargetMode="External"/><Relationship Id="rId166" Type="http://schemas.openxmlformats.org/officeDocument/2006/relationships/hyperlink" Target="http://www.salemdeeds.com/robosite/RobosignerList.aspx" TargetMode="External"/><Relationship Id="rId187" Type="http://schemas.openxmlformats.org/officeDocument/2006/relationships/hyperlink" Target="http://205.166.161.12/oncoreV2/showdetails.aspx?id=50492582&amp;rn=4&amp;pi=0&amp;ref=search" TargetMode="External"/><Relationship Id="rId1" Type="http://schemas.openxmlformats.org/officeDocument/2006/relationships/customXml" Target="../customXml/item1.xml"/><Relationship Id="rId212" Type="http://schemas.openxmlformats.org/officeDocument/2006/relationships/hyperlink" Target="http://www.linkedin.com/company/bank-of-america?trk=ppro_cprof" TargetMode="External"/><Relationship Id="rId233" Type="http://schemas.openxmlformats.org/officeDocument/2006/relationships/hyperlink" Target="http://www.linkedin.com/company/wells-fargo?trk=ppro_cprof" TargetMode="External"/><Relationship Id="rId254" Type="http://schemas.openxmlformats.org/officeDocument/2006/relationships/hyperlink" Target="http://www.scribd.com/doc/38654717/Class-Action-vs-Mortgage-Electronic-Registration-Systems-Gmac-Deutsche-Bank-Nation-Star-Aurora-Bac-Citi-Us-Bank-Lps-Et-Al" TargetMode="External"/><Relationship Id="rId28" Type="http://schemas.openxmlformats.org/officeDocument/2006/relationships/hyperlink" Target="http://4closurefraud.org/2010/03/07/full-deposition-of-angela-nolan-robo-signer-at-chase-home-finance-foreclosure-fraud-on-record-deutsche-bank-national-trust-company-as-trustee-for-jpmac-2007-ch5-%e2%80%93-j-p-morgan-chase-bank-n/" TargetMode="External"/><Relationship Id="rId49" Type="http://schemas.openxmlformats.org/officeDocument/2006/relationships/hyperlink" Target="http://whatsignature.com/files/Bly_Bryan.7.pdf" TargetMode="External"/><Relationship Id="rId114" Type="http://schemas.openxmlformats.org/officeDocument/2006/relationships/hyperlink" Target="http://www.linkedin.com/company/webster-bank?trk=ppro_cprof" TargetMode="External"/><Relationship Id="rId275" Type="http://schemas.openxmlformats.org/officeDocument/2006/relationships/hyperlink" Target="http://205.166.161.12/oncoreV2/showdetails.aspx?id=48737170&amp;rn=0&amp;pi=0&amp;ref=search" TargetMode="External"/><Relationship Id="rId296" Type="http://schemas.openxmlformats.org/officeDocument/2006/relationships/hyperlink" Target="http://www.linkedin.com/pub/viengmor-phidavanh/33/1a/b87" TargetMode="External"/><Relationship Id="rId300" Type="http://schemas.openxmlformats.org/officeDocument/2006/relationships/hyperlink" Target="http://www.linkedin.com/pub/whitney-cook/21/7ab/1a9" TargetMode="External"/><Relationship Id="rId60" Type="http://schemas.openxmlformats.org/officeDocument/2006/relationships/hyperlink" Target="http://www.linkedin.com/search?search=&amp;title=Process+Engineering+Specialist&amp;sortCriteria=R&amp;keepFacets=true&amp;currentTitle=C&amp;goback=%2Efps_PBCK_Suchan+Murray_*1_*1_*1_*1_*1_*1_*2_*1_Y_*1_*1_*1_false_1_R_*1_*51_*1_*51_true_*2_*2_*2_*2_*2_*2_*2_*2_*2_*2_*2_*2_*2_*2_*2_*2_*2_*2_*2_*2_*2" TargetMode="External"/><Relationship Id="rId81" Type="http://schemas.openxmlformats.org/officeDocument/2006/relationships/hyperlink" Target="http://4closurefraud.org/2011/04/13/full-deposition-of-christine-odem-of-nationstar-by-florida-foreclosure-defense-lawyer-brian-korte/" TargetMode="External"/><Relationship Id="rId135" Type="http://schemas.openxmlformats.org/officeDocument/2006/relationships/hyperlink" Target="http://www.whatsignature.com/files/Kaminski_Joseph.6.pdf" TargetMode="External"/><Relationship Id="rId156" Type="http://schemas.openxmlformats.org/officeDocument/2006/relationships/hyperlink" Target="http://www.sconet.state.oh.us/rod/docs/pdf/9/2010/2010-ohio-3981.pdf" TargetMode="External"/><Relationship Id="rId177" Type="http://schemas.openxmlformats.org/officeDocument/2006/relationships/hyperlink" Target="http://www.linkedin.com/search?search=&amp;title=Manager-Operations&amp;sortCriteria=R&amp;keepFacets=true&amp;currentTitle=C&amp;goback=%2Efps_PBCK_maria+camarillo_*1_*1_*1_*1_*1_*1_*2_*1_Y_*1_*1_*1_false_1_R_*1_*51_*1_*51_true_*2_*2_*2_*2_*2_*2_*2_*2_*2_*2_*2_*2_*2_*2_*2_*2_*2_*2_*2_*2_*2" TargetMode="External"/><Relationship Id="rId198" Type="http://schemas.openxmlformats.org/officeDocument/2006/relationships/hyperlink" Target="http://www.deanmostofi.com/?p=924" TargetMode="External"/><Relationship Id="rId202" Type="http://schemas.openxmlformats.org/officeDocument/2006/relationships/hyperlink" Target="http://dockets.justia.com/docket/texas/txsdce/1:2011cv00096/887206/" TargetMode="External"/><Relationship Id="rId223" Type="http://schemas.openxmlformats.org/officeDocument/2006/relationships/hyperlink" Target="http://www.floridabar.org/names.nsf/0/6A3DFD1962E29ED9852574FD0051A939?OpenDocument" TargetMode="External"/><Relationship Id="rId244" Type="http://schemas.openxmlformats.org/officeDocument/2006/relationships/hyperlink" Target="http://www.linkedin.com/company/lps-field-services-inc.?trk=ppro_cprof" TargetMode="External"/><Relationship Id="rId18" Type="http://schemas.openxmlformats.org/officeDocument/2006/relationships/hyperlink" Target="http://www.linkedin.com/company/329059?goback=%2Efps_PBCK_Suchan+Murray_*1_*1_*1_*1_*1_*1_*2_*1_Y_*1_*1_*1_false_1_R_*1_*51_*1_*51_true_*2_*2_*2_*2_*2_*2_*2_*2_*2_*2_*2_*2_*2_*2_*2_*2_*2_*2_*2_*2_*2&amp;trk=pro_other_cmpy" TargetMode="External"/><Relationship Id="rId39" Type="http://schemas.openxmlformats.org/officeDocument/2006/relationships/hyperlink" Target="http://www.linkedin.com/pub/beverly-brooks/6/826/28a" TargetMode="External"/><Relationship Id="rId265" Type="http://schemas.openxmlformats.org/officeDocument/2006/relationships/hyperlink" Target="http://www.loansafe.org/forum/bank-america-home-loans/38735-question-regarding-nod-filing.html" TargetMode="External"/><Relationship Id="rId286" Type="http://schemas.openxmlformats.org/officeDocument/2006/relationships/hyperlink" Target="http://4closurefraud.org/2011/05/31/mers-class-action-schare-vs-mortgage-electronic-registration-systems-complaint-and-exhibits/" TargetMode="External"/><Relationship Id="rId50" Type="http://schemas.openxmlformats.org/officeDocument/2006/relationships/hyperlink" Target="http://members.beforeitsnews.com/story/833/333/ROBO_SIGNING_STILL_GOING_STRONG.html" TargetMode="External"/><Relationship Id="rId104" Type="http://schemas.openxmlformats.org/officeDocument/2006/relationships/hyperlink" Target="http://205.166.161.12/oncoreV2/showdetails.aspx?id=51125326&amp;rn=9&amp;pi=0&amp;ref=search" TargetMode="External"/><Relationship Id="rId125" Type="http://schemas.openxmlformats.org/officeDocument/2006/relationships/hyperlink" Target="http://www.brockandscott.com/bns_attorneys.aspx" TargetMode="External"/><Relationship Id="rId146" Type="http://schemas.openxmlformats.org/officeDocument/2006/relationships/hyperlink" Target="http://www.whatsignature.com/files/Kelley_Justin_J.3.JPG" TargetMode="External"/><Relationship Id="rId167" Type="http://schemas.openxmlformats.org/officeDocument/2006/relationships/hyperlink" Target="http://www.linkedin.com/company/bank-of-america?trk=ppro_cprof" TargetMode="External"/><Relationship Id="rId188" Type="http://schemas.openxmlformats.org/officeDocument/2006/relationships/hyperlink" Target="http://205.166.161.12/oncoreV2/showdetails.aspx?id=50492584&amp;rn=5&amp;pi=0&amp;ref=search" TargetMode="External"/><Relationship Id="rId71" Type="http://schemas.openxmlformats.org/officeDocument/2006/relationships/hyperlink" Target="http://stopforeclosurefraud.com/2010/11/16/mind-blowing-judge-schack-names-robo-signers-in-many-foreclosure-cases-greatest-hits/" TargetMode="External"/><Relationship Id="rId92" Type="http://schemas.openxmlformats.org/officeDocument/2006/relationships/hyperlink" Target="http://www.argus-press.com/news/national/article_df8a683a-e1d5-5b4a-b334-a4937e477ff7.html" TargetMode="External"/><Relationship Id="rId213" Type="http://schemas.openxmlformats.org/officeDocument/2006/relationships/hyperlink" Target="http://www.linkedin.com/pub/michele-sjolander/5/881/18b" TargetMode="External"/><Relationship Id="rId234" Type="http://schemas.openxmlformats.org/officeDocument/2006/relationships/hyperlink" Target="http://www.linkedin.com/company/world-savings?trk=ppro_cprof" TargetMode="External"/><Relationship Id="rId2" Type="http://schemas.openxmlformats.org/officeDocument/2006/relationships/numbering" Target="numbering.xml"/><Relationship Id="rId29" Type="http://schemas.openxmlformats.org/officeDocument/2006/relationships/hyperlink" Target="http://www.linkedin.com/company/saxon-mortgage?trk=ppro_cprof" TargetMode="External"/><Relationship Id="rId255" Type="http://schemas.openxmlformats.org/officeDocument/2006/relationships/hyperlink" Target="http://www.zerohedge.com/print/312086" TargetMode="External"/><Relationship Id="rId276" Type="http://schemas.openxmlformats.org/officeDocument/2006/relationships/hyperlink" Target="http://www.taylorbean.com/PressRelease/Press.aspx" TargetMode="External"/><Relationship Id="rId297" Type="http://schemas.openxmlformats.org/officeDocument/2006/relationships/hyperlink" Target="http://www.salemdeeds.com/robosite/RobosignerList.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EC21E-3B97-458C-8D3A-8436BDCEF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54</Pages>
  <Words>19375</Words>
  <Characters>110444</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106</cp:revision>
  <dcterms:created xsi:type="dcterms:W3CDTF">2011-12-11T21:52:00Z</dcterms:created>
  <dcterms:modified xsi:type="dcterms:W3CDTF">2012-02-20T03:44:00Z</dcterms:modified>
</cp:coreProperties>
</file>