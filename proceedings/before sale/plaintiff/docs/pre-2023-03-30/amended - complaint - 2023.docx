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B36880" w:rsidRDefault="006B5883">
      <w:pPr>
        <w:rPr>
          <w:rFonts w:ascii="Fira Code" w:hAnsi="Fira Code" w:cs="Fira Code"/>
          <w:i/>
        </w:rPr>
      </w:pPr>
      <w:r w:rsidRPr="00B36880">
        <w:rPr>
          <w:rFonts w:ascii="Fira Code" w:hAnsi="Fira Code" w:cs="Fira Code"/>
          <w:i/>
        </w:rPr>
        <w:t>Jeremy L. Bass, Pro Se</w:t>
      </w:r>
    </w:p>
    <w:p w14:paraId="396003B6" w14:textId="6377BF2E" w:rsidR="006B5883" w:rsidRPr="00B36880" w:rsidRDefault="006B5883">
      <w:pPr>
        <w:rPr>
          <w:rFonts w:ascii="Fira Code" w:hAnsi="Fira Code" w:cs="Fira Code"/>
          <w:i/>
        </w:rPr>
      </w:pPr>
      <w:r w:rsidRPr="00B36880">
        <w:rPr>
          <w:rFonts w:ascii="Fira Code" w:hAnsi="Fira Code" w:cs="Fira Code"/>
          <w:i/>
        </w:rPr>
        <w:t>1515 21</w:t>
      </w:r>
      <w:r w:rsidRPr="00B36880">
        <w:rPr>
          <w:rFonts w:ascii="Fira Code" w:hAnsi="Fira Code" w:cs="Fira Code"/>
          <w:i/>
          <w:vertAlign w:val="superscript"/>
        </w:rPr>
        <w:t>st</w:t>
      </w:r>
      <w:r w:rsidRPr="00B36880">
        <w:rPr>
          <w:rFonts w:ascii="Fira Code" w:hAnsi="Fira Code" w:cs="Fira Code"/>
          <w:i/>
        </w:rPr>
        <w:t xml:space="preserve"> </w:t>
      </w:r>
      <w:del w:id="2" w:author="Quantum Bass" w:date="2023-03-14T21:14:00Z">
        <w:r w:rsidRPr="00B36880" w:rsidDel="002A4DB2">
          <w:rPr>
            <w:rFonts w:ascii="Fira Code" w:hAnsi="Fira Code" w:cs="Fira Code"/>
            <w:i/>
          </w:rPr>
          <w:delText>ave</w:delText>
        </w:r>
      </w:del>
      <w:ins w:id="3" w:author="Quantum Bass" w:date="2023-03-14T21:14:00Z">
        <w:r w:rsidR="002A4DB2" w:rsidRPr="00B36880">
          <w:rPr>
            <w:rFonts w:ascii="Fira Code" w:hAnsi="Fira Code" w:cs="Fira Code"/>
            <w:i/>
          </w:rPr>
          <w:t>Ave</w:t>
        </w:r>
      </w:ins>
    </w:p>
    <w:p w14:paraId="5DC160B4" w14:textId="01B98377" w:rsidR="006B5883" w:rsidRPr="00B36880" w:rsidRDefault="006B5883">
      <w:pPr>
        <w:rPr>
          <w:rFonts w:ascii="Fira Code" w:hAnsi="Fira Code" w:cs="Fira Code"/>
          <w:i/>
        </w:rPr>
      </w:pPr>
      <w:r w:rsidRPr="00B36880">
        <w:rPr>
          <w:rFonts w:ascii="Fira Code" w:hAnsi="Fira Code" w:cs="Fira Code"/>
          <w:i/>
        </w:rPr>
        <w:t>Lewiston, ID 83501-3926</w:t>
      </w:r>
    </w:p>
    <w:p w14:paraId="44F528B3" w14:textId="79FB8ECB" w:rsidR="006B5883" w:rsidRPr="00B36880" w:rsidRDefault="006B5883">
      <w:pPr>
        <w:rPr>
          <w:rFonts w:ascii="Fira Code" w:hAnsi="Fira Code" w:cs="Fira Code"/>
          <w:i/>
        </w:rPr>
      </w:pPr>
      <w:r w:rsidRPr="00B36880">
        <w:rPr>
          <w:rFonts w:ascii="Fira Code" w:hAnsi="Fira Code" w:cs="Fira Code"/>
          <w:i/>
        </w:rPr>
        <w:t>Ph: 208-549-9584</w:t>
      </w:r>
    </w:p>
    <w:p w14:paraId="42A1FB5B" w14:textId="0D791F75" w:rsidR="006B5883" w:rsidRPr="00B36880" w:rsidRDefault="006B5883">
      <w:pPr>
        <w:rPr>
          <w:rFonts w:ascii="Fira Code" w:hAnsi="Fira Code" w:cs="Fira Code"/>
          <w:i/>
          <w:u w:val="single"/>
        </w:rPr>
      </w:pPr>
      <w:r w:rsidRPr="00B36880">
        <w:rPr>
          <w:rFonts w:ascii="Fira Code" w:hAnsi="Fira Code" w:cs="Fira Code"/>
          <w:i/>
        </w:rPr>
        <w:t>Quantum.J.L.Bass@RAWdeal.io</w:t>
      </w:r>
    </w:p>
    <w:p w14:paraId="23779DCA" w14:textId="77777777" w:rsidR="005C2814" w:rsidRPr="00B36880" w:rsidRDefault="005C2814">
      <w:pPr>
        <w:rPr>
          <w:rFonts w:ascii="Fira Code" w:hAnsi="Fira Code" w:cs="Fira Code"/>
          <w:sz w:val="22"/>
          <w:szCs w:val="22"/>
        </w:rPr>
      </w:pPr>
    </w:p>
    <w:p w14:paraId="3EED103F" w14:textId="0D6DE200" w:rsidR="005C2814" w:rsidRPr="00B36880" w:rsidRDefault="005C2814" w:rsidP="00682A8E">
      <w:pPr>
        <w:tabs>
          <w:tab w:val="center" w:pos="4680"/>
        </w:tabs>
        <w:spacing w:line="276" w:lineRule="auto"/>
        <w:jc w:val="center"/>
        <w:rPr>
          <w:rFonts w:ascii="Fira Code" w:hAnsi="Fira Code" w:cs="Fira Code"/>
          <w:b/>
          <w:sz w:val="22"/>
          <w:szCs w:val="22"/>
        </w:rPr>
      </w:pPr>
      <w:r w:rsidRPr="00B36880">
        <w:rPr>
          <w:rFonts w:ascii="Fira Code" w:hAnsi="Fira Code" w:cs="Fira Code"/>
          <w:b/>
          <w:sz w:val="22"/>
          <w:szCs w:val="22"/>
        </w:rPr>
        <w:t xml:space="preserve">IN THE DISTRICT COURT FOR THE </w:t>
      </w:r>
      <w:r w:rsidR="006B5883" w:rsidRPr="00B36880">
        <w:rPr>
          <w:rFonts w:ascii="Fira Code" w:hAnsi="Fira Code" w:cs="Fira Code"/>
          <w:b/>
          <w:sz w:val="22"/>
          <w:szCs w:val="22"/>
        </w:rPr>
        <w:t xml:space="preserve">SECOND JUDICIAL </w:t>
      </w:r>
      <w:r w:rsidRPr="00B36880">
        <w:rPr>
          <w:rFonts w:ascii="Fira Code" w:hAnsi="Fira Code" w:cs="Fira Code"/>
          <w:b/>
          <w:sz w:val="22"/>
          <w:szCs w:val="22"/>
        </w:rPr>
        <w:t>DISTRICT</w:t>
      </w:r>
    </w:p>
    <w:p w14:paraId="27950DC4" w14:textId="15877F59" w:rsidR="005C2814" w:rsidRPr="00B36880" w:rsidRDefault="005C2814" w:rsidP="00682A8E">
      <w:pPr>
        <w:pStyle w:val="BodyText"/>
        <w:spacing w:line="276" w:lineRule="auto"/>
        <w:ind w:left="5040" w:hanging="5040"/>
        <w:jc w:val="center"/>
        <w:rPr>
          <w:rFonts w:ascii="Fira Code" w:hAnsi="Fira Code" w:cs="Fira Code"/>
          <w:sz w:val="22"/>
          <w:szCs w:val="22"/>
          <w:u w:val="single"/>
        </w:rPr>
      </w:pPr>
      <w:r w:rsidRPr="00B36880">
        <w:rPr>
          <w:rFonts w:ascii="Fira Code" w:hAnsi="Fira Code" w:cs="Fira Code"/>
          <w:b/>
          <w:sz w:val="22"/>
          <w:szCs w:val="22"/>
        </w:rPr>
        <w:t xml:space="preserve">FOR THE STATE OF IDAHO, IN </w:t>
      </w:r>
      <w:r w:rsidR="006B5883" w:rsidRPr="00B36880">
        <w:rPr>
          <w:rFonts w:ascii="Fira Code" w:hAnsi="Fira Code"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B3556B"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B36880" w:rsidRDefault="006B5883" w:rsidP="006B5883">
            <w:pPr>
              <w:rPr>
                <w:rFonts w:ascii="Fira Code" w:hAnsi="Fira Code" w:cs="Fira Code"/>
                <w:sz w:val="22"/>
                <w:szCs w:val="22"/>
              </w:rPr>
            </w:pPr>
            <w:bookmarkStart w:id="4" w:name="Parties"/>
            <w:bookmarkEnd w:id="4"/>
            <w:r w:rsidRPr="00B36880">
              <w:rPr>
                <w:rFonts w:ascii="Fira Code" w:hAnsi="Fira Code" w:cs="Fira Code"/>
                <w:sz w:val="22"/>
                <w:szCs w:val="22"/>
              </w:rPr>
              <w:t>JEREMY L. BASS,</w:t>
            </w:r>
          </w:p>
          <w:p w14:paraId="177F1ED4" w14:textId="502989A8" w:rsidR="006B5883" w:rsidRPr="00B36880" w:rsidRDefault="006B5883" w:rsidP="006B5883">
            <w:pPr>
              <w:rPr>
                <w:rFonts w:ascii="Fira Code" w:hAnsi="Fira Code" w:cs="Fira Code"/>
                <w:sz w:val="22"/>
                <w:szCs w:val="22"/>
              </w:rPr>
            </w:pPr>
            <w:r w:rsidRPr="00B36880">
              <w:rPr>
                <w:rFonts w:ascii="Fira Code" w:hAnsi="Fira Code" w:cs="Fira Code"/>
                <w:sz w:val="22"/>
                <w:szCs w:val="22"/>
              </w:rPr>
              <w:t xml:space="preserve">                                           Plaintiff,</w:t>
            </w:r>
          </w:p>
          <w:p w14:paraId="6E2E20FC" w14:textId="77777777" w:rsidR="006B5883" w:rsidRPr="00B36880" w:rsidRDefault="006B5883" w:rsidP="006B5883">
            <w:pPr>
              <w:rPr>
                <w:rFonts w:ascii="Fira Code" w:hAnsi="Fira Code" w:cs="Fira Code"/>
                <w:sz w:val="22"/>
                <w:szCs w:val="22"/>
              </w:rPr>
            </w:pPr>
          </w:p>
          <w:p w14:paraId="02CE7B1E" w14:textId="42CC0EA7" w:rsidR="006B5883" w:rsidRPr="00B36880" w:rsidRDefault="006B5883" w:rsidP="006B5883">
            <w:pPr>
              <w:rPr>
                <w:rFonts w:ascii="Fira Code" w:hAnsi="Fira Code" w:cs="Fira Code"/>
                <w:sz w:val="22"/>
                <w:szCs w:val="22"/>
              </w:rPr>
            </w:pPr>
            <w:r w:rsidRPr="00B36880">
              <w:rPr>
                <w:rFonts w:ascii="Fira Code" w:hAnsi="Fira Code" w:cs="Fira Code"/>
                <w:sz w:val="22"/>
                <w:szCs w:val="22"/>
              </w:rPr>
              <w:t xml:space="preserve">         vs.</w:t>
            </w:r>
          </w:p>
          <w:p w14:paraId="295AE666" w14:textId="77777777" w:rsidR="006B5883" w:rsidRPr="00B36880" w:rsidRDefault="006B5883" w:rsidP="006B5883">
            <w:pPr>
              <w:rPr>
                <w:rFonts w:ascii="Fira Code" w:hAnsi="Fira Code" w:cs="Fira Code"/>
                <w:sz w:val="22"/>
                <w:szCs w:val="22"/>
              </w:rPr>
            </w:pPr>
          </w:p>
          <w:p w14:paraId="4E192473" w14:textId="1B93D797" w:rsidR="006B5883" w:rsidRPr="00B36880" w:rsidRDefault="005F2C44" w:rsidP="006B5883">
            <w:pPr>
              <w:rPr>
                <w:rFonts w:ascii="Fira Code" w:hAnsi="Fira Code" w:cs="Fira Code"/>
                <w:sz w:val="22"/>
                <w:szCs w:val="22"/>
              </w:rPr>
            </w:pPr>
            <w:r w:rsidRPr="005F36CB">
              <w:rPr>
                <w:rFonts w:ascii="Fira Code" w:hAnsi="Fira Code" w:cs="Fira Code"/>
                <w:sz w:val="22"/>
                <w:szCs w:val="22"/>
              </w:rPr>
              <w:t>MICHAEL J. NEWELL</w:t>
            </w:r>
            <w:r w:rsidR="005F36CB" w:rsidRPr="005F36CB">
              <w:rPr>
                <w:rFonts w:ascii="Fira Code" w:hAnsi="Fira Code" w:cs="Fira Code"/>
                <w:sz w:val="22"/>
                <w:szCs w:val="22"/>
              </w:rPr>
              <w:t>, c/o IDEA Law Group, LLC, ESQ</w:t>
            </w:r>
            <w:r w:rsidR="006B5883" w:rsidRPr="00B36880">
              <w:rPr>
                <w:rFonts w:ascii="Fira Code" w:hAnsi="Fira Code" w:cs="Fira Code"/>
                <w:sz w:val="22"/>
                <w:szCs w:val="22"/>
              </w:rPr>
              <w:t>,</w:t>
            </w:r>
          </w:p>
          <w:p w14:paraId="2CF0FC80" w14:textId="326CDE80" w:rsidR="006B5883" w:rsidRPr="00B36880" w:rsidRDefault="006B5883" w:rsidP="006B5883">
            <w:pPr>
              <w:rPr>
                <w:rFonts w:ascii="Fira Code" w:hAnsi="Fira Code" w:cs="Fira Code"/>
                <w:sz w:val="22"/>
                <w:szCs w:val="22"/>
              </w:rPr>
            </w:pPr>
            <w:r w:rsidRPr="00B36880">
              <w:rPr>
                <w:rFonts w:ascii="Fira Code" w:hAnsi="Fira Code" w:cs="Fira Code"/>
                <w:sz w:val="22"/>
                <w:szCs w:val="22"/>
              </w:rPr>
              <w:t>CARRINGTON MORTGAGE</w:t>
            </w:r>
            <w:r w:rsidR="00803F09" w:rsidRPr="00B36880">
              <w:rPr>
                <w:rFonts w:ascii="Fira Code" w:hAnsi="Fira Code" w:cs="Fira Code"/>
                <w:sz w:val="22"/>
                <w:szCs w:val="22"/>
              </w:rPr>
              <w:t xml:space="preserve"> </w:t>
            </w:r>
            <w:r w:rsidRPr="00B36880">
              <w:rPr>
                <w:rFonts w:ascii="Fira Code" w:hAnsi="Fira Code" w:cs="Fira Code"/>
                <w:sz w:val="22"/>
                <w:szCs w:val="22"/>
              </w:rPr>
              <w:t>SERVICES, LLC,</w:t>
            </w:r>
          </w:p>
          <w:p w14:paraId="7F8E0252" w14:textId="1185E81C" w:rsidR="006B5883" w:rsidRPr="00B36880" w:rsidRDefault="006B5883" w:rsidP="006B5883">
            <w:pPr>
              <w:rPr>
                <w:rFonts w:ascii="Fira Code" w:hAnsi="Fira Code" w:cs="Fira Code"/>
                <w:sz w:val="22"/>
                <w:szCs w:val="22"/>
              </w:rPr>
            </w:pPr>
            <w:r w:rsidRPr="00B36880">
              <w:rPr>
                <w:rFonts w:ascii="Fira Code" w:hAnsi="Fira Code" w:cs="Fira Code"/>
                <w:sz w:val="22"/>
                <w:szCs w:val="22"/>
              </w:rPr>
              <w:t>BANK OF AMERICA,</w:t>
            </w:r>
            <w:r w:rsidR="00351144" w:rsidRPr="00B36880">
              <w:rPr>
                <w:rFonts w:ascii="Fira Code" w:hAnsi="Fira Code" w:cs="Fira Code"/>
                <w:sz w:val="22"/>
                <w:szCs w:val="22"/>
              </w:rPr>
              <w:t xml:space="preserve"> </w:t>
            </w:r>
            <w:r w:rsidRPr="00B36880">
              <w:rPr>
                <w:rFonts w:ascii="Fira Code" w:hAnsi="Fira Code" w:cs="Fira Code"/>
                <w:sz w:val="22"/>
                <w:szCs w:val="22"/>
              </w:rPr>
              <w:t>N.A.</w:t>
            </w:r>
            <w:r w:rsidR="00B76FCB" w:rsidRPr="00B36880">
              <w:rPr>
                <w:rFonts w:ascii="Fira Code" w:hAnsi="Fira Code" w:cs="Fira Code"/>
                <w:sz w:val="22"/>
                <w:szCs w:val="22"/>
              </w:rPr>
              <w:t>,</w:t>
            </w:r>
          </w:p>
          <w:p w14:paraId="59263597" w14:textId="24FB79F8" w:rsidR="00B76FCB" w:rsidRPr="00B36880" w:rsidRDefault="00B76FCB" w:rsidP="006B5883">
            <w:pPr>
              <w:rPr>
                <w:rFonts w:ascii="Fira Code" w:hAnsi="Fira Code" w:cs="Fira Code"/>
                <w:sz w:val="22"/>
                <w:szCs w:val="22"/>
              </w:rPr>
            </w:pPr>
            <w:r w:rsidRPr="00B36880">
              <w:rPr>
                <w:rFonts w:ascii="Fira Code" w:hAnsi="Fira Code" w:cs="Fira Code"/>
                <w:sz w:val="22"/>
                <w:szCs w:val="22"/>
              </w:rPr>
              <w:t>RECONTRUST</w:t>
            </w:r>
            <w:r w:rsidR="00F047F3" w:rsidRPr="00B36880">
              <w:rPr>
                <w:rFonts w:ascii="Fira Code" w:hAnsi="Fira Code" w:cs="Fira Code"/>
                <w:sz w:val="22"/>
                <w:szCs w:val="22"/>
              </w:rPr>
              <w:t xml:space="preserve"> COMPANY, N.A.</w:t>
            </w:r>
            <w:r w:rsidRPr="00B36880">
              <w:rPr>
                <w:rFonts w:ascii="Fira Code" w:hAnsi="Fira Code" w:cs="Fira Code"/>
                <w:sz w:val="22"/>
                <w:szCs w:val="22"/>
              </w:rPr>
              <w:t xml:space="preserve"> </w:t>
            </w:r>
          </w:p>
          <w:p w14:paraId="578E941C" w14:textId="77777777" w:rsidR="00B76FCB" w:rsidRPr="00B36880" w:rsidRDefault="00B76FCB" w:rsidP="006B5883">
            <w:pPr>
              <w:rPr>
                <w:rFonts w:ascii="Fira Code" w:hAnsi="Fira Code" w:cs="Fira Code"/>
                <w:sz w:val="22"/>
                <w:szCs w:val="22"/>
              </w:rPr>
            </w:pPr>
          </w:p>
          <w:p w14:paraId="7B403860" w14:textId="7647D830" w:rsidR="005C2814" w:rsidRPr="00B36880" w:rsidRDefault="006B5883" w:rsidP="006B5883">
            <w:pPr>
              <w:rPr>
                <w:rFonts w:ascii="Fira Code" w:hAnsi="Fira Code" w:cs="Fira Code"/>
                <w:sz w:val="22"/>
                <w:szCs w:val="22"/>
              </w:rPr>
            </w:pPr>
            <w:r w:rsidRPr="00B36880">
              <w:rPr>
                <w:rFonts w:ascii="Fira Code" w:hAnsi="Fira Code"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B36880" w:rsidRDefault="005C2814">
            <w:pPr>
              <w:pStyle w:val="SingleSpacing"/>
              <w:ind w:left="328"/>
              <w:rPr>
                <w:rFonts w:ascii="Fira Code" w:hAnsi="Fira Code" w:cs="Fira Code"/>
                <w:sz w:val="22"/>
                <w:szCs w:val="22"/>
              </w:rPr>
            </w:pPr>
            <w:bookmarkStart w:id="5" w:name="CaseNumber"/>
            <w:bookmarkEnd w:id="5"/>
          </w:p>
          <w:p w14:paraId="77E6A923" w14:textId="4E2303FA" w:rsidR="005C2814" w:rsidRPr="00B36880" w:rsidRDefault="005C2814">
            <w:pPr>
              <w:pStyle w:val="SingleSpacing"/>
              <w:ind w:left="328"/>
              <w:rPr>
                <w:rFonts w:ascii="Fira Code" w:hAnsi="Fira Code" w:cs="Fira Code"/>
                <w:sz w:val="22"/>
                <w:szCs w:val="22"/>
                <w:u w:val="single"/>
              </w:rPr>
            </w:pPr>
            <w:r w:rsidRPr="00B36880">
              <w:rPr>
                <w:rFonts w:ascii="Fira Code" w:hAnsi="Fira Code" w:cs="Fira Code"/>
                <w:sz w:val="22"/>
                <w:szCs w:val="22"/>
              </w:rPr>
              <w:t xml:space="preserve">Case No. </w:t>
            </w:r>
            <w:r w:rsidR="006B5883" w:rsidRPr="00B36880">
              <w:rPr>
                <w:rFonts w:ascii="Fira Code" w:hAnsi="Fira Code" w:cs="Fira Code"/>
                <w:sz w:val="22"/>
                <w:szCs w:val="22"/>
              </w:rPr>
              <w:t>CV35221875</w:t>
            </w:r>
          </w:p>
          <w:p w14:paraId="66F38A37" w14:textId="77777777" w:rsidR="005C2814" w:rsidRPr="00B36880" w:rsidRDefault="005C2814">
            <w:pPr>
              <w:pStyle w:val="SingleSpacing"/>
              <w:ind w:left="328"/>
              <w:rPr>
                <w:rFonts w:ascii="Fira Code" w:hAnsi="Fira Code" w:cs="Fira Code"/>
                <w:sz w:val="22"/>
                <w:szCs w:val="22"/>
              </w:rPr>
            </w:pPr>
          </w:p>
          <w:p w14:paraId="7D287403" w14:textId="77777777" w:rsidR="00E929DE" w:rsidRDefault="00E929DE" w:rsidP="005C2814">
            <w:pPr>
              <w:pStyle w:val="SingleSpacing"/>
              <w:ind w:firstLine="371"/>
              <w:rPr>
                <w:rFonts w:ascii="Fira Code" w:hAnsi="Fira Code" w:cs="Fira Code"/>
                <w:b/>
                <w:bCs/>
                <w:sz w:val="22"/>
                <w:szCs w:val="22"/>
              </w:rPr>
            </w:pPr>
            <w:bookmarkStart w:id="6" w:name="_Hlk125445019"/>
            <w:r w:rsidRPr="00E929DE">
              <w:rPr>
                <w:rFonts w:ascii="Fira Code" w:hAnsi="Fira Code" w:cs="Fira Code"/>
                <w:b/>
                <w:bCs/>
                <w:sz w:val="22"/>
                <w:szCs w:val="22"/>
              </w:rPr>
              <w:t xml:space="preserve">Petition to Modify </w:t>
            </w:r>
          </w:p>
          <w:p w14:paraId="0EC8BBBE" w14:textId="7451B20C" w:rsidR="00BB7FB2" w:rsidRPr="00B36880" w:rsidRDefault="00E929DE" w:rsidP="005C2814">
            <w:pPr>
              <w:pStyle w:val="SingleSpacing"/>
              <w:ind w:firstLine="371"/>
              <w:rPr>
                <w:rFonts w:ascii="Fira Code" w:hAnsi="Fira Code" w:cs="Fira Code"/>
                <w:b/>
                <w:sz w:val="22"/>
                <w:szCs w:val="22"/>
              </w:rPr>
            </w:pPr>
            <w:r w:rsidRPr="00E929DE">
              <w:rPr>
                <w:rFonts w:ascii="Fira Code" w:hAnsi="Fira Code" w:cs="Fira Code"/>
                <w:b/>
                <w:bCs/>
                <w:sz w:val="22"/>
                <w:szCs w:val="22"/>
              </w:rPr>
              <w:t>or Amend an Order</w:t>
            </w:r>
          </w:p>
          <w:bookmarkEnd w:id="6"/>
          <w:p w14:paraId="5256B60E" w14:textId="77777777" w:rsidR="005C2814" w:rsidRDefault="005C2814">
            <w:pPr>
              <w:pStyle w:val="SingleSpacing"/>
              <w:rPr>
                <w:rFonts w:ascii="Fira Code" w:hAnsi="Fira Code" w:cs="Fira Code"/>
                <w:sz w:val="22"/>
                <w:szCs w:val="22"/>
              </w:rPr>
            </w:pPr>
          </w:p>
          <w:p w14:paraId="1C75E057" w14:textId="77777777" w:rsidR="00320CC3" w:rsidRDefault="00320CC3">
            <w:pPr>
              <w:pStyle w:val="SingleSpacing"/>
              <w:rPr>
                <w:rFonts w:ascii="Fira Code" w:hAnsi="Fira Code" w:cs="Fira Code"/>
                <w:sz w:val="22"/>
                <w:szCs w:val="22"/>
              </w:rPr>
            </w:pPr>
          </w:p>
          <w:p w14:paraId="4721E0BF" w14:textId="77777777" w:rsidR="00320CC3" w:rsidRDefault="00320CC3">
            <w:pPr>
              <w:pStyle w:val="SingleSpacing"/>
              <w:rPr>
                <w:rFonts w:ascii="Fira Code" w:hAnsi="Fira Code" w:cs="Fira Code"/>
                <w:sz w:val="22"/>
                <w:szCs w:val="22"/>
              </w:rPr>
            </w:pPr>
          </w:p>
          <w:p w14:paraId="1BCDA67D" w14:textId="77777777" w:rsidR="00320CC3" w:rsidRDefault="00320CC3">
            <w:pPr>
              <w:pStyle w:val="SingleSpacing"/>
              <w:rPr>
                <w:rFonts w:ascii="Fira Code" w:hAnsi="Fira Code" w:cs="Fira Code"/>
                <w:sz w:val="22"/>
                <w:szCs w:val="22"/>
              </w:rPr>
            </w:pPr>
          </w:p>
          <w:p w14:paraId="234C129F" w14:textId="77777777" w:rsidR="00320CC3" w:rsidRDefault="00320CC3">
            <w:pPr>
              <w:pStyle w:val="SingleSpacing"/>
              <w:rPr>
                <w:rFonts w:ascii="Fira Code" w:hAnsi="Fira Code" w:cs="Fira Code"/>
                <w:sz w:val="22"/>
                <w:szCs w:val="22"/>
              </w:rPr>
            </w:pPr>
          </w:p>
          <w:p w14:paraId="31F8DC5E" w14:textId="77777777" w:rsidR="00320CC3" w:rsidRDefault="00320CC3">
            <w:pPr>
              <w:pStyle w:val="SingleSpacing"/>
              <w:rPr>
                <w:rFonts w:ascii="Fira Code" w:hAnsi="Fira Code" w:cs="Fira Code"/>
                <w:sz w:val="22"/>
                <w:szCs w:val="22"/>
              </w:rPr>
            </w:pPr>
          </w:p>
          <w:p w14:paraId="0C12E3EF" w14:textId="77777777" w:rsidR="00320CC3" w:rsidRDefault="00320CC3">
            <w:pPr>
              <w:pStyle w:val="SingleSpacing"/>
              <w:rPr>
                <w:rFonts w:ascii="Fira Code" w:hAnsi="Fira Code" w:cs="Fira Code"/>
                <w:sz w:val="22"/>
                <w:szCs w:val="22"/>
              </w:rPr>
            </w:pPr>
          </w:p>
          <w:p w14:paraId="2E21DEE4" w14:textId="71ECFDB8" w:rsidR="00320CC3" w:rsidRPr="003A2F93" w:rsidRDefault="00095E4B">
            <w:pPr>
              <w:pStyle w:val="SingleSpacing"/>
              <w:rPr>
                <w:rFonts w:ascii="Fira Code" w:hAnsi="Fira Code" w:cs="Fira Code"/>
                <w:b/>
                <w:bCs/>
                <w:sz w:val="22"/>
                <w:szCs w:val="22"/>
                <w:rPrChange w:id="7" w:author="Quantum Bass" w:date="2023-03-15T13:42:00Z">
                  <w:rPr>
                    <w:rFonts w:ascii="Fira Code" w:hAnsi="Fira Code" w:cs="Fira Code"/>
                    <w:sz w:val="22"/>
                    <w:szCs w:val="22"/>
                  </w:rPr>
                </w:rPrChange>
              </w:rPr>
            </w:pPr>
            <w:r>
              <w:rPr>
                <w:rFonts w:ascii="Fira Code" w:hAnsi="Fira Code" w:cs="Fira Code"/>
                <w:sz w:val="22"/>
                <w:szCs w:val="22"/>
              </w:rPr>
              <w:t xml:space="preserve">   </w:t>
            </w:r>
            <w:r w:rsidR="00DB2E01" w:rsidRPr="003A2F93">
              <w:rPr>
                <w:rFonts w:ascii="Fira Code" w:hAnsi="Fira Code" w:cs="Fira Code"/>
                <w:b/>
                <w:bCs/>
                <w:sz w:val="22"/>
                <w:szCs w:val="22"/>
                <w:rPrChange w:id="8" w:author="Quantum Bass" w:date="2023-03-15T13:42:00Z">
                  <w:rPr>
                    <w:rFonts w:ascii="Fira Code" w:hAnsi="Fira Code" w:cs="Fira Code"/>
                    <w:sz w:val="22"/>
                    <w:szCs w:val="22"/>
                  </w:rPr>
                </w:rPrChange>
              </w:rPr>
              <w:t xml:space="preserve">DEMAND FOR </w:t>
            </w:r>
            <w:r w:rsidR="006938E0" w:rsidRPr="003A2F93">
              <w:rPr>
                <w:rFonts w:ascii="Fira Code" w:hAnsi="Fira Code" w:cs="Fira Code"/>
                <w:b/>
                <w:bCs/>
                <w:sz w:val="22"/>
                <w:szCs w:val="22"/>
                <w:rPrChange w:id="9" w:author="Quantum Bass" w:date="2023-03-15T13:42:00Z">
                  <w:rPr>
                    <w:rFonts w:ascii="Fira Code" w:hAnsi="Fira Code" w:cs="Fira Code"/>
                    <w:sz w:val="22"/>
                    <w:szCs w:val="22"/>
                  </w:rPr>
                </w:rPrChange>
              </w:rPr>
              <w:t>JURY</w:t>
            </w:r>
          </w:p>
        </w:tc>
      </w:tr>
    </w:tbl>
    <w:p w14:paraId="4D901EFD" w14:textId="77777777" w:rsidR="005C2814" w:rsidRPr="009D4A4B" w:rsidRDefault="005C2814">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0" w:author="Quantum Bass" w:date="2023-03-15T10:49:00Z"/>
          <w:rFonts w:ascii="Fira Code" w:hAnsi="Fira Code" w:cs="Fira Code"/>
          <w:sz w:val="22"/>
          <w:szCs w:val="22"/>
          <w:rPrChange w:id="11" w:author="Quantum Bass" w:date="2023-03-15T18:00:00Z">
            <w:rPr>
              <w:ins w:id="12" w:author="Quantum Bass" w:date="2023-03-15T10:49:00Z"/>
              <w:rFonts w:ascii="Fira Code" w:hAnsi="Fira Code" w:cs="Fira Code"/>
              <w:sz w:val="22"/>
              <w:szCs w:val="22"/>
              <w:u w:val="single"/>
            </w:rPr>
          </w:rPrChange>
        </w:rPr>
        <w:pPrChange w:id="13"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69587DC3" w14:textId="77777777" w:rsidR="006C0C7D" w:rsidRPr="009D4A4B" w:rsidRDefault="006C0C7D">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4" w:author="Quantum Bass" w:date="2023-03-15T10:49:00Z"/>
          <w:rFonts w:ascii="Fira Code" w:hAnsi="Fira Code" w:cs="Fira Code"/>
          <w:sz w:val="22"/>
          <w:szCs w:val="22"/>
          <w:rPrChange w:id="15" w:author="Quantum Bass" w:date="2023-03-15T18:00:00Z">
            <w:rPr>
              <w:ins w:id="16" w:author="Quantum Bass" w:date="2023-03-15T10:49:00Z"/>
              <w:rFonts w:ascii="Fira Code" w:hAnsi="Fira Code" w:cs="Fira Code"/>
              <w:sz w:val="22"/>
              <w:szCs w:val="22"/>
              <w:u w:val="single"/>
            </w:rPr>
          </w:rPrChange>
        </w:rPr>
        <w:pPrChange w:id="17"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5C4D14D0" w14:textId="77777777"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center"/>
        <w:rPr>
          <w:ins w:id="18" w:author="Quantum Bass" w:date="2023-03-15T18:00:00Z"/>
          <w:rFonts w:ascii="Fira Code" w:hAnsi="Fira Code" w:cs="Fira Code"/>
          <w:b/>
          <w:bCs/>
          <w:sz w:val="22"/>
          <w:szCs w:val="22"/>
          <w:rPrChange w:id="19" w:author="Quantum Bass" w:date="2023-03-15T18:00:00Z">
            <w:rPr>
              <w:ins w:id="20" w:author="Quantum Bass" w:date="2023-03-15T18:00:00Z"/>
              <w:rFonts w:ascii="Fira Code" w:hAnsi="Fira Code" w:cs="Fira Code"/>
              <w:sz w:val="22"/>
              <w:szCs w:val="22"/>
              <w:u w:val="single"/>
            </w:rPr>
          </w:rPrChange>
        </w:rPr>
        <w:pPrChange w:id="21"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2" w:author="Quantum Bass" w:date="2023-03-15T18:00:00Z">
        <w:r w:rsidRPr="009D4A4B">
          <w:rPr>
            <w:rFonts w:ascii="Fira Code" w:hAnsi="Fira Code" w:cs="Fira Code"/>
            <w:b/>
            <w:bCs/>
            <w:sz w:val="22"/>
            <w:szCs w:val="22"/>
            <w:rPrChange w:id="23" w:author="Quantum Bass" w:date="2023-03-15T18:00:00Z">
              <w:rPr>
                <w:rFonts w:ascii="Fira Code" w:hAnsi="Fira Code" w:cs="Fira Code"/>
                <w:sz w:val="22"/>
                <w:szCs w:val="22"/>
                <w:u w:val="single"/>
              </w:rPr>
            </w:rPrChange>
          </w:rPr>
          <w:t>TABLE OF CONTENTS</w:t>
        </w:r>
      </w:ins>
    </w:p>
    <w:p w14:paraId="14244EF3" w14:textId="3950BD2F"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24" w:author="Quantum Bass" w:date="2023-03-15T18:00:00Z"/>
          <w:rFonts w:ascii="Fira Code" w:hAnsi="Fira Code" w:cs="Fira Code"/>
          <w:sz w:val="22"/>
          <w:szCs w:val="22"/>
          <w:rPrChange w:id="25" w:author="Quantum Bass" w:date="2023-03-15T18:00:00Z">
            <w:rPr>
              <w:ins w:id="26" w:author="Quantum Bass" w:date="2023-03-15T18:00:00Z"/>
              <w:rFonts w:ascii="Fira Code" w:hAnsi="Fira Code" w:cs="Fira Code"/>
              <w:sz w:val="22"/>
              <w:szCs w:val="22"/>
              <w:u w:val="single"/>
            </w:rPr>
          </w:rPrChange>
        </w:rPr>
        <w:pPrChange w:id="27"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8" w:author="Quantum Bass" w:date="2023-03-15T18:00:00Z">
        <w:r w:rsidRPr="009D4A4B">
          <w:rPr>
            <w:rFonts w:ascii="Fira Code" w:hAnsi="Fira Code" w:cs="Fira Code"/>
            <w:sz w:val="22"/>
            <w:szCs w:val="22"/>
            <w:rPrChange w:id="29" w:author="Quantum Bass" w:date="2023-03-15T18:00:00Z">
              <w:rPr>
                <w:rFonts w:ascii="Fira Code" w:hAnsi="Fira Code" w:cs="Fira Code"/>
                <w:sz w:val="22"/>
                <w:szCs w:val="22"/>
                <w:u w:val="single"/>
              </w:rPr>
            </w:rPrChange>
          </w:rPr>
          <w:t>Table of Contents ............</w:t>
        </w:r>
      </w:ins>
      <w:proofErr w:type="gramStart"/>
      <w:ins w:id="30" w:author="Quantum Bass" w:date="2023-03-15T18:12:00Z">
        <w:r w:rsidR="003572D6" w:rsidRPr="003572D6">
          <w:rPr>
            <w:rFonts w:ascii="Fira Code" w:hAnsi="Fira Code" w:cs="Fira Code"/>
            <w:sz w:val="22"/>
            <w:szCs w:val="22"/>
          </w:rPr>
          <w:t>....</w:t>
        </w:r>
        <w:r w:rsidR="003572D6">
          <w:rPr>
            <w:rFonts w:ascii="Fira Code" w:hAnsi="Fira Code" w:cs="Fira Code"/>
            <w:sz w:val="22"/>
            <w:szCs w:val="22"/>
          </w:rPr>
          <w:t>.</w:t>
        </w:r>
      </w:ins>
      <w:proofErr w:type="gramEnd"/>
      <w:ins w:id="31" w:author="Quantum Bass" w:date="2023-03-15T18:00:00Z">
        <w:r w:rsidRPr="009D4A4B">
          <w:rPr>
            <w:rFonts w:ascii="Fira Code" w:hAnsi="Fira Code" w:cs="Fira Code"/>
            <w:sz w:val="22"/>
            <w:szCs w:val="22"/>
            <w:rPrChange w:id="32" w:author="Quantum Bass" w:date="2023-03-15T18:00:00Z">
              <w:rPr>
                <w:rFonts w:ascii="Fira Code" w:hAnsi="Fira Code" w:cs="Fira Code"/>
                <w:sz w:val="22"/>
                <w:szCs w:val="22"/>
                <w:u w:val="single"/>
              </w:rPr>
            </w:rPrChange>
          </w:rPr>
          <w:t xml:space="preserve"> pg. 1</w:t>
        </w:r>
      </w:ins>
    </w:p>
    <w:p w14:paraId="4FF57C85" w14:textId="77777777"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33" w:author="Quantum Bass" w:date="2023-03-15T18:00:00Z"/>
          <w:rFonts w:ascii="Fira Code" w:hAnsi="Fira Code" w:cs="Fira Code"/>
          <w:sz w:val="22"/>
          <w:szCs w:val="22"/>
          <w:rPrChange w:id="34" w:author="Quantum Bass" w:date="2023-03-15T18:00:00Z">
            <w:rPr>
              <w:ins w:id="35" w:author="Quantum Bass" w:date="2023-03-15T18:00:00Z"/>
              <w:rFonts w:ascii="Fira Code" w:hAnsi="Fira Code" w:cs="Fira Code"/>
              <w:sz w:val="22"/>
              <w:szCs w:val="22"/>
              <w:u w:val="single"/>
            </w:rPr>
          </w:rPrChange>
        </w:rPr>
        <w:pPrChange w:id="36"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37" w:author="Quantum Bass" w:date="2023-03-15T18:00:00Z">
        <w:r w:rsidRPr="009D4A4B">
          <w:rPr>
            <w:rFonts w:ascii="Fira Code" w:hAnsi="Fira Code" w:cs="Fira Code"/>
            <w:sz w:val="22"/>
            <w:szCs w:val="22"/>
            <w:rPrChange w:id="38" w:author="Quantum Bass" w:date="2023-03-15T18:00:00Z">
              <w:rPr>
                <w:rFonts w:ascii="Fira Code" w:hAnsi="Fira Code" w:cs="Fira Code"/>
                <w:sz w:val="22"/>
                <w:szCs w:val="22"/>
                <w:u w:val="single"/>
              </w:rPr>
            </w:rPrChange>
          </w:rPr>
          <w:t>Table of Authorities .............. pg. 2</w:t>
        </w:r>
      </w:ins>
    </w:p>
    <w:p w14:paraId="17B6D5A8" w14:textId="0344BB75"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39" w:author="Quantum Bass" w:date="2023-03-15T18:00:00Z"/>
          <w:rFonts w:ascii="Fira Code" w:hAnsi="Fira Code" w:cs="Fira Code"/>
          <w:sz w:val="22"/>
          <w:szCs w:val="22"/>
          <w:rPrChange w:id="40" w:author="Quantum Bass" w:date="2023-03-15T18:00:00Z">
            <w:rPr>
              <w:ins w:id="41" w:author="Quantum Bass" w:date="2023-03-15T18:00:00Z"/>
              <w:rFonts w:ascii="Fira Code" w:hAnsi="Fira Code" w:cs="Fira Code"/>
              <w:sz w:val="22"/>
              <w:szCs w:val="22"/>
              <w:u w:val="single"/>
            </w:rPr>
          </w:rPrChange>
        </w:rPr>
        <w:pPrChange w:id="42"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43" w:author="Quantum Bass" w:date="2023-03-15T18:00:00Z">
        <w:r w:rsidRPr="009D4A4B">
          <w:rPr>
            <w:rFonts w:ascii="Fira Code" w:hAnsi="Fira Code" w:cs="Fira Code"/>
            <w:sz w:val="22"/>
            <w:szCs w:val="22"/>
            <w:rPrChange w:id="44" w:author="Quantum Bass" w:date="2023-03-15T18:00:00Z">
              <w:rPr>
                <w:rFonts w:ascii="Fira Code" w:hAnsi="Fira Code" w:cs="Fira Code"/>
                <w:sz w:val="22"/>
                <w:szCs w:val="22"/>
                <w:u w:val="single"/>
              </w:rPr>
            </w:rPrChange>
          </w:rPr>
          <w:t xml:space="preserve">Table of Exhibits ................. pg. </w:t>
        </w:r>
      </w:ins>
      <w:ins w:id="45" w:author="Quantum Bass" w:date="2023-03-15T18:02:00Z">
        <w:r w:rsidR="004901B0">
          <w:rPr>
            <w:rFonts w:ascii="Fira Code" w:hAnsi="Fira Code" w:cs="Fira Code"/>
            <w:sz w:val="22"/>
            <w:szCs w:val="22"/>
          </w:rPr>
          <w:t>3</w:t>
        </w:r>
      </w:ins>
    </w:p>
    <w:p w14:paraId="5C2F519D" w14:textId="554E081D"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46" w:author="Quantum Bass" w:date="2023-03-15T18:00:00Z"/>
          <w:rFonts w:ascii="Fira Code" w:hAnsi="Fira Code" w:cs="Fira Code"/>
          <w:sz w:val="22"/>
          <w:szCs w:val="22"/>
          <w:rPrChange w:id="47" w:author="Quantum Bass" w:date="2023-03-15T18:00:00Z">
            <w:rPr>
              <w:ins w:id="48" w:author="Quantum Bass" w:date="2023-03-15T18:00:00Z"/>
              <w:rFonts w:ascii="Fira Code" w:hAnsi="Fira Code" w:cs="Fira Code"/>
              <w:sz w:val="22"/>
              <w:szCs w:val="22"/>
              <w:u w:val="single"/>
            </w:rPr>
          </w:rPrChange>
        </w:rPr>
        <w:pPrChange w:id="49"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50" w:author="Quantum Bass" w:date="2023-03-15T18:00:00Z">
        <w:r w:rsidRPr="009D4A4B">
          <w:rPr>
            <w:rFonts w:ascii="Fira Code" w:hAnsi="Fira Code" w:cs="Fira Code"/>
            <w:sz w:val="22"/>
            <w:szCs w:val="22"/>
            <w:rPrChange w:id="51" w:author="Quantum Bass" w:date="2023-03-15T18:00:00Z">
              <w:rPr>
                <w:rFonts w:ascii="Fira Code" w:hAnsi="Fira Code" w:cs="Fira Code"/>
                <w:sz w:val="22"/>
                <w:szCs w:val="22"/>
                <w:u w:val="single"/>
              </w:rPr>
            </w:rPrChange>
          </w:rPr>
          <w:t xml:space="preserve">Preamble .......................... pg. </w:t>
        </w:r>
      </w:ins>
      <w:ins w:id="52" w:author="Quantum Bass" w:date="2023-03-15T18:02:00Z">
        <w:r w:rsidR="004901B0">
          <w:rPr>
            <w:rFonts w:ascii="Fira Code" w:hAnsi="Fira Code" w:cs="Fira Code"/>
            <w:sz w:val="22"/>
            <w:szCs w:val="22"/>
          </w:rPr>
          <w:t>4</w:t>
        </w:r>
      </w:ins>
    </w:p>
    <w:p w14:paraId="1E5AEE19" w14:textId="6C5D53C2"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53" w:author="Quantum Bass" w:date="2023-03-15T18:00:00Z"/>
          <w:rFonts w:ascii="Fira Code" w:hAnsi="Fira Code" w:cs="Fira Code"/>
          <w:sz w:val="22"/>
          <w:szCs w:val="22"/>
          <w:rPrChange w:id="54" w:author="Quantum Bass" w:date="2023-03-15T18:00:00Z">
            <w:rPr>
              <w:ins w:id="55" w:author="Quantum Bass" w:date="2023-03-15T18:00:00Z"/>
              <w:rFonts w:ascii="Fira Code" w:hAnsi="Fira Code" w:cs="Fira Code"/>
              <w:sz w:val="22"/>
              <w:szCs w:val="22"/>
              <w:u w:val="single"/>
            </w:rPr>
          </w:rPrChange>
        </w:rPr>
        <w:pPrChange w:id="56"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57" w:author="Quantum Bass" w:date="2023-03-15T18:00:00Z">
        <w:r w:rsidRPr="009D4A4B">
          <w:rPr>
            <w:rFonts w:ascii="Fira Code" w:hAnsi="Fira Code" w:cs="Fira Code"/>
            <w:sz w:val="22"/>
            <w:szCs w:val="22"/>
            <w:rPrChange w:id="58" w:author="Quantum Bass" w:date="2023-03-15T18:00:00Z">
              <w:rPr>
                <w:rFonts w:ascii="Fira Code" w:hAnsi="Fira Code" w:cs="Fira Code"/>
                <w:sz w:val="22"/>
                <w:szCs w:val="22"/>
                <w:u w:val="single"/>
              </w:rPr>
            </w:rPrChange>
          </w:rPr>
          <w:t xml:space="preserve">PLAINTIFF ......................... pg. </w:t>
        </w:r>
      </w:ins>
      <w:ins w:id="59" w:author="Quantum Bass" w:date="2023-03-15T18:02:00Z">
        <w:r w:rsidR="004901B0">
          <w:rPr>
            <w:rFonts w:ascii="Fira Code" w:hAnsi="Fira Code" w:cs="Fira Code"/>
            <w:sz w:val="22"/>
            <w:szCs w:val="22"/>
          </w:rPr>
          <w:t>4</w:t>
        </w:r>
      </w:ins>
    </w:p>
    <w:p w14:paraId="216CE470" w14:textId="3541073A"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60" w:author="Quantum Bass" w:date="2023-03-15T18:00:00Z"/>
          <w:rFonts w:ascii="Fira Code" w:hAnsi="Fira Code" w:cs="Fira Code"/>
          <w:sz w:val="22"/>
          <w:szCs w:val="22"/>
          <w:rPrChange w:id="61" w:author="Quantum Bass" w:date="2023-03-15T18:00:00Z">
            <w:rPr>
              <w:ins w:id="62" w:author="Quantum Bass" w:date="2023-03-15T18:00:00Z"/>
              <w:rFonts w:ascii="Fira Code" w:hAnsi="Fira Code" w:cs="Fira Code"/>
              <w:sz w:val="22"/>
              <w:szCs w:val="22"/>
              <w:u w:val="single"/>
            </w:rPr>
          </w:rPrChange>
        </w:rPr>
        <w:pPrChange w:id="63"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64" w:author="Quantum Bass" w:date="2023-03-15T18:00:00Z">
        <w:r w:rsidRPr="009D4A4B">
          <w:rPr>
            <w:rFonts w:ascii="Fira Code" w:hAnsi="Fira Code" w:cs="Fira Code"/>
            <w:sz w:val="22"/>
            <w:szCs w:val="22"/>
            <w:rPrChange w:id="65" w:author="Quantum Bass" w:date="2023-03-15T18:00:00Z">
              <w:rPr>
                <w:rFonts w:ascii="Fira Code" w:hAnsi="Fira Code" w:cs="Fira Code"/>
                <w:sz w:val="22"/>
                <w:szCs w:val="22"/>
                <w:u w:val="single"/>
              </w:rPr>
            </w:rPrChange>
          </w:rPr>
          <w:t xml:space="preserve">DEFENDANTS ........................ pg. </w:t>
        </w:r>
      </w:ins>
      <w:ins w:id="66" w:author="Quantum Bass" w:date="2023-03-15T18:02:00Z">
        <w:r w:rsidR="004901B0">
          <w:rPr>
            <w:rFonts w:ascii="Fira Code" w:hAnsi="Fira Code" w:cs="Fira Code"/>
            <w:sz w:val="22"/>
            <w:szCs w:val="22"/>
          </w:rPr>
          <w:t>5</w:t>
        </w:r>
      </w:ins>
    </w:p>
    <w:p w14:paraId="69846EBB" w14:textId="6B741037"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67" w:author="Quantum Bass" w:date="2023-03-15T18:00:00Z"/>
          <w:rFonts w:ascii="Fira Code" w:hAnsi="Fira Code" w:cs="Fira Code"/>
          <w:sz w:val="22"/>
          <w:szCs w:val="22"/>
          <w:rPrChange w:id="68" w:author="Quantum Bass" w:date="2023-03-15T18:00:00Z">
            <w:rPr>
              <w:ins w:id="69" w:author="Quantum Bass" w:date="2023-03-15T18:00:00Z"/>
              <w:rFonts w:ascii="Fira Code" w:hAnsi="Fira Code" w:cs="Fira Code"/>
              <w:sz w:val="22"/>
              <w:szCs w:val="22"/>
              <w:u w:val="single"/>
            </w:rPr>
          </w:rPrChange>
        </w:rPr>
        <w:pPrChange w:id="70"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71" w:author="Quantum Bass" w:date="2023-03-15T18:00:00Z">
        <w:r w:rsidRPr="009D4A4B">
          <w:rPr>
            <w:rFonts w:ascii="Fira Code" w:hAnsi="Fira Code" w:cs="Fira Code"/>
            <w:sz w:val="22"/>
            <w:szCs w:val="22"/>
            <w:rPrChange w:id="72" w:author="Quantum Bass" w:date="2023-03-15T18:00:00Z">
              <w:rPr>
                <w:rFonts w:ascii="Fira Code" w:hAnsi="Fira Code" w:cs="Fira Code"/>
                <w:sz w:val="22"/>
                <w:szCs w:val="22"/>
                <w:u w:val="single"/>
              </w:rPr>
            </w:rPrChange>
          </w:rPr>
          <w:t xml:space="preserve">JURISDICTION AND VENUE ............ pg. </w:t>
        </w:r>
      </w:ins>
      <w:ins w:id="73" w:author="Quantum Bass" w:date="2023-03-15T18:03:00Z">
        <w:r w:rsidR="00B3352E">
          <w:rPr>
            <w:rFonts w:ascii="Fira Code" w:hAnsi="Fira Code" w:cs="Fira Code"/>
            <w:sz w:val="22"/>
            <w:szCs w:val="22"/>
          </w:rPr>
          <w:t>7</w:t>
        </w:r>
      </w:ins>
    </w:p>
    <w:p w14:paraId="1898F82B" w14:textId="40ADC70E"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74" w:author="Quantum Bass" w:date="2023-03-15T18:00:00Z"/>
          <w:rFonts w:ascii="Fira Code" w:hAnsi="Fira Code" w:cs="Fira Code"/>
          <w:sz w:val="22"/>
          <w:szCs w:val="22"/>
          <w:rPrChange w:id="75" w:author="Quantum Bass" w:date="2023-03-15T18:00:00Z">
            <w:rPr>
              <w:ins w:id="76" w:author="Quantum Bass" w:date="2023-03-15T18:00:00Z"/>
              <w:rFonts w:ascii="Fira Code" w:hAnsi="Fira Code" w:cs="Fira Code"/>
              <w:sz w:val="22"/>
              <w:szCs w:val="22"/>
              <w:u w:val="single"/>
            </w:rPr>
          </w:rPrChange>
        </w:rPr>
        <w:pPrChange w:id="77"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78" w:author="Quantum Bass" w:date="2023-03-15T18:00:00Z">
        <w:r w:rsidRPr="009D4A4B">
          <w:rPr>
            <w:rFonts w:ascii="Fira Code" w:hAnsi="Fira Code" w:cs="Fira Code"/>
            <w:sz w:val="22"/>
            <w:szCs w:val="22"/>
            <w:rPrChange w:id="79" w:author="Quantum Bass" w:date="2023-03-15T18:00:00Z">
              <w:rPr>
                <w:rFonts w:ascii="Fira Code" w:hAnsi="Fira Code" w:cs="Fira Code"/>
                <w:sz w:val="22"/>
                <w:szCs w:val="22"/>
                <w:u w:val="single"/>
              </w:rPr>
            </w:rPrChange>
          </w:rPr>
          <w:t xml:space="preserve">Introduction ...................... pg. </w:t>
        </w:r>
      </w:ins>
      <w:ins w:id="80" w:author="Quantum Bass" w:date="2023-03-15T18:03:00Z">
        <w:r w:rsidR="00B3352E">
          <w:rPr>
            <w:rFonts w:ascii="Fira Code" w:hAnsi="Fira Code" w:cs="Fira Code"/>
            <w:sz w:val="22"/>
            <w:szCs w:val="22"/>
          </w:rPr>
          <w:t>7</w:t>
        </w:r>
      </w:ins>
    </w:p>
    <w:p w14:paraId="3F75433E" w14:textId="21867B36"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81" w:author="Quantum Bass" w:date="2023-03-15T18:00:00Z"/>
          <w:rFonts w:ascii="Fira Code" w:hAnsi="Fira Code" w:cs="Fira Code"/>
          <w:sz w:val="22"/>
          <w:szCs w:val="22"/>
          <w:rPrChange w:id="82" w:author="Quantum Bass" w:date="2023-03-15T18:00:00Z">
            <w:rPr>
              <w:ins w:id="83" w:author="Quantum Bass" w:date="2023-03-15T18:00:00Z"/>
              <w:rFonts w:ascii="Fira Code" w:hAnsi="Fira Code" w:cs="Fira Code"/>
              <w:sz w:val="22"/>
              <w:szCs w:val="22"/>
              <w:u w:val="single"/>
            </w:rPr>
          </w:rPrChange>
        </w:rPr>
        <w:pPrChange w:id="84"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85" w:author="Quantum Bass" w:date="2023-03-15T18:00:00Z">
        <w:r w:rsidRPr="009D4A4B">
          <w:rPr>
            <w:rFonts w:ascii="Fira Code" w:hAnsi="Fira Code" w:cs="Fira Code"/>
            <w:sz w:val="22"/>
            <w:szCs w:val="22"/>
            <w:rPrChange w:id="86" w:author="Quantum Bass" w:date="2023-03-15T18:00:00Z">
              <w:rPr>
                <w:rFonts w:ascii="Fira Code" w:hAnsi="Fira Code" w:cs="Fira Code"/>
                <w:sz w:val="22"/>
                <w:szCs w:val="22"/>
                <w:u w:val="single"/>
              </w:rPr>
            </w:rPrChange>
          </w:rPr>
          <w:t xml:space="preserve">FACTUAL </w:t>
        </w:r>
      </w:ins>
      <w:ins w:id="87" w:author="Quantum Bass" w:date="2023-03-15T18:08:00Z">
        <w:r w:rsidR="0067358C" w:rsidRPr="0067358C">
          <w:rPr>
            <w:rFonts w:ascii="Fira Code" w:hAnsi="Fira Code" w:cs="Fira Code"/>
            <w:sz w:val="22"/>
            <w:szCs w:val="22"/>
            <w:rPrChange w:id="88" w:author="Quantum Bass" w:date="2023-03-15T18:08:00Z">
              <w:rPr>
                <w:rFonts w:ascii="Fira Code" w:hAnsi="Fira Code" w:cs="Fira Code"/>
                <w:b/>
                <w:bCs/>
                <w:sz w:val="22"/>
                <w:szCs w:val="22"/>
              </w:rPr>
            </w:rPrChange>
          </w:rPr>
          <w:t>ALLEGATIONS</w:t>
        </w:r>
        <w:r w:rsidR="0067358C">
          <w:rPr>
            <w:rFonts w:ascii="Fira Code" w:hAnsi="Fira Code" w:cs="Fira Code"/>
            <w:sz w:val="22"/>
            <w:szCs w:val="22"/>
          </w:rPr>
          <w:t xml:space="preserve"> </w:t>
        </w:r>
      </w:ins>
      <w:ins w:id="89" w:author="Quantum Bass" w:date="2023-03-15T18:00:00Z">
        <w:r w:rsidRPr="009D4A4B">
          <w:rPr>
            <w:rFonts w:ascii="Fira Code" w:hAnsi="Fira Code" w:cs="Fira Code"/>
            <w:sz w:val="22"/>
            <w:szCs w:val="22"/>
            <w:rPrChange w:id="90" w:author="Quantum Bass" w:date="2023-03-15T18:00:00Z">
              <w:rPr>
                <w:rFonts w:ascii="Fira Code" w:hAnsi="Fira Code" w:cs="Fira Code"/>
                <w:sz w:val="22"/>
                <w:szCs w:val="22"/>
                <w:u w:val="single"/>
              </w:rPr>
            </w:rPrChange>
          </w:rPr>
          <w:t xml:space="preserve">............... pg. </w:t>
        </w:r>
      </w:ins>
      <w:ins w:id="91" w:author="Quantum Bass" w:date="2023-03-15T18:04:00Z">
        <w:r w:rsidR="007C6BE7">
          <w:rPr>
            <w:rFonts w:ascii="Fira Code" w:hAnsi="Fira Code" w:cs="Fira Code"/>
            <w:sz w:val="22"/>
            <w:szCs w:val="22"/>
          </w:rPr>
          <w:t>8</w:t>
        </w:r>
      </w:ins>
    </w:p>
    <w:p w14:paraId="0F100668" w14:textId="3BA16B30" w:rsidR="0067358C" w:rsidRDefault="0067358C">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92" w:author="Quantum Bass" w:date="2023-03-15T18:07:00Z"/>
          <w:rFonts w:ascii="Fira Code" w:hAnsi="Fira Code" w:cs="Fira Code"/>
          <w:sz w:val="22"/>
          <w:szCs w:val="22"/>
        </w:rPr>
        <w:pPrChange w:id="93"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440"/>
            <w:jc w:val="both"/>
          </w:pPr>
        </w:pPrChange>
      </w:pPr>
      <w:ins w:id="94" w:author="Quantum Bass" w:date="2023-03-15T18:07:00Z">
        <w:r w:rsidRPr="00FC74AE">
          <w:rPr>
            <w:rFonts w:ascii="Fira Code" w:hAnsi="Fira Code" w:cs="Fira Code"/>
            <w:sz w:val="22"/>
            <w:szCs w:val="22"/>
          </w:rPr>
          <w:lastRenderedPageBreak/>
          <w:t xml:space="preserve">CAUSE OF </w:t>
        </w:r>
      </w:ins>
      <w:ins w:id="95" w:author="Quantum Bass" w:date="2023-03-15T18:08:00Z">
        <w:r w:rsidRPr="00FC74AE">
          <w:rPr>
            <w:rFonts w:ascii="Fira Code" w:hAnsi="Fira Code" w:cs="Fira Code"/>
            <w:sz w:val="22"/>
            <w:szCs w:val="22"/>
          </w:rPr>
          <w:t>ACTION</w:t>
        </w:r>
        <w:r>
          <w:rPr>
            <w:rFonts w:ascii="Fira Code" w:hAnsi="Fira Code" w:cs="Fira Code"/>
            <w:sz w:val="22"/>
            <w:szCs w:val="22"/>
          </w:rPr>
          <w:t>S</w:t>
        </w:r>
        <w:r w:rsidRPr="00FC74AE">
          <w:rPr>
            <w:rFonts w:ascii="Fira Code" w:hAnsi="Fira Code" w:cs="Fira Code"/>
            <w:sz w:val="22"/>
            <w:szCs w:val="22"/>
          </w:rPr>
          <w:t xml:space="preserve"> .................</w:t>
        </w:r>
        <w:r>
          <w:rPr>
            <w:rFonts w:ascii="Fira Code" w:hAnsi="Fira Code" w:cs="Fira Code"/>
            <w:sz w:val="22"/>
            <w:szCs w:val="22"/>
          </w:rPr>
          <w:t>.</w:t>
        </w:r>
      </w:ins>
      <w:ins w:id="96" w:author="Quantum Bass" w:date="2023-03-15T18:07:00Z">
        <w:r w:rsidRPr="00FC74AE">
          <w:rPr>
            <w:rFonts w:ascii="Fira Code" w:hAnsi="Fira Code" w:cs="Fira Code"/>
            <w:sz w:val="22"/>
            <w:szCs w:val="22"/>
          </w:rPr>
          <w:t xml:space="preserve"> pg. 10</w:t>
        </w:r>
      </w:ins>
    </w:p>
    <w:p w14:paraId="10A16F27" w14:textId="25CDB4AE"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97" w:author="Quantum Bass" w:date="2023-03-15T18:00:00Z"/>
          <w:rFonts w:ascii="Fira Code" w:hAnsi="Fira Code" w:cs="Fira Code"/>
          <w:sz w:val="22"/>
          <w:szCs w:val="22"/>
          <w:rPrChange w:id="98" w:author="Quantum Bass" w:date="2023-03-15T18:00:00Z">
            <w:rPr>
              <w:ins w:id="99" w:author="Quantum Bass" w:date="2023-03-15T18:00:00Z"/>
              <w:rFonts w:ascii="Fira Code" w:hAnsi="Fira Code" w:cs="Fira Code"/>
              <w:sz w:val="22"/>
              <w:szCs w:val="22"/>
              <w:u w:val="single"/>
            </w:rPr>
          </w:rPrChange>
        </w:rPr>
        <w:pPrChange w:id="100"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01" w:author="Quantum Bass" w:date="2023-03-15T18:00:00Z">
        <w:r w:rsidRPr="009D4A4B">
          <w:rPr>
            <w:rFonts w:ascii="Fira Code" w:hAnsi="Fira Code" w:cs="Fira Code"/>
            <w:sz w:val="22"/>
            <w:szCs w:val="22"/>
            <w:rPrChange w:id="102" w:author="Quantum Bass" w:date="2023-03-15T18:00:00Z">
              <w:rPr>
                <w:rFonts w:ascii="Fira Code" w:hAnsi="Fira Code" w:cs="Fira Code"/>
                <w:sz w:val="22"/>
                <w:szCs w:val="22"/>
                <w:u w:val="single"/>
              </w:rPr>
            </w:rPrChange>
          </w:rPr>
          <w:t>CAUSE OF ACTION I ................. pg. 1</w:t>
        </w:r>
      </w:ins>
      <w:ins w:id="103" w:author="Quantum Bass" w:date="2023-03-15T18:11:00Z">
        <w:r w:rsidR="00153DDA">
          <w:rPr>
            <w:rFonts w:ascii="Fira Code" w:hAnsi="Fira Code" w:cs="Fira Code"/>
            <w:sz w:val="22"/>
            <w:szCs w:val="22"/>
          </w:rPr>
          <w:t>5</w:t>
        </w:r>
      </w:ins>
    </w:p>
    <w:p w14:paraId="1C31E58A" w14:textId="0A570A83"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104" w:author="Quantum Bass" w:date="2023-03-15T18:00:00Z"/>
          <w:rFonts w:ascii="Fira Code" w:hAnsi="Fira Code" w:cs="Fira Code"/>
          <w:sz w:val="22"/>
          <w:szCs w:val="22"/>
          <w:rPrChange w:id="105" w:author="Quantum Bass" w:date="2023-03-15T18:00:00Z">
            <w:rPr>
              <w:ins w:id="106" w:author="Quantum Bass" w:date="2023-03-15T18:00:00Z"/>
              <w:rFonts w:ascii="Fira Code" w:hAnsi="Fira Code" w:cs="Fira Code"/>
              <w:sz w:val="22"/>
              <w:szCs w:val="22"/>
              <w:u w:val="single"/>
            </w:rPr>
          </w:rPrChange>
        </w:rPr>
        <w:pPrChange w:id="107"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08" w:author="Quantum Bass" w:date="2023-03-15T18:00:00Z">
        <w:r w:rsidRPr="009D4A4B">
          <w:rPr>
            <w:rFonts w:ascii="Fira Code" w:hAnsi="Fira Code" w:cs="Fira Code"/>
            <w:sz w:val="22"/>
            <w:szCs w:val="22"/>
            <w:rPrChange w:id="109" w:author="Quantum Bass" w:date="2023-03-15T18:00:00Z">
              <w:rPr>
                <w:rFonts w:ascii="Fira Code" w:hAnsi="Fira Code" w:cs="Fira Code"/>
                <w:sz w:val="22"/>
                <w:szCs w:val="22"/>
                <w:u w:val="single"/>
              </w:rPr>
            </w:rPrChange>
          </w:rPr>
          <w:t>CAUSE OF ACTION II ................ pg. 1</w:t>
        </w:r>
      </w:ins>
      <w:ins w:id="110" w:author="Quantum Bass" w:date="2023-03-15T18:11:00Z">
        <w:r w:rsidR="00153DDA">
          <w:rPr>
            <w:rFonts w:ascii="Fira Code" w:hAnsi="Fira Code" w:cs="Fira Code"/>
            <w:sz w:val="22"/>
            <w:szCs w:val="22"/>
          </w:rPr>
          <w:t>6</w:t>
        </w:r>
      </w:ins>
    </w:p>
    <w:p w14:paraId="413FA5B7" w14:textId="23DDDCAF"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111" w:author="Quantum Bass" w:date="2023-03-15T18:00:00Z"/>
          <w:rFonts w:ascii="Fira Code" w:hAnsi="Fira Code" w:cs="Fira Code"/>
          <w:sz w:val="22"/>
          <w:szCs w:val="22"/>
          <w:rPrChange w:id="112" w:author="Quantum Bass" w:date="2023-03-15T18:00:00Z">
            <w:rPr>
              <w:ins w:id="113" w:author="Quantum Bass" w:date="2023-03-15T18:00:00Z"/>
              <w:rFonts w:ascii="Fira Code" w:hAnsi="Fira Code" w:cs="Fira Code"/>
              <w:sz w:val="22"/>
              <w:szCs w:val="22"/>
              <w:u w:val="single"/>
            </w:rPr>
          </w:rPrChange>
        </w:rPr>
        <w:pPrChange w:id="114"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15" w:author="Quantum Bass" w:date="2023-03-15T18:00:00Z">
        <w:r w:rsidRPr="009D4A4B">
          <w:rPr>
            <w:rFonts w:ascii="Fira Code" w:hAnsi="Fira Code" w:cs="Fira Code"/>
            <w:sz w:val="22"/>
            <w:szCs w:val="22"/>
            <w:rPrChange w:id="116" w:author="Quantum Bass" w:date="2023-03-15T18:00:00Z">
              <w:rPr>
                <w:rFonts w:ascii="Fira Code" w:hAnsi="Fira Code" w:cs="Fira Code"/>
                <w:sz w:val="22"/>
                <w:szCs w:val="22"/>
                <w:u w:val="single"/>
              </w:rPr>
            </w:rPrChange>
          </w:rPr>
          <w:t>CAUSE OF ACTION III ............... pg. 1</w:t>
        </w:r>
      </w:ins>
      <w:ins w:id="117" w:author="Quantum Bass" w:date="2023-03-15T18:11:00Z">
        <w:r w:rsidR="00153DDA">
          <w:rPr>
            <w:rFonts w:ascii="Fira Code" w:hAnsi="Fira Code" w:cs="Fira Code"/>
            <w:sz w:val="22"/>
            <w:szCs w:val="22"/>
          </w:rPr>
          <w:t>6</w:t>
        </w:r>
      </w:ins>
    </w:p>
    <w:p w14:paraId="41C53B5E" w14:textId="00B6A32D"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118" w:author="Quantum Bass" w:date="2023-03-15T18:00:00Z"/>
          <w:rFonts w:ascii="Fira Code" w:hAnsi="Fira Code" w:cs="Fira Code"/>
          <w:sz w:val="22"/>
          <w:szCs w:val="22"/>
          <w:rPrChange w:id="119" w:author="Quantum Bass" w:date="2023-03-15T18:00:00Z">
            <w:rPr>
              <w:ins w:id="120" w:author="Quantum Bass" w:date="2023-03-15T18:00:00Z"/>
              <w:rFonts w:ascii="Fira Code" w:hAnsi="Fira Code" w:cs="Fira Code"/>
              <w:sz w:val="22"/>
              <w:szCs w:val="22"/>
              <w:u w:val="single"/>
            </w:rPr>
          </w:rPrChange>
        </w:rPr>
        <w:pPrChange w:id="121"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22" w:author="Quantum Bass" w:date="2023-03-15T18:00:00Z">
        <w:r w:rsidRPr="009D4A4B">
          <w:rPr>
            <w:rFonts w:ascii="Fira Code" w:hAnsi="Fira Code" w:cs="Fira Code"/>
            <w:sz w:val="22"/>
            <w:szCs w:val="22"/>
            <w:rPrChange w:id="123" w:author="Quantum Bass" w:date="2023-03-15T18:00:00Z">
              <w:rPr>
                <w:rFonts w:ascii="Fira Code" w:hAnsi="Fira Code" w:cs="Fira Code"/>
                <w:sz w:val="22"/>
                <w:szCs w:val="22"/>
                <w:u w:val="single"/>
              </w:rPr>
            </w:rPrChange>
          </w:rPr>
          <w:t>CAUSE OF ACTION IV ................ pg. 1</w:t>
        </w:r>
      </w:ins>
      <w:ins w:id="124" w:author="Quantum Bass" w:date="2023-03-15T18:12:00Z">
        <w:r w:rsidR="003572D6">
          <w:rPr>
            <w:rFonts w:ascii="Fira Code" w:hAnsi="Fira Code" w:cs="Fira Code"/>
            <w:sz w:val="22"/>
            <w:szCs w:val="22"/>
          </w:rPr>
          <w:t>7</w:t>
        </w:r>
      </w:ins>
    </w:p>
    <w:p w14:paraId="46834F7A" w14:textId="550A275A" w:rsidR="009D4A4B"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125" w:author="Quantum Bass" w:date="2023-03-15T18:00:00Z"/>
          <w:rFonts w:ascii="Fira Code" w:hAnsi="Fira Code" w:cs="Fira Code"/>
          <w:sz w:val="22"/>
          <w:szCs w:val="22"/>
          <w:rPrChange w:id="126" w:author="Quantum Bass" w:date="2023-03-15T18:00:00Z">
            <w:rPr>
              <w:ins w:id="127" w:author="Quantum Bass" w:date="2023-03-15T18:00:00Z"/>
              <w:rFonts w:ascii="Fira Code" w:hAnsi="Fira Code" w:cs="Fira Code"/>
              <w:sz w:val="22"/>
              <w:szCs w:val="22"/>
              <w:u w:val="single"/>
            </w:rPr>
          </w:rPrChange>
        </w:rPr>
        <w:pPrChange w:id="128"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29" w:author="Quantum Bass" w:date="2023-03-15T18:00:00Z">
        <w:r w:rsidRPr="009D4A4B">
          <w:rPr>
            <w:rFonts w:ascii="Fira Code" w:hAnsi="Fira Code" w:cs="Fira Code"/>
            <w:sz w:val="22"/>
            <w:szCs w:val="22"/>
            <w:rPrChange w:id="130" w:author="Quantum Bass" w:date="2023-03-15T18:00:00Z">
              <w:rPr>
                <w:rFonts w:ascii="Fira Code" w:hAnsi="Fira Code" w:cs="Fira Code"/>
                <w:sz w:val="22"/>
                <w:szCs w:val="22"/>
                <w:u w:val="single"/>
              </w:rPr>
            </w:rPrChange>
          </w:rPr>
          <w:t>CAUSE OF ACTION V ................. pg. 1</w:t>
        </w:r>
      </w:ins>
      <w:ins w:id="131" w:author="Quantum Bass" w:date="2023-03-15T18:11:00Z">
        <w:r w:rsidR="003572D6">
          <w:rPr>
            <w:rFonts w:ascii="Fira Code" w:hAnsi="Fira Code" w:cs="Fira Code"/>
            <w:sz w:val="22"/>
            <w:szCs w:val="22"/>
          </w:rPr>
          <w:t>8</w:t>
        </w:r>
      </w:ins>
    </w:p>
    <w:p w14:paraId="72FF9442" w14:textId="05247035" w:rsidR="0067358C" w:rsidRPr="00FC74AE"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132" w:author="Quantum Bass" w:date="2023-03-15T18:07:00Z"/>
          <w:rFonts w:ascii="Fira Code" w:hAnsi="Fira Code" w:cs="Fira Code"/>
          <w:sz w:val="22"/>
          <w:szCs w:val="22"/>
        </w:rPr>
        <w:pPrChange w:id="133"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440"/>
            <w:jc w:val="both"/>
          </w:pPr>
        </w:pPrChange>
      </w:pPr>
      <w:ins w:id="134" w:author="Quantum Bass" w:date="2023-03-15T18:00:00Z">
        <w:r w:rsidRPr="009D4A4B">
          <w:rPr>
            <w:rFonts w:ascii="Fira Code" w:hAnsi="Fira Code" w:cs="Fira Code"/>
            <w:sz w:val="22"/>
            <w:szCs w:val="22"/>
            <w:rPrChange w:id="135" w:author="Quantum Bass" w:date="2023-03-15T18:00:00Z">
              <w:rPr>
                <w:rFonts w:ascii="Fira Code" w:hAnsi="Fira Code" w:cs="Fira Code"/>
                <w:sz w:val="22"/>
                <w:szCs w:val="22"/>
                <w:u w:val="single"/>
              </w:rPr>
            </w:rPrChange>
          </w:rPr>
          <w:t>CAUSE OF ACTION VI ................ pg. 1</w:t>
        </w:r>
      </w:ins>
      <w:ins w:id="136" w:author="Quantum Bass" w:date="2023-03-15T18:11:00Z">
        <w:r w:rsidR="003572D6">
          <w:rPr>
            <w:rFonts w:ascii="Fira Code" w:hAnsi="Fira Code" w:cs="Fira Code"/>
            <w:sz w:val="22"/>
            <w:szCs w:val="22"/>
          </w:rPr>
          <w:t>9</w:t>
        </w:r>
      </w:ins>
    </w:p>
    <w:p w14:paraId="368CDC5A" w14:textId="65CC4B9B" w:rsidR="009D4A4B" w:rsidRDefault="0067358C">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137" w:author="Quantum Bass" w:date="2023-03-15T18:09:00Z"/>
          <w:rFonts w:ascii="Fira Code" w:hAnsi="Fira Code" w:cs="Fira Code"/>
          <w:sz w:val="22"/>
          <w:szCs w:val="22"/>
        </w:rPr>
        <w:pPrChange w:id="138"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440"/>
            <w:jc w:val="both"/>
          </w:pPr>
        </w:pPrChange>
      </w:pPr>
      <w:ins w:id="139" w:author="Quantum Bass" w:date="2023-03-15T18:07:00Z">
        <w:r w:rsidRPr="00FC74AE">
          <w:rPr>
            <w:rFonts w:ascii="Fira Code" w:hAnsi="Fira Code" w:cs="Fira Code"/>
            <w:sz w:val="22"/>
            <w:szCs w:val="22"/>
          </w:rPr>
          <w:t>CAUSE OF ACTION VI</w:t>
        </w:r>
      </w:ins>
      <w:ins w:id="140" w:author="Quantum Bass" w:date="2023-03-15T18:10:00Z">
        <w:r w:rsidR="00153DDA">
          <w:rPr>
            <w:rFonts w:ascii="Fira Code" w:hAnsi="Fira Code" w:cs="Fira Code"/>
            <w:sz w:val="22"/>
            <w:szCs w:val="22"/>
          </w:rPr>
          <w:t>I</w:t>
        </w:r>
      </w:ins>
      <w:ins w:id="141" w:author="Quantum Bass" w:date="2023-03-15T18:07:00Z">
        <w:r w:rsidRPr="00FC74AE">
          <w:rPr>
            <w:rFonts w:ascii="Fira Code" w:hAnsi="Fira Code" w:cs="Fira Code"/>
            <w:sz w:val="22"/>
            <w:szCs w:val="22"/>
          </w:rPr>
          <w:t xml:space="preserve"> ............... pg. </w:t>
        </w:r>
      </w:ins>
      <w:ins w:id="142" w:author="Quantum Bass" w:date="2023-03-15T18:11:00Z">
        <w:r w:rsidR="003572D6">
          <w:rPr>
            <w:rFonts w:ascii="Fira Code" w:hAnsi="Fira Code" w:cs="Fira Code"/>
            <w:sz w:val="22"/>
            <w:szCs w:val="22"/>
          </w:rPr>
          <w:t>20</w:t>
        </w:r>
      </w:ins>
    </w:p>
    <w:p w14:paraId="0750872D" w14:textId="4C832492" w:rsidR="0067358C" w:rsidRPr="009D4A4B" w:rsidRDefault="0067358C">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143" w:author="Quantum Bass" w:date="2023-03-15T18:00:00Z"/>
          <w:rFonts w:ascii="Fira Code" w:hAnsi="Fira Code" w:cs="Fira Code"/>
          <w:sz w:val="22"/>
          <w:szCs w:val="22"/>
          <w:rPrChange w:id="144" w:author="Quantum Bass" w:date="2023-03-15T18:00:00Z">
            <w:rPr>
              <w:ins w:id="145" w:author="Quantum Bass" w:date="2023-03-15T18:00:00Z"/>
              <w:rFonts w:ascii="Fira Code" w:hAnsi="Fira Code" w:cs="Fira Code"/>
              <w:sz w:val="22"/>
              <w:szCs w:val="22"/>
              <w:u w:val="single"/>
            </w:rPr>
          </w:rPrChange>
        </w:rPr>
        <w:pPrChange w:id="146"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47" w:author="Quantum Bass" w:date="2023-03-15T18:09:00Z">
        <w:r w:rsidRPr="000C4A3C">
          <w:rPr>
            <w:rFonts w:ascii="Fira Code" w:hAnsi="Fira Code" w:cs="Fira Code"/>
            <w:bCs/>
            <w:sz w:val="22"/>
            <w:szCs w:val="22"/>
          </w:rPr>
          <w:t>PRAYER FOR RELIEF</w:t>
        </w:r>
        <w:r>
          <w:rPr>
            <w:rFonts w:ascii="Fira Code" w:hAnsi="Fira Code" w:cs="Fira Code"/>
            <w:bCs/>
            <w:sz w:val="22"/>
            <w:szCs w:val="22"/>
          </w:rPr>
          <w:t xml:space="preserve"> </w:t>
        </w:r>
        <w:r w:rsidRPr="00FC74AE">
          <w:rPr>
            <w:rFonts w:ascii="Fira Code" w:hAnsi="Fira Code" w:cs="Fira Code"/>
            <w:sz w:val="22"/>
            <w:szCs w:val="22"/>
          </w:rPr>
          <w:t>................</w:t>
        </w:r>
        <w:r>
          <w:rPr>
            <w:rFonts w:ascii="Fira Code" w:hAnsi="Fira Code" w:cs="Fira Code"/>
            <w:sz w:val="22"/>
            <w:szCs w:val="22"/>
          </w:rPr>
          <w:t>.</w:t>
        </w:r>
        <w:r w:rsidRPr="00FC74AE">
          <w:rPr>
            <w:rFonts w:ascii="Fira Code" w:hAnsi="Fira Code" w:cs="Fira Code"/>
            <w:sz w:val="22"/>
            <w:szCs w:val="22"/>
          </w:rPr>
          <w:t xml:space="preserve"> pg. </w:t>
        </w:r>
      </w:ins>
      <w:ins w:id="148" w:author="Quantum Bass" w:date="2023-03-15T18:10:00Z">
        <w:r w:rsidR="00153DDA">
          <w:rPr>
            <w:rFonts w:ascii="Fira Code" w:hAnsi="Fira Code" w:cs="Fira Code"/>
            <w:sz w:val="22"/>
            <w:szCs w:val="22"/>
          </w:rPr>
          <w:t>21</w:t>
        </w:r>
      </w:ins>
    </w:p>
    <w:p w14:paraId="78DC7604" w14:textId="2FC407F0" w:rsidR="006C0C7D" w:rsidRPr="009D4A4B" w:rsidRDefault="009D4A4B">
      <w:pPr>
        <w:tabs>
          <w:tab w:val="left" w:pos="-1440"/>
          <w:tab w:val="left" w:pos="-720"/>
          <w:tab w:val="left" w:pos="0"/>
          <w:tab w:val="left" w:pos="195"/>
          <w:tab w:val="left" w:pos="1440"/>
          <w:tab w:val="left" w:pos="1710"/>
          <w:tab w:val="left" w:pos="2880"/>
          <w:tab w:val="left" w:pos="3600"/>
          <w:tab w:val="left" w:pos="4608"/>
          <w:tab w:val="left" w:pos="5328"/>
        </w:tabs>
        <w:spacing w:line="480" w:lineRule="auto"/>
        <w:ind w:left="1710"/>
        <w:jc w:val="both"/>
        <w:rPr>
          <w:ins w:id="149" w:author="Quantum Bass" w:date="2023-03-15T10:49:00Z"/>
          <w:rFonts w:ascii="Fira Code" w:hAnsi="Fira Code" w:cs="Fira Code"/>
          <w:sz w:val="22"/>
          <w:szCs w:val="22"/>
          <w:rPrChange w:id="150" w:author="Quantum Bass" w:date="2023-03-15T18:00:00Z">
            <w:rPr>
              <w:ins w:id="151" w:author="Quantum Bass" w:date="2023-03-15T10:49:00Z"/>
              <w:rFonts w:ascii="Fira Code" w:hAnsi="Fira Code" w:cs="Fira Code"/>
              <w:sz w:val="22"/>
              <w:szCs w:val="22"/>
              <w:u w:val="single"/>
            </w:rPr>
          </w:rPrChange>
        </w:rPr>
        <w:pPrChange w:id="152" w:author="Quantum Bass" w:date="2023-03-15T18:13: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53" w:author="Quantum Bass" w:date="2023-03-15T18:00:00Z">
        <w:r w:rsidRPr="009D4A4B">
          <w:rPr>
            <w:rFonts w:ascii="Fira Code" w:hAnsi="Fira Code" w:cs="Fira Code"/>
            <w:sz w:val="22"/>
            <w:szCs w:val="22"/>
            <w:rPrChange w:id="154" w:author="Quantum Bass" w:date="2023-03-15T18:00:00Z">
              <w:rPr>
                <w:rFonts w:ascii="Fira Code" w:hAnsi="Fira Code" w:cs="Fira Code"/>
                <w:sz w:val="22"/>
                <w:szCs w:val="22"/>
                <w:u w:val="single"/>
              </w:rPr>
            </w:rPrChange>
          </w:rPr>
          <w:t xml:space="preserve">Conclusion ........................ pg. </w:t>
        </w:r>
      </w:ins>
      <w:ins w:id="155" w:author="Quantum Bass" w:date="2023-03-15T18:10:00Z">
        <w:r w:rsidR="00153DDA">
          <w:rPr>
            <w:rFonts w:ascii="Fira Code" w:hAnsi="Fira Code" w:cs="Fira Code"/>
            <w:sz w:val="22"/>
            <w:szCs w:val="22"/>
          </w:rPr>
          <w:t>22</w:t>
        </w:r>
      </w:ins>
    </w:p>
    <w:p w14:paraId="7790D7FE" w14:textId="007B7C53" w:rsidR="006C0C7D" w:rsidRPr="00B36880" w:rsidDel="003A4ED3" w:rsidRDefault="006C0C7D">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del w:id="156" w:author="Quantum Bass" w:date="2023-03-15T14:04:00Z"/>
          <w:rFonts w:ascii="Fira Code" w:hAnsi="Fira Code" w:cs="Fira Code"/>
          <w:sz w:val="22"/>
          <w:szCs w:val="22"/>
          <w:u w:val="single"/>
        </w:rPr>
        <w:pPrChange w:id="157"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2D01A4A8"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58" w:author="Quantum Bass" w:date="2023-03-15T10:29:00Z"/>
          <w:rFonts w:ascii="Fira Code" w:hAnsi="Fira Code" w:cs="Fira Code"/>
          <w:sz w:val="22"/>
          <w:szCs w:val="22"/>
          <w:u w:val="single"/>
        </w:rPr>
        <w:pPrChange w:id="159"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008E987E" w14:textId="77777777" w:rsidR="005333A9"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center"/>
        <w:rPr>
          <w:ins w:id="160" w:author="Quantum Bass" w:date="2023-03-15T14:04:00Z"/>
          <w:rFonts w:ascii="Fira Code" w:hAnsi="Fira Code" w:cs="Fira Code"/>
          <w:b/>
          <w:bCs/>
          <w:sz w:val="22"/>
          <w:szCs w:val="22"/>
        </w:rPr>
        <w:pPrChange w:id="161"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center"/>
          </w:pPr>
        </w:pPrChange>
      </w:pPr>
      <w:ins w:id="162" w:author="Quantum Bass" w:date="2023-03-15T10:30:00Z">
        <w:r w:rsidRPr="003A2F93">
          <w:rPr>
            <w:rFonts w:ascii="Fira Code" w:hAnsi="Fira Code" w:cs="Fira Code"/>
            <w:b/>
            <w:bCs/>
            <w:sz w:val="22"/>
            <w:szCs w:val="22"/>
            <w:rPrChange w:id="163" w:author="Quantum Bass" w:date="2023-03-15T13:42:00Z">
              <w:rPr>
                <w:rFonts w:ascii="Fira Code" w:hAnsi="Fira Code" w:cs="Fira Code"/>
                <w:sz w:val="22"/>
                <w:szCs w:val="22"/>
                <w:u w:val="single"/>
              </w:rPr>
            </w:rPrChange>
          </w:rPr>
          <w:t>Table of Authorities</w:t>
        </w:r>
      </w:ins>
    </w:p>
    <w:p w14:paraId="43930528"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64" w:author="Quantum Bass" w:date="2023-03-15T10:30:00Z"/>
          <w:rFonts w:ascii="Fira Code" w:hAnsi="Fira Code" w:cs="Fira Code"/>
          <w:b/>
          <w:bCs/>
          <w:sz w:val="22"/>
          <w:szCs w:val="22"/>
          <w:rPrChange w:id="165" w:author="Quantum Bass" w:date="2023-03-15T13:40:00Z">
            <w:rPr>
              <w:ins w:id="166" w:author="Quantum Bass" w:date="2023-03-15T10:30:00Z"/>
              <w:rFonts w:ascii="Fira Code" w:hAnsi="Fira Code" w:cs="Fira Code"/>
              <w:sz w:val="22"/>
              <w:szCs w:val="22"/>
              <w:u w:val="single"/>
            </w:rPr>
          </w:rPrChange>
        </w:rPr>
        <w:pPrChange w:id="167"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68" w:author="Quantum Bass" w:date="2023-03-15T10:30:00Z">
        <w:r w:rsidRPr="00A96040">
          <w:rPr>
            <w:rFonts w:ascii="Fira Code" w:hAnsi="Fira Code" w:cs="Fira Code"/>
            <w:b/>
            <w:bCs/>
            <w:sz w:val="22"/>
            <w:szCs w:val="22"/>
            <w:rPrChange w:id="169" w:author="Quantum Bass" w:date="2023-03-15T13:40:00Z">
              <w:rPr>
                <w:rFonts w:ascii="Fira Code" w:hAnsi="Fira Code" w:cs="Fira Code"/>
                <w:sz w:val="22"/>
                <w:szCs w:val="22"/>
                <w:u w:val="single"/>
              </w:rPr>
            </w:rPrChange>
          </w:rPr>
          <w:t>Cases:</w:t>
        </w:r>
      </w:ins>
    </w:p>
    <w:p w14:paraId="1100F4BD"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70" w:author="Quantum Bass" w:date="2023-03-15T10:30:00Z"/>
          <w:rFonts w:ascii="Fira Code" w:hAnsi="Fira Code" w:cs="Fira Code"/>
          <w:sz w:val="22"/>
          <w:szCs w:val="22"/>
          <w:rPrChange w:id="171" w:author="Quantum Bass" w:date="2023-03-15T13:39:00Z">
            <w:rPr>
              <w:ins w:id="172" w:author="Quantum Bass" w:date="2023-03-15T10:30:00Z"/>
              <w:rFonts w:ascii="Fira Code" w:hAnsi="Fira Code" w:cs="Fira Code"/>
              <w:sz w:val="22"/>
              <w:szCs w:val="22"/>
              <w:u w:val="single"/>
            </w:rPr>
          </w:rPrChange>
        </w:rPr>
        <w:pPrChange w:id="173"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74" w:author="Quantum Bass" w:date="2023-03-15T10:30:00Z">
        <w:r w:rsidRPr="00A96040">
          <w:rPr>
            <w:rFonts w:ascii="Fira Code" w:hAnsi="Fira Code" w:cs="Fira Code"/>
            <w:sz w:val="22"/>
            <w:szCs w:val="22"/>
            <w:rPrChange w:id="175" w:author="Quantum Bass" w:date="2023-03-15T13:39:00Z">
              <w:rPr>
                <w:rFonts w:ascii="Fira Code" w:hAnsi="Fira Code" w:cs="Fira Code"/>
                <w:sz w:val="22"/>
                <w:szCs w:val="22"/>
                <w:u w:val="single"/>
              </w:rPr>
            </w:rPrChange>
          </w:rPr>
          <w:t>Sheets v. Countrywide Home Loans, Inc., No. 1:09-cv-01426-AWI-BAM, 2010 WL 4918797 (E.D. Cal. Nov. 24, 2010)</w:t>
        </w:r>
      </w:ins>
    </w:p>
    <w:p w14:paraId="6CB9B4EC"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76" w:author="Quantum Bass" w:date="2023-03-15T10:30:00Z"/>
          <w:rFonts w:ascii="Fira Code" w:hAnsi="Fira Code" w:cs="Fira Code"/>
          <w:sz w:val="22"/>
          <w:szCs w:val="22"/>
          <w:rPrChange w:id="177" w:author="Quantum Bass" w:date="2023-03-15T13:39:00Z">
            <w:rPr>
              <w:ins w:id="178" w:author="Quantum Bass" w:date="2023-03-15T10:30:00Z"/>
              <w:rFonts w:ascii="Fira Code" w:hAnsi="Fira Code" w:cs="Fira Code"/>
              <w:sz w:val="22"/>
              <w:szCs w:val="22"/>
              <w:u w:val="single"/>
            </w:rPr>
          </w:rPrChange>
        </w:rPr>
        <w:pPrChange w:id="179"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roofErr w:type="spellStart"/>
      <w:ins w:id="180" w:author="Quantum Bass" w:date="2023-03-15T10:30:00Z">
        <w:r w:rsidRPr="00A96040">
          <w:rPr>
            <w:rFonts w:ascii="Fira Code" w:hAnsi="Fira Code" w:cs="Fira Code"/>
            <w:sz w:val="22"/>
            <w:szCs w:val="22"/>
            <w:rPrChange w:id="181" w:author="Quantum Bass" w:date="2023-03-15T13:39:00Z">
              <w:rPr>
                <w:rFonts w:ascii="Fira Code" w:hAnsi="Fira Code" w:cs="Fira Code"/>
                <w:sz w:val="22"/>
                <w:szCs w:val="22"/>
                <w:u w:val="single"/>
              </w:rPr>
            </w:rPrChange>
          </w:rPr>
          <w:t>Jesinoski</w:t>
        </w:r>
        <w:proofErr w:type="spellEnd"/>
        <w:r w:rsidRPr="00A96040">
          <w:rPr>
            <w:rFonts w:ascii="Fira Code" w:hAnsi="Fira Code" w:cs="Fira Code"/>
            <w:sz w:val="22"/>
            <w:szCs w:val="22"/>
            <w:rPrChange w:id="182" w:author="Quantum Bass" w:date="2023-03-15T13:39:00Z">
              <w:rPr>
                <w:rFonts w:ascii="Fira Code" w:hAnsi="Fira Code" w:cs="Fira Code"/>
                <w:sz w:val="22"/>
                <w:szCs w:val="22"/>
                <w:u w:val="single"/>
              </w:rPr>
            </w:rPrChange>
          </w:rPr>
          <w:t xml:space="preserve"> v. Countrywide Home Loans, Inc., 574 U.S. 270 (2015)</w:t>
        </w:r>
      </w:ins>
    </w:p>
    <w:p w14:paraId="2B5EBFC4"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83" w:author="Quantum Bass" w:date="2023-03-15T10:30:00Z"/>
          <w:rFonts w:ascii="Fira Code" w:hAnsi="Fira Code" w:cs="Fira Code"/>
          <w:sz w:val="22"/>
          <w:szCs w:val="22"/>
          <w:rPrChange w:id="184" w:author="Quantum Bass" w:date="2023-03-15T13:39:00Z">
            <w:rPr>
              <w:ins w:id="185" w:author="Quantum Bass" w:date="2023-03-15T10:30:00Z"/>
              <w:rFonts w:ascii="Fira Code" w:hAnsi="Fira Code" w:cs="Fira Code"/>
              <w:sz w:val="22"/>
              <w:szCs w:val="22"/>
              <w:u w:val="single"/>
            </w:rPr>
          </w:rPrChange>
        </w:rPr>
        <w:pPrChange w:id="186"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roofErr w:type="spellStart"/>
      <w:ins w:id="187" w:author="Quantum Bass" w:date="2023-03-15T10:30:00Z">
        <w:r w:rsidRPr="00A96040">
          <w:rPr>
            <w:rFonts w:ascii="Fira Code" w:hAnsi="Fira Code" w:cs="Fira Code"/>
            <w:sz w:val="22"/>
            <w:szCs w:val="22"/>
            <w:rPrChange w:id="188" w:author="Quantum Bass" w:date="2023-03-15T13:39:00Z">
              <w:rPr>
                <w:rFonts w:ascii="Fira Code" w:hAnsi="Fira Code" w:cs="Fira Code"/>
                <w:sz w:val="22"/>
                <w:szCs w:val="22"/>
                <w:u w:val="single"/>
              </w:rPr>
            </w:rPrChange>
          </w:rPr>
          <w:t>Yvanova</w:t>
        </w:r>
        <w:proofErr w:type="spellEnd"/>
        <w:r w:rsidRPr="00A96040">
          <w:rPr>
            <w:rFonts w:ascii="Fira Code" w:hAnsi="Fira Code" w:cs="Fira Code"/>
            <w:sz w:val="22"/>
            <w:szCs w:val="22"/>
            <w:rPrChange w:id="189" w:author="Quantum Bass" w:date="2023-03-15T13:39:00Z">
              <w:rPr>
                <w:rFonts w:ascii="Fira Code" w:hAnsi="Fira Code" w:cs="Fira Code"/>
                <w:sz w:val="22"/>
                <w:szCs w:val="22"/>
                <w:u w:val="single"/>
              </w:rPr>
            </w:rPrChange>
          </w:rPr>
          <w:t xml:space="preserve"> v. New Century Mortgage Corp., 62 Cal. 4th 919 (2016)</w:t>
        </w:r>
      </w:ins>
    </w:p>
    <w:p w14:paraId="6CEF89C2"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90" w:author="Quantum Bass" w:date="2023-03-15T10:30:00Z"/>
          <w:rFonts w:ascii="Fira Code" w:hAnsi="Fira Code" w:cs="Fira Code"/>
          <w:sz w:val="22"/>
          <w:szCs w:val="22"/>
          <w:rPrChange w:id="191" w:author="Quantum Bass" w:date="2023-03-15T13:39:00Z">
            <w:rPr>
              <w:ins w:id="192" w:author="Quantum Bass" w:date="2023-03-15T10:30:00Z"/>
              <w:rFonts w:ascii="Fira Code" w:hAnsi="Fira Code" w:cs="Fira Code"/>
              <w:sz w:val="22"/>
              <w:szCs w:val="22"/>
              <w:u w:val="single"/>
            </w:rPr>
          </w:rPrChange>
        </w:rPr>
        <w:pPrChange w:id="193"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roofErr w:type="spellStart"/>
      <w:ins w:id="194" w:author="Quantum Bass" w:date="2023-03-15T10:30:00Z">
        <w:r w:rsidRPr="00A96040">
          <w:rPr>
            <w:rFonts w:ascii="Fira Code" w:hAnsi="Fira Code" w:cs="Fira Code"/>
            <w:sz w:val="22"/>
            <w:szCs w:val="22"/>
            <w:rPrChange w:id="195" w:author="Quantum Bass" w:date="2023-03-15T13:39:00Z">
              <w:rPr>
                <w:rFonts w:ascii="Fira Code" w:hAnsi="Fira Code" w:cs="Fira Code"/>
                <w:sz w:val="22"/>
                <w:szCs w:val="22"/>
                <w:u w:val="single"/>
              </w:rPr>
            </w:rPrChange>
          </w:rPr>
          <w:t>Glaski</w:t>
        </w:r>
        <w:proofErr w:type="spellEnd"/>
        <w:r w:rsidRPr="00A96040">
          <w:rPr>
            <w:rFonts w:ascii="Fira Code" w:hAnsi="Fira Code" w:cs="Fira Code"/>
            <w:sz w:val="22"/>
            <w:szCs w:val="22"/>
            <w:rPrChange w:id="196" w:author="Quantum Bass" w:date="2023-03-15T13:39:00Z">
              <w:rPr>
                <w:rFonts w:ascii="Fira Code" w:hAnsi="Fira Code" w:cs="Fira Code"/>
                <w:sz w:val="22"/>
                <w:szCs w:val="22"/>
                <w:u w:val="single"/>
              </w:rPr>
            </w:rPrChange>
          </w:rPr>
          <w:t xml:space="preserve"> v. Bank of America, 218 Cal. App. 4th 1079 (2013)</w:t>
        </w:r>
      </w:ins>
    </w:p>
    <w:p w14:paraId="3C84C339" w14:textId="3B07E3D3" w:rsidR="005333A9"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197" w:author="Quantum Bass" w:date="2023-03-15T13:41:00Z"/>
          <w:rFonts w:ascii="Fira Code" w:hAnsi="Fira Code" w:cs="Fira Code"/>
          <w:sz w:val="22"/>
          <w:szCs w:val="22"/>
        </w:rPr>
        <w:pPrChange w:id="198"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199" w:author="Quantum Bass" w:date="2023-03-15T10:30:00Z">
        <w:r w:rsidRPr="00A96040">
          <w:rPr>
            <w:rFonts w:ascii="Fira Code" w:hAnsi="Fira Code" w:cs="Fira Code"/>
            <w:sz w:val="22"/>
            <w:szCs w:val="22"/>
            <w:rPrChange w:id="200" w:author="Quantum Bass" w:date="2023-03-15T13:39:00Z">
              <w:rPr>
                <w:rFonts w:ascii="Fira Code" w:hAnsi="Fira Code" w:cs="Fira Code"/>
                <w:sz w:val="22"/>
                <w:szCs w:val="22"/>
                <w:u w:val="single"/>
              </w:rPr>
            </w:rPrChange>
          </w:rPr>
          <w:t xml:space="preserve">U.S. Bank Nat. </w:t>
        </w:r>
        <w:proofErr w:type="spellStart"/>
        <w:r w:rsidRPr="00A96040">
          <w:rPr>
            <w:rFonts w:ascii="Fira Code" w:hAnsi="Fira Code" w:cs="Fira Code"/>
            <w:sz w:val="22"/>
            <w:szCs w:val="22"/>
            <w:rPrChange w:id="201" w:author="Quantum Bass" w:date="2023-03-15T13:39:00Z">
              <w:rPr>
                <w:rFonts w:ascii="Fira Code" w:hAnsi="Fira Code" w:cs="Fira Code"/>
                <w:sz w:val="22"/>
                <w:szCs w:val="22"/>
                <w:u w:val="single"/>
              </w:rPr>
            </w:rPrChange>
          </w:rPr>
          <w:t>Ass'n</w:t>
        </w:r>
        <w:proofErr w:type="spellEnd"/>
        <w:r w:rsidRPr="00A96040">
          <w:rPr>
            <w:rFonts w:ascii="Fira Code" w:hAnsi="Fira Code" w:cs="Fira Code"/>
            <w:sz w:val="22"/>
            <w:szCs w:val="22"/>
            <w:rPrChange w:id="202" w:author="Quantum Bass" w:date="2023-03-15T13:39:00Z">
              <w:rPr>
                <w:rFonts w:ascii="Fira Code" w:hAnsi="Fira Code" w:cs="Fira Code"/>
                <w:sz w:val="22"/>
                <w:szCs w:val="22"/>
                <w:u w:val="single"/>
              </w:rPr>
            </w:rPrChange>
          </w:rPr>
          <w:t xml:space="preserve"> v. Ibanez, 458 Mass. 637 (2011)</w:t>
        </w:r>
      </w:ins>
    </w:p>
    <w:p w14:paraId="4449A732" w14:textId="77777777" w:rsidR="00E6535A" w:rsidRDefault="00E6535A">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03" w:author="Quantum Bass" w:date="2023-03-15T13:41:00Z"/>
          <w:rFonts w:ascii="Fira Code" w:hAnsi="Fira Code" w:cs="Fira Code"/>
          <w:sz w:val="22"/>
          <w:szCs w:val="22"/>
        </w:rPr>
        <w:pPrChange w:id="204"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68F17550" w14:textId="04AF2208" w:rsidR="00E6535A" w:rsidRPr="00E6535A" w:rsidRDefault="00E6535A">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05" w:author="Quantum Bass" w:date="2023-03-15T13:41:00Z"/>
          <w:rFonts w:ascii="Fira Code" w:hAnsi="Fira Code" w:cs="Fira Code"/>
          <w:b/>
          <w:bCs/>
          <w:sz w:val="22"/>
          <w:szCs w:val="22"/>
          <w:rPrChange w:id="206" w:author="Quantum Bass" w:date="2023-03-15T13:42:00Z">
            <w:rPr>
              <w:ins w:id="207" w:author="Quantum Bass" w:date="2023-03-15T13:41:00Z"/>
              <w:rFonts w:ascii="Fira Code" w:hAnsi="Fira Code" w:cs="Fira Code"/>
              <w:sz w:val="22"/>
              <w:szCs w:val="22"/>
            </w:rPr>
          </w:rPrChange>
        </w:rPr>
        <w:pPrChange w:id="208"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09" w:author="Quantum Bass" w:date="2023-03-15T13:41:00Z">
        <w:r w:rsidRPr="00E6535A">
          <w:rPr>
            <w:rFonts w:ascii="Fira Code" w:hAnsi="Fira Code" w:cs="Fira Code"/>
            <w:b/>
            <w:bCs/>
            <w:sz w:val="22"/>
            <w:szCs w:val="22"/>
            <w:rPrChange w:id="210" w:author="Quantum Bass" w:date="2023-03-15T13:42:00Z">
              <w:rPr>
                <w:rFonts w:ascii="Fira Code" w:hAnsi="Fira Code" w:cs="Fira Code"/>
                <w:sz w:val="22"/>
                <w:szCs w:val="22"/>
              </w:rPr>
            </w:rPrChange>
          </w:rPr>
          <w:t>RU</w:t>
        </w:r>
      </w:ins>
      <w:ins w:id="211" w:author="Quantum Bass" w:date="2023-03-15T13:42:00Z">
        <w:r w:rsidRPr="00E6535A">
          <w:rPr>
            <w:rFonts w:ascii="Fira Code" w:hAnsi="Fira Code" w:cs="Fira Code"/>
            <w:b/>
            <w:bCs/>
            <w:sz w:val="22"/>
            <w:szCs w:val="22"/>
            <w:rPrChange w:id="212" w:author="Quantum Bass" w:date="2023-03-15T13:42:00Z">
              <w:rPr>
                <w:rFonts w:ascii="Fira Code" w:hAnsi="Fira Code" w:cs="Fira Code"/>
                <w:sz w:val="22"/>
                <w:szCs w:val="22"/>
              </w:rPr>
            </w:rPrChange>
          </w:rPr>
          <w:t>LES:</w:t>
        </w:r>
      </w:ins>
    </w:p>
    <w:p w14:paraId="4443653A" w14:textId="15DB0A49" w:rsidR="00E6535A" w:rsidRDefault="00E6535A">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13" w:author="Quantum Bass" w:date="2023-03-15T13:42:00Z"/>
          <w:rFonts w:ascii="Fira Code" w:hAnsi="Fira Code" w:cs="Fira Code"/>
          <w:sz w:val="22"/>
          <w:szCs w:val="22"/>
        </w:rPr>
        <w:pPrChange w:id="214"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15" w:author="Quantum Bass" w:date="2023-03-15T13:42:00Z">
        <w:r w:rsidRPr="00E6535A">
          <w:rPr>
            <w:rFonts w:ascii="Fira Code" w:hAnsi="Fira Code" w:cs="Fira Code"/>
            <w:sz w:val="22"/>
            <w:szCs w:val="22"/>
          </w:rPr>
          <w:t>FEDERAL RULES OF CIVIL PROCEDURE</w:t>
        </w:r>
      </w:ins>
      <w:ins w:id="216" w:author="Quantum Bass" w:date="2023-03-15T13:46:00Z">
        <w:r w:rsidR="00B47C29">
          <w:rPr>
            <w:rFonts w:ascii="Fira Code" w:hAnsi="Fira Code" w:cs="Fira Code"/>
            <w:sz w:val="22"/>
            <w:szCs w:val="22"/>
          </w:rPr>
          <w:t xml:space="preserve"> </w:t>
        </w:r>
        <w:r w:rsidR="003D0A7B" w:rsidRPr="003D0A7B">
          <w:rPr>
            <w:rFonts w:ascii="Fira Code" w:hAnsi="Fira Code" w:cs="Fira Code"/>
            <w:sz w:val="22"/>
            <w:szCs w:val="22"/>
          </w:rPr>
          <w:t>Fed. R. Civ. P. 12(b)(6).</w:t>
        </w:r>
      </w:ins>
    </w:p>
    <w:p w14:paraId="0A0FBFDA" w14:textId="77777777" w:rsidR="00E6535A" w:rsidRPr="00A96040" w:rsidRDefault="00E6535A">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17" w:author="Quantum Bass" w:date="2023-03-15T10:30:00Z"/>
          <w:rFonts w:ascii="Fira Code" w:hAnsi="Fira Code" w:cs="Fira Code"/>
          <w:sz w:val="22"/>
          <w:szCs w:val="22"/>
          <w:rPrChange w:id="218" w:author="Quantum Bass" w:date="2023-03-15T13:39:00Z">
            <w:rPr>
              <w:ins w:id="219" w:author="Quantum Bass" w:date="2023-03-15T10:30:00Z"/>
              <w:rFonts w:ascii="Fira Code" w:hAnsi="Fira Code" w:cs="Fira Code"/>
              <w:sz w:val="22"/>
              <w:szCs w:val="22"/>
              <w:u w:val="single"/>
            </w:rPr>
          </w:rPrChange>
        </w:rPr>
        <w:pPrChange w:id="220"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4C424357"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21" w:author="Quantum Bass" w:date="2023-03-15T10:30:00Z"/>
          <w:rFonts w:ascii="Fira Code" w:hAnsi="Fira Code" w:cs="Fira Code"/>
          <w:b/>
          <w:bCs/>
          <w:sz w:val="22"/>
          <w:szCs w:val="22"/>
          <w:rPrChange w:id="222" w:author="Quantum Bass" w:date="2023-03-15T13:40:00Z">
            <w:rPr>
              <w:ins w:id="223" w:author="Quantum Bass" w:date="2023-03-15T10:30:00Z"/>
              <w:rFonts w:ascii="Fira Code" w:hAnsi="Fira Code" w:cs="Fira Code"/>
              <w:sz w:val="22"/>
              <w:szCs w:val="22"/>
              <w:u w:val="single"/>
            </w:rPr>
          </w:rPrChange>
        </w:rPr>
        <w:pPrChange w:id="224"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25" w:author="Quantum Bass" w:date="2023-03-15T10:30:00Z">
        <w:r w:rsidRPr="00A96040">
          <w:rPr>
            <w:rFonts w:ascii="Fira Code" w:hAnsi="Fira Code" w:cs="Fira Code"/>
            <w:b/>
            <w:bCs/>
            <w:sz w:val="22"/>
            <w:szCs w:val="22"/>
            <w:rPrChange w:id="226" w:author="Quantum Bass" w:date="2023-03-15T13:40:00Z">
              <w:rPr>
                <w:rFonts w:ascii="Fira Code" w:hAnsi="Fira Code" w:cs="Fira Code"/>
                <w:sz w:val="22"/>
                <w:szCs w:val="22"/>
                <w:u w:val="single"/>
              </w:rPr>
            </w:rPrChange>
          </w:rPr>
          <w:lastRenderedPageBreak/>
          <w:t>Statutes:</w:t>
        </w:r>
      </w:ins>
    </w:p>
    <w:p w14:paraId="0B8D5B9E" w14:textId="31A40844" w:rsidR="005950CE" w:rsidRPr="005333A9" w:rsidRDefault="005950CE">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27" w:author="Quantum Bass" w:date="2023-03-15T10:30:00Z"/>
          <w:rFonts w:ascii="Fira Code" w:hAnsi="Fira Code" w:cs="Fira Code"/>
          <w:sz w:val="22"/>
          <w:szCs w:val="22"/>
          <w:u w:val="single"/>
        </w:rPr>
        <w:pPrChange w:id="228"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29" w:author="Quantum Bass" w:date="2023-03-15T13:18:00Z">
        <w:r w:rsidRPr="00C065EF">
          <w:rPr>
            <w:rFonts w:ascii="Fira Code" w:hAnsi="Fira Code" w:cs="Fira Code"/>
            <w:sz w:val="22"/>
            <w:szCs w:val="22"/>
          </w:rPr>
          <w:t>Idaho Code § 1-</w:t>
        </w:r>
      </w:ins>
      <w:ins w:id="230" w:author="Quantum Bass" w:date="2023-03-15T13:24:00Z">
        <w:r w:rsidR="006774A9">
          <w:rPr>
            <w:rFonts w:ascii="Fira Code" w:hAnsi="Fira Code" w:cs="Fira Code"/>
            <w:sz w:val="22"/>
            <w:szCs w:val="22"/>
          </w:rPr>
          <w:t>705</w:t>
        </w:r>
      </w:ins>
      <w:ins w:id="231" w:author="Quantum Bass" w:date="2023-03-15T13:19:00Z">
        <w:r w:rsidR="00B37C5D">
          <w:rPr>
            <w:rFonts w:ascii="Fira Code" w:hAnsi="Fira Code" w:cs="Fira Code"/>
            <w:sz w:val="22"/>
            <w:szCs w:val="22"/>
          </w:rPr>
          <w:t xml:space="preserve"> (</w:t>
        </w:r>
      </w:ins>
      <w:ins w:id="232" w:author="Quantum Bass" w:date="2023-03-15T13:24:00Z">
        <w:r w:rsidR="006774A9" w:rsidRPr="00A40BFD">
          <w:rPr>
            <w:rFonts w:ascii="Fira Code" w:hAnsi="Fira Code" w:cs="Fira Code"/>
            <w:sz w:val="22"/>
            <w:szCs w:val="22"/>
          </w:rPr>
          <w:t>jurisdiction — original and appellate</w:t>
        </w:r>
      </w:ins>
      <w:ins w:id="233" w:author="Quantum Bass" w:date="2023-03-15T13:19:00Z">
        <w:r w:rsidR="00B37C5D">
          <w:rPr>
            <w:rFonts w:ascii="Fira Code" w:hAnsi="Fira Code" w:cs="Fira Code"/>
            <w:sz w:val="22"/>
            <w:szCs w:val="22"/>
          </w:rPr>
          <w:t>)</w:t>
        </w:r>
      </w:ins>
    </w:p>
    <w:p w14:paraId="11DAAE6E"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34" w:author="Quantum Bass" w:date="2023-03-15T10:30:00Z"/>
          <w:rFonts w:ascii="Fira Code" w:hAnsi="Fira Code" w:cs="Fira Code"/>
          <w:sz w:val="22"/>
          <w:szCs w:val="22"/>
          <w:rPrChange w:id="235" w:author="Quantum Bass" w:date="2023-03-15T13:39:00Z">
            <w:rPr>
              <w:ins w:id="236" w:author="Quantum Bass" w:date="2023-03-15T10:30:00Z"/>
              <w:rFonts w:ascii="Fira Code" w:hAnsi="Fira Code" w:cs="Fira Code"/>
              <w:sz w:val="22"/>
              <w:szCs w:val="22"/>
              <w:u w:val="single"/>
            </w:rPr>
          </w:rPrChange>
        </w:rPr>
        <w:pPrChange w:id="237"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38" w:author="Quantum Bass" w:date="2023-03-15T10:30:00Z">
        <w:r w:rsidRPr="00A96040">
          <w:rPr>
            <w:rFonts w:ascii="Fira Code" w:hAnsi="Fira Code" w:cs="Fira Code"/>
            <w:sz w:val="22"/>
            <w:szCs w:val="22"/>
            <w:rPrChange w:id="239" w:author="Quantum Bass" w:date="2023-03-15T13:39:00Z">
              <w:rPr>
                <w:rFonts w:ascii="Fira Code" w:hAnsi="Fira Code" w:cs="Fira Code"/>
                <w:sz w:val="22"/>
                <w:szCs w:val="22"/>
                <w:u w:val="single"/>
              </w:rPr>
            </w:rPrChange>
          </w:rPr>
          <w:t>Idaho Code § 5-219 (statute of limitations for fraud)</w:t>
        </w:r>
      </w:ins>
    </w:p>
    <w:p w14:paraId="1133BE60" w14:textId="7A9780FE" w:rsidR="005333A9" w:rsidRPr="00A96040" w:rsidRDefault="005333A9" w:rsidP="001D2290">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40" w:author="Quantum Bass" w:date="2023-03-15T10:30:00Z"/>
          <w:rFonts w:ascii="Fira Code" w:hAnsi="Fira Code" w:cs="Fira Code"/>
          <w:sz w:val="22"/>
          <w:szCs w:val="22"/>
          <w:rPrChange w:id="241" w:author="Quantum Bass" w:date="2023-03-15T13:39:00Z">
            <w:rPr>
              <w:ins w:id="242" w:author="Quantum Bass" w:date="2023-03-15T10:30:00Z"/>
              <w:rFonts w:ascii="Fira Code" w:hAnsi="Fira Code" w:cs="Fira Code"/>
              <w:sz w:val="22"/>
              <w:szCs w:val="22"/>
              <w:u w:val="single"/>
            </w:rPr>
          </w:rPrChange>
        </w:rPr>
        <w:pPrChange w:id="243" w:author="Quantum Bass" w:date="2023-03-15T20:47: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44" w:author="Quantum Bass" w:date="2023-03-15T10:30:00Z">
        <w:r w:rsidRPr="00A96040">
          <w:rPr>
            <w:rFonts w:ascii="Fira Code" w:hAnsi="Fira Code" w:cs="Fira Code"/>
            <w:sz w:val="22"/>
            <w:szCs w:val="22"/>
            <w:rPrChange w:id="245" w:author="Quantum Bass" w:date="2023-03-15T13:39:00Z">
              <w:rPr>
                <w:rFonts w:ascii="Fira Code" w:hAnsi="Fira Code" w:cs="Fira Code"/>
                <w:sz w:val="22"/>
                <w:szCs w:val="22"/>
                <w:u w:val="single"/>
              </w:rPr>
            </w:rPrChange>
          </w:rPr>
          <w:t>Idaho Code § 5-224 (statute of limitations for contract actions)</w:t>
        </w:r>
      </w:ins>
    </w:p>
    <w:p w14:paraId="56E14BA1" w14:textId="77777777" w:rsidR="001D2290" w:rsidRPr="00FC74AE" w:rsidRDefault="005333A9" w:rsidP="001D2290">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46" w:author="Quantum Bass" w:date="2023-03-15T20:47:00Z"/>
          <w:rFonts w:ascii="Fira Code" w:hAnsi="Fira Code" w:cs="Fira Code"/>
          <w:sz w:val="22"/>
          <w:szCs w:val="22"/>
        </w:rPr>
      </w:pPr>
      <w:ins w:id="247" w:author="Quantum Bass" w:date="2023-03-15T10:30:00Z">
        <w:r w:rsidRPr="00A96040">
          <w:rPr>
            <w:rFonts w:ascii="Fira Code" w:hAnsi="Fira Code" w:cs="Fira Code"/>
            <w:sz w:val="22"/>
            <w:szCs w:val="22"/>
            <w:rPrChange w:id="248" w:author="Quantum Bass" w:date="2023-03-15T13:39:00Z">
              <w:rPr>
                <w:rFonts w:ascii="Fira Code" w:hAnsi="Fira Code" w:cs="Fira Code"/>
                <w:sz w:val="22"/>
                <w:szCs w:val="22"/>
                <w:u w:val="single"/>
              </w:rPr>
            </w:rPrChange>
          </w:rPr>
          <w:t>Idaho Code § 6-801 et seq. (Idaho Trust and Estate Dispute Resolution Act)</w:t>
        </w:r>
      </w:ins>
    </w:p>
    <w:p w14:paraId="52EBCF2F" w14:textId="77777777" w:rsidR="001D2290" w:rsidRPr="00FC74AE" w:rsidRDefault="001D2290" w:rsidP="001D2290">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49" w:author="Quantum Bass" w:date="2023-03-15T20:47:00Z"/>
          <w:rFonts w:ascii="Fira Code" w:hAnsi="Fira Code" w:cs="Fira Code"/>
          <w:sz w:val="22"/>
          <w:szCs w:val="22"/>
        </w:rPr>
      </w:pPr>
      <w:ins w:id="250" w:author="Quantum Bass" w:date="2023-03-15T20:47:00Z">
        <w:r w:rsidRPr="00FC74AE">
          <w:rPr>
            <w:rFonts w:ascii="Fira Code" w:hAnsi="Fira Code" w:cs="Fira Code"/>
            <w:sz w:val="22"/>
            <w:szCs w:val="22"/>
          </w:rPr>
          <w:t>Idaho Code § 28-45-109 (Idaho Consumer Protection Act)</w:t>
        </w:r>
      </w:ins>
    </w:p>
    <w:p w14:paraId="3B7820AE" w14:textId="73FA2D0C" w:rsidR="001D2290" w:rsidRPr="00FC74AE" w:rsidRDefault="001D2290" w:rsidP="001D2290">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51" w:author="Quantum Bass" w:date="2023-03-15T20:47:00Z"/>
          <w:rFonts w:ascii="Fira Code" w:hAnsi="Fira Code" w:cs="Fira Code"/>
          <w:sz w:val="22"/>
          <w:szCs w:val="22"/>
        </w:rPr>
      </w:pPr>
      <w:ins w:id="252" w:author="Quantum Bass" w:date="2023-03-15T20:47:00Z">
        <w:r w:rsidRPr="00FC74AE">
          <w:rPr>
            <w:rFonts w:ascii="Fira Code" w:hAnsi="Fira Code" w:cs="Fira Code"/>
            <w:sz w:val="22"/>
            <w:szCs w:val="22"/>
          </w:rPr>
          <w:t xml:space="preserve">Idaho Code § </w:t>
        </w:r>
      </w:ins>
      <w:ins w:id="253" w:author="Quantum Bass" w:date="2023-03-15T20:48:00Z">
        <w:r w:rsidR="00C6469B">
          <w:rPr>
            <w:rFonts w:ascii="Fira Code" w:hAnsi="Fira Code" w:cs="Fira Code"/>
            <w:sz w:val="22"/>
            <w:szCs w:val="22"/>
          </w:rPr>
          <w:t>45-1502</w:t>
        </w:r>
      </w:ins>
      <w:ins w:id="254" w:author="Quantum Bass" w:date="2023-03-15T20:47:00Z">
        <w:r w:rsidRPr="00FC74AE">
          <w:rPr>
            <w:rFonts w:ascii="Fira Code" w:hAnsi="Fira Code" w:cs="Fira Code"/>
            <w:sz w:val="22"/>
            <w:szCs w:val="22"/>
          </w:rPr>
          <w:t xml:space="preserve"> (</w:t>
        </w:r>
      </w:ins>
      <w:ins w:id="255" w:author="Quantum Bass" w:date="2023-03-15T20:48:00Z">
        <w:r w:rsidR="003D28B4" w:rsidRPr="003D28B4">
          <w:rPr>
            <w:rFonts w:ascii="Fira Code" w:hAnsi="Fira Code" w:cs="Fira Code"/>
            <w:sz w:val="22"/>
            <w:szCs w:val="22"/>
          </w:rPr>
          <w:t>TRUSTEE'S CHARGE</w:t>
        </w:r>
      </w:ins>
      <w:ins w:id="256" w:author="Quantum Bass" w:date="2023-03-15T20:47:00Z">
        <w:r w:rsidRPr="00FC74AE">
          <w:rPr>
            <w:rFonts w:ascii="Fira Code" w:hAnsi="Fira Code" w:cs="Fira Code"/>
            <w:sz w:val="22"/>
            <w:szCs w:val="22"/>
          </w:rPr>
          <w:t>)</w:t>
        </w:r>
      </w:ins>
    </w:p>
    <w:p w14:paraId="6ED6A8FA" w14:textId="77777777" w:rsidR="005333A9"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57" w:author="Quantum Bass" w:date="2023-03-15T13:42:00Z"/>
          <w:rFonts w:ascii="Fira Code" w:hAnsi="Fira Code" w:cs="Fira Code"/>
          <w:sz w:val="22"/>
          <w:szCs w:val="22"/>
        </w:rPr>
        <w:pPrChange w:id="258"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59" w:author="Quantum Bass" w:date="2023-03-15T10:30:00Z">
        <w:r w:rsidRPr="00A96040">
          <w:rPr>
            <w:rFonts w:ascii="Fira Code" w:hAnsi="Fira Code" w:cs="Fira Code"/>
            <w:sz w:val="22"/>
            <w:szCs w:val="22"/>
            <w:rPrChange w:id="260" w:author="Quantum Bass" w:date="2023-03-15T13:39:00Z">
              <w:rPr>
                <w:rFonts w:ascii="Fira Code" w:hAnsi="Fira Code" w:cs="Fira Code"/>
                <w:sz w:val="22"/>
                <w:szCs w:val="22"/>
                <w:u w:val="single"/>
              </w:rPr>
            </w:rPrChange>
          </w:rPr>
          <w:t>15 U.S.C. § 1601 et seq. (Truth in Lending Act)</w:t>
        </w:r>
      </w:ins>
    </w:p>
    <w:p w14:paraId="12A3480C" w14:textId="77777777" w:rsidR="00E6535A" w:rsidRPr="00A96040" w:rsidRDefault="00E6535A">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61" w:author="Quantum Bass" w:date="2023-03-15T10:30:00Z"/>
          <w:rFonts w:ascii="Fira Code" w:hAnsi="Fira Code" w:cs="Fira Code"/>
          <w:sz w:val="22"/>
          <w:szCs w:val="22"/>
          <w:rPrChange w:id="262" w:author="Quantum Bass" w:date="2023-03-15T13:39:00Z">
            <w:rPr>
              <w:ins w:id="263" w:author="Quantum Bass" w:date="2023-03-15T10:30:00Z"/>
              <w:rFonts w:ascii="Fira Code" w:hAnsi="Fira Code" w:cs="Fira Code"/>
              <w:sz w:val="22"/>
              <w:szCs w:val="22"/>
              <w:u w:val="single"/>
            </w:rPr>
          </w:rPrChange>
        </w:rPr>
        <w:pPrChange w:id="264"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3C1D83E5"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65" w:author="Quantum Bass" w:date="2023-03-15T10:30:00Z"/>
          <w:rFonts w:ascii="Fira Code" w:hAnsi="Fira Code" w:cs="Fira Code"/>
          <w:b/>
          <w:bCs/>
          <w:sz w:val="22"/>
          <w:szCs w:val="22"/>
          <w:rPrChange w:id="266" w:author="Quantum Bass" w:date="2023-03-15T13:40:00Z">
            <w:rPr>
              <w:ins w:id="267" w:author="Quantum Bass" w:date="2023-03-15T10:30:00Z"/>
              <w:rFonts w:ascii="Fira Code" w:hAnsi="Fira Code" w:cs="Fira Code"/>
              <w:sz w:val="22"/>
              <w:szCs w:val="22"/>
              <w:u w:val="single"/>
            </w:rPr>
          </w:rPrChange>
        </w:rPr>
        <w:pPrChange w:id="268"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69" w:author="Quantum Bass" w:date="2023-03-15T10:30:00Z">
        <w:r w:rsidRPr="00A96040">
          <w:rPr>
            <w:rFonts w:ascii="Fira Code" w:hAnsi="Fira Code" w:cs="Fira Code"/>
            <w:b/>
            <w:bCs/>
            <w:sz w:val="22"/>
            <w:szCs w:val="22"/>
            <w:rPrChange w:id="270" w:author="Quantum Bass" w:date="2023-03-15T13:40:00Z">
              <w:rPr>
                <w:rFonts w:ascii="Fira Code" w:hAnsi="Fira Code" w:cs="Fira Code"/>
                <w:sz w:val="22"/>
                <w:szCs w:val="22"/>
                <w:u w:val="single"/>
              </w:rPr>
            </w:rPrChange>
          </w:rPr>
          <w:t>Regulations:</w:t>
        </w:r>
      </w:ins>
    </w:p>
    <w:p w14:paraId="331F997B" w14:textId="77777777" w:rsidR="005333A9"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71" w:author="Quantum Bass" w:date="2023-03-15T13:42:00Z"/>
          <w:rFonts w:ascii="Fira Code" w:hAnsi="Fira Code" w:cs="Fira Code"/>
          <w:sz w:val="22"/>
          <w:szCs w:val="22"/>
        </w:rPr>
        <w:pPrChange w:id="272"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73" w:author="Quantum Bass" w:date="2023-03-15T10:30:00Z">
        <w:r w:rsidRPr="00A96040">
          <w:rPr>
            <w:rFonts w:ascii="Fira Code" w:hAnsi="Fira Code" w:cs="Fira Code"/>
            <w:sz w:val="22"/>
            <w:szCs w:val="22"/>
            <w:rPrChange w:id="274" w:author="Quantum Bass" w:date="2023-03-15T13:39:00Z">
              <w:rPr>
                <w:rFonts w:ascii="Fira Code" w:hAnsi="Fira Code" w:cs="Fira Code"/>
                <w:sz w:val="22"/>
                <w:szCs w:val="22"/>
                <w:u w:val="single"/>
              </w:rPr>
            </w:rPrChange>
          </w:rPr>
          <w:t>12 C.F.R. § 1026 (Regulation Z - Truth in Lending)</w:t>
        </w:r>
      </w:ins>
    </w:p>
    <w:p w14:paraId="6E7BA772" w14:textId="77777777" w:rsidR="00E6535A" w:rsidRPr="00A96040" w:rsidRDefault="00E6535A">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75" w:author="Quantum Bass" w:date="2023-03-15T10:30:00Z"/>
          <w:rFonts w:ascii="Fira Code" w:hAnsi="Fira Code" w:cs="Fira Code"/>
          <w:sz w:val="22"/>
          <w:szCs w:val="22"/>
          <w:rPrChange w:id="276" w:author="Quantum Bass" w:date="2023-03-15T13:39:00Z">
            <w:rPr>
              <w:ins w:id="277" w:author="Quantum Bass" w:date="2023-03-15T10:30:00Z"/>
              <w:rFonts w:ascii="Fira Code" w:hAnsi="Fira Code" w:cs="Fira Code"/>
              <w:sz w:val="22"/>
              <w:szCs w:val="22"/>
              <w:u w:val="single"/>
            </w:rPr>
          </w:rPrChange>
        </w:rPr>
        <w:pPrChange w:id="278"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5E4FC3E5"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79" w:author="Quantum Bass" w:date="2023-03-15T10:30:00Z"/>
          <w:rFonts w:ascii="Fira Code" w:hAnsi="Fira Code" w:cs="Fira Code"/>
          <w:b/>
          <w:bCs/>
          <w:sz w:val="22"/>
          <w:szCs w:val="22"/>
          <w:rPrChange w:id="280" w:author="Quantum Bass" w:date="2023-03-15T13:40:00Z">
            <w:rPr>
              <w:ins w:id="281" w:author="Quantum Bass" w:date="2023-03-15T10:30:00Z"/>
              <w:rFonts w:ascii="Fira Code" w:hAnsi="Fira Code" w:cs="Fira Code"/>
              <w:sz w:val="22"/>
              <w:szCs w:val="22"/>
              <w:u w:val="single"/>
            </w:rPr>
          </w:rPrChange>
        </w:rPr>
        <w:pPrChange w:id="282"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83" w:author="Quantum Bass" w:date="2023-03-15T10:30:00Z">
        <w:r w:rsidRPr="00A96040">
          <w:rPr>
            <w:rFonts w:ascii="Fira Code" w:hAnsi="Fira Code" w:cs="Fira Code"/>
            <w:b/>
            <w:bCs/>
            <w:sz w:val="22"/>
            <w:szCs w:val="22"/>
            <w:rPrChange w:id="284" w:author="Quantum Bass" w:date="2023-03-15T13:40:00Z">
              <w:rPr>
                <w:rFonts w:ascii="Fira Code" w:hAnsi="Fira Code" w:cs="Fira Code"/>
                <w:sz w:val="22"/>
                <w:szCs w:val="22"/>
                <w:u w:val="single"/>
              </w:rPr>
            </w:rPrChange>
          </w:rPr>
          <w:t>Secondary Sources:</w:t>
        </w:r>
      </w:ins>
    </w:p>
    <w:p w14:paraId="6BFDF27A"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85" w:author="Quantum Bass" w:date="2023-03-15T10:30:00Z"/>
          <w:rFonts w:ascii="Fira Code" w:hAnsi="Fira Code" w:cs="Fira Code"/>
          <w:sz w:val="22"/>
          <w:szCs w:val="22"/>
          <w:rPrChange w:id="286" w:author="Quantum Bass" w:date="2023-03-15T13:39:00Z">
            <w:rPr>
              <w:ins w:id="287" w:author="Quantum Bass" w:date="2023-03-15T10:30:00Z"/>
              <w:rFonts w:ascii="Fira Code" w:hAnsi="Fira Code" w:cs="Fira Code"/>
              <w:sz w:val="22"/>
              <w:szCs w:val="22"/>
              <w:u w:val="single"/>
            </w:rPr>
          </w:rPrChange>
        </w:rPr>
        <w:pPrChange w:id="288"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89" w:author="Quantum Bass" w:date="2023-03-15T10:30:00Z">
        <w:r w:rsidRPr="00A96040">
          <w:rPr>
            <w:rFonts w:ascii="Fira Code" w:hAnsi="Fira Code" w:cs="Fira Code"/>
            <w:sz w:val="22"/>
            <w:szCs w:val="22"/>
            <w:rPrChange w:id="290" w:author="Quantum Bass" w:date="2023-03-15T13:39:00Z">
              <w:rPr>
                <w:rFonts w:ascii="Fira Code" w:hAnsi="Fira Code" w:cs="Fira Code"/>
                <w:sz w:val="22"/>
                <w:szCs w:val="22"/>
                <w:u w:val="single"/>
              </w:rPr>
            </w:rPrChange>
          </w:rPr>
          <w:t>Restatement (Third) of Property (Mortgages) (American Law Institute)</w:t>
        </w:r>
      </w:ins>
    </w:p>
    <w:p w14:paraId="084C19E0"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91" w:author="Quantum Bass" w:date="2023-03-15T10:30:00Z"/>
          <w:rFonts w:ascii="Fira Code" w:hAnsi="Fira Code" w:cs="Fira Code"/>
          <w:sz w:val="22"/>
          <w:szCs w:val="22"/>
          <w:rPrChange w:id="292" w:author="Quantum Bass" w:date="2023-03-15T13:39:00Z">
            <w:rPr>
              <w:ins w:id="293" w:author="Quantum Bass" w:date="2023-03-15T10:30:00Z"/>
              <w:rFonts w:ascii="Fira Code" w:hAnsi="Fira Code" w:cs="Fira Code"/>
              <w:sz w:val="22"/>
              <w:szCs w:val="22"/>
              <w:u w:val="single"/>
            </w:rPr>
          </w:rPrChange>
        </w:rPr>
        <w:pPrChange w:id="294"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295" w:author="Quantum Bass" w:date="2023-03-15T10:30:00Z">
        <w:r w:rsidRPr="00A96040">
          <w:rPr>
            <w:rFonts w:ascii="Fira Code" w:hAnsi="Fira Code" w:cs="Fira Code"/>
            <w:sz w:val="22"/>
            <w:szCs w:val="22"/>
            <w:rPrChange w:id="296" w:author="Quantum Bass" w:date="2023-03-15T13:39:00Z">
              <w:rPr>
                <w:rFonts w:ascii="Fira Code" w:hAnsi="Fira Code" w:cs="Fira Code"/>
                <w:sz w:val="22"/>
                <w:szCs w:val="22"/>
                <w:u w:val="single"/>
              </w:rPr>
            </w:rPrChange>
          </w:rPr>
          <w:t>Restatement (Third) of Restitution and Unjust Enrichment (American Law Institute)</w:t>
        </w:r>
      </w:ins>
    </w:p>
    <w:p w14:paraId="6A895B0C"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297" w:author="Quantum Bass" w:date="2023-03-15T10:30:00Z"/>
          <w:rFonts w:ascii="Fira Code" w:hAnsi="Fira Code" w:cs="Fira Code"/>
          <w:sz w:val="22"/>
          <w:szCs w:val="22"/>
          <w:rPrChange w:id="298" w:author="Quantum Bass" w:date="2023-03-15T13:39:00Z">
            <w:rPr>
              <w:ins w:id="299" w:author="Quantum Bass" w:date="2023-03-15T10:30:00Z"/>
              <w:rFonts w:ascii="Fira Code" w:hAnsi="Fira Code" w:cs="Fira Code"/>
              <w:sz w:val="22"/>
              <w:szCs w:val="22"/>
              <w:u w:val="single"/>
            </w:rPr>
          </w:rPrChange>
        </w:rPr>
        <w:pPrChange w:id="300"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301" w:author="Quantum Bass" w:date="2023-03-15T10:30:00Z">
        <w:r w:rsidRPr="00A96040">
          <w:rPr>
            <w:rFonts w:ascii="Fira Code" w:hAnsi="Fira Code" w:cs="Fira Code"/>
            <w:sz w:val="22"/>
            <w:szCs w:val="22"/>
            <w:rPrChange w:id="302" w:author="Quantum Bass" w:date="2023-03-15T13:39:00Z">
              <w:rPr>
                <w:rFonts w:ascii="Fira Code" w:hAnsi="Fira Code" w:cs="Fira Code"/>
                <w:sz w:val="22"/>
                <w:szCs w:val="22"/>
                <w:u w:val="single"/>
              </w:rPr>
            </w:rPrChange>
          </w:rPr>
          <w:t>Restatement (Second) of Contracts (American Law Institute)</w:t>
        </w:r>
      </w:ins>
    </w:p>
    <w:p w14:paraId="3276CFCD" w14:textId="77777777" w:rsidR="005333A9"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03" w:author="Quantum Bass" w:date="2023-03-15T10:30:00Z"/>
          <w:rFonts w:ascii="Fira Code" w:hAnsi="Fira Code" w:cs="Fira Code"/>
          <w:sz w:val="22"/>
          <w:szCs w:val="22"/>
          <w:rPrChange w:id="304" w:author="Quantum Bass" w:date="2023-03-15T13:39:00Z">
            <w:rPr>
              <w:ins w:id="305" w:author="Quantum Bass" w:date="2023-03-15T10:30:00Z"/>
              <w:rFonts w:ascii="Fira Code" w:hAnsi="Fira Code" w:cs="Fira Code"/>
              <w:sz w:val="22"/>
              <w:szCs w:val="22"/>
              <w:u w:val="single"/>
            </w:rPr>
          </w:rPrChange>
        </w:rPr>
        <w:pPrChange w:id="306"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307" w:author="Quantum Bass" w:date="2023-03-15T10:30:00Z">
        <w:r w:rsidRPr="00A96040">
          <w:rPr>
            <w:rFonts w:ascii="Fira Code" w:hAnsi="Fira Code" w:cs="Fira Code"/>
            <w:sz w:val="22"/>
            <w:szCs w:val="22"/>
            <w:rPrChange w:id="308" w:author="Quantum Bass" w:date="2023-03-15T13:39:00Z">
              <w:rPr>
                <w:rFonts w:ascii="Fira Code" w:hAnsi="Fira Code" w:cs="Fira Code"/>
                <w:sz w:val="22"/>
                <w:szCs w:val="22"/>
                <w:u w:val="single"/>
              </w:rPr>
            </w:rPrChange>
          </w:rPr>
          <w:t>Mortgage Law and Practice, 4th Ed. (Idaho State Bar)</w:t>
        </w:r>
      </w:ins>
    </w:p>
    <w:p w14:paraId="5BBC02CE" w14:textId="130EA94B" w:rsidR="00CA3498" w:rsidRPr="00A96040" w:rsidRDefault="005333A9">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09" w:author="Quantum Bass" w:date="2023-03-15T10:29:00Z"/>
          <w:rFonts w:ascii="Fira Code" w:hAnsi="Fira Code" w:cs="Fira Code"/>
          <w:sz w:val="22"/>
          <w:szCs w:val="22"/>
          <w:rPrChange w:id="310" w:author="Quantum Bass" w:date="2023-03-15T13:39:00Z">
            <w:rPr>
              <w:ins w:id="311" w:author="Quantum Bass" w:date="2023-03-15T10:29:00Z"/>
              <w:rFonts w:ascii="Fira Code" w:hAnsi="Fira Code" w:cs="Fira Code"/>
              <w:sz w:val="22"/>
              <w:szCs w:val="22"/>
              <w:u w:val="single"/>
            </w:rPr>
          </w:rPrChange>
        </w:rPr>
        <w:pPrChange w:id="312"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313" w:author="Quantum Bass" w:date="2023-03-15T10:30:00Z">
        <w:r w:rsidRPr="00A96040">
          <w:rPr>
            <w:rFonts w:ascii="Fira Code" w:hAnsi="Fira Code" w:cs="Fira Code"/>
            <w:sz w:val="22"/>
            <w:szCs w:val="22"/>
            <w:rPrChange w:id="314" w:author="Quantum Bass" w:date="2023-03-15T13:39:00Z">
              <w:rPr>
                <w:rFonts w:ascii="Fira Code" w:hAnsi="Fira Code" w:cs="Fira Code"/>
                <w:sz w:val="22"/>
                <w:szCs w:val="22"/>
                <w:u w:val="single"/>
              </w:rPr>
            </w:rPrChange>
          </w:rPr>
          <w:t>Idaho Law of Damages, 3rd Ed. (Idaho State Bar)</w:t>
        </w:r>
      </w:ins>
    </w:p>
    <w:p w14:paraId="681D7636" w14:textId="77777777" w:rsidR="00CA3498" w:rsidRDefault="00CA3498">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15" w:author="Quantum Bass" w:date="2023-03-15T10:31:00Z"/>
          <w:rFonts w:ascii="Fira Code" w:hAnsi="Fira Code" w:cs="Fira Code"/>
          <w:sz w:val="22"/>
          <w:szCs w:val="22"/>
          <w:u w:val="single"/>
        </w:rPr>
        <w:pPrChange w:id="316"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p>
    <w:p w14:paraId="4A5A5BD4" w14:textId="5C906A24" w:rsidR="00DF4A52" w:rsidRPr="00A96040" w:rsidRDefault="00DF4A5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center"/>
        <w:rPr>
          <w:ins w:id="317" w:author="Quantum Bass" w:date="2023-03-15T10:32:00Z"/>
          <w:rFonts w:ascii="Fira Code" w:hAnsi="Fira Code" w:cs="Fira Code"/>
          <w:b/>
          <w:bCs/>
          <w:sz w:val="22"/>
          <w:szCs w:val="22"/>
          <w:rPrChange w:id="318" w:author="Quantum Bass" w:date="2023-03-15T13:39:00Z">
            <w:rPr>
              <w:ins w:id="319" w:author="Quantum Bass" w:date="2023-03-15T10:32:00Z"/>
              <w:rFonts w:ascii="Fira Code" w:hAnsi="Fira Code" w:cs="Fira Code"/>
              <w:sz w:val="22"/>
              <w:szCs w:val="22"/>
              <w:u w:val="single"/>
            </w:rPr>
          </w:rPrChange>
        </w:rPr>
        <w:pPrChange w:id="320"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321" w:author="Quantum Bass" w:date="2023-03-15T10:32:00Z">
        <w:r w:rsidRPr="00A96040">
          <w:rPr>
            <w:rFonts w:ascii="Fira Code" w:hAnsi="Fira Code" w:cs="Fira Code"/>
            <w:b/>
            <w:bCs/>
            <w:sz w:val="22"/>
            <w:szCs w:val="22"/>
            <w:rPrChange w:id="322" w:author="Quantum Bass" w:date="2023-03-15T13:39:00Z">
              <w:rPr>
                <w:rFonts w:ascii="Fira Code" w:hAnsi="Fira Code" w:cs="Fira Code"/>
                <w:sz w:val="22"/>
                <w:szCs w:val="22"/>
                <w:u w:val="single"/>
              </w:rPr>
            </w:rPrChange>
          </w:rPr>
          <w:t>TABLE OF EXHIBITS</w:t>
        </w:r>
      </w:ins>
    </w:p>
    <w:p w14:paraId="62290ECD"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23" w:author="Quantum Bass" w:date="2023-03-16T04:05:00Z"/>
          <w:rFonts w:ascii="Fira Code" w:hAnsi="Fira Code" w:cs="Fira Code"/>
          <w:sz w:val="22"/>
          <w:szCs w:val="22"/>
        </w:rPr>
      </w:pPr>
      <w:ins w:id="324" w:author="Quantum Bass" w:date="2023-03-16T04:05:00Z">
        <w:r w:rsidRPr="007B7A22">
          <w:rPr>
            <w:rFonts w:ascii="Fira Code" w:hAnsi="Fira Code" w:cs="Fira Code"/>
            <w:sz w:val="22"/>
            <w:szCs w:val="22"/>
          </w:rPr>
          <w:lastRenderedPageBreak/>
          <w:t>Exhibit H – Affidavit of Mailing recorded ....... Inst. No. 905449</w:t>
        </w:r>
      </w:ins>
    </w:p>
    <w:p w14:paraId="5C29B31A"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25" w:author="Quantum Bass" w:date="2023-03-16T04:05:00Z"/>
          <w:rFonts w:ascii="Fira Code" w:hAnsi="Fira Code" w:cs="Fira Code"/>
          <w:sz w:val="22"/>
          <w:szCs w:val="22"/>
        </w:rPr>
      </w:pPr>
      <w:ins w:id="326" w:author="Quantum Bass" w:date="2023-03-16T04:05:00Z">
        <w:r w:rsidRPr="007B7A22">
          <w:rPr>
            <w:rFonts w:ascii="Fira Code" w:hAnsi="Fira Code" w:cs="Fira Code"/>
            <w:sz w:val="22"/>
            <w:szCs w:val="22"/>
          </w:rPr>
          <w:t>Exhibit I – Affidavit of Mailing recorded ....... Inst. No. 905033</w:t>
        </w:r>
      </w:ins>
    </w:p>
    <w:p w14:paraId="46C8C41C"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27" w:author="Quantum Bass" w:date="2023-03-16T04:05:00Z"/>
          <w:rFonts w:ascii="Fira Code" w:hAnsi="Fira Code" w:cs="Fira Code"/>
          <w:sz w:val="22"/>
          <w:szCs w:val="22"/>
        </w:rPr>
      </w:pPr>
      <w:ins w:id="328" w:author="Quantum Bass" w:date="2023-03-16T04:05:00Z">
        <w:r w:rsidRPr="007B7A22">
          <w:rPr>
            <w:rFonts w:ascii="Fira Code" w:hAnsi="Fira Code" w:cs="Fira Code"/>
            <w:sz w:val="22"/>
            <w:szCs w:val="22"/>
          </w:rPr>
          <w:t>Exhibit J – Affidavit of Publication recorded ... Inst. No. 904190</w:t>
        </w:r>
      </w:ins>
    </w:p>
    <w:p w14:paraId="1F1853F2"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29" w:author="Quantum Bass" w:date="2023-03-16T04:05:00Z"/>
          <w:rFonts w:ascii="Fira Code" w:hAnsi="Fira Code" w:cs="Fira Code"/>
          <w:sz w:val="22"/>
          <w:szCs w:val="22"/>
        </w:rPr>
      </w:pPr>
      <w:ins w:id="330" w:author="Quantum Bass" w:date="2023-03-16T04:05:00Z">
        <w:r w:rsidRPr="007B7A22">
          <w:rPr>
            <w:rFonts w:ascii="Fira Code" w:hAnsi="Fira Code" w:cs="Fira Code"/>
            <w:sz w:val="22"/>
            <w:szCs w:val="22"/>
          </w:rPr>
          <w:t>Exhibit K – Affidavit of Service recorded ....... Inst. No. 904189</w:t>
        </w:r>
      </w:ins>
    </w:p>
    <w:p w14:paraId="0359225D"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31" w:author="Quantum Bass" w:date="2023-03-16T04:05:00Z"/>
          <w:rFonts w:ascii="Fira Code" w:hAnsi="Fira Code" w:cs="Fira Code"/>
          <w:sz w:val="22"/>
          <w:szCs w:val="22"/>
        </w:rPr>
      </w:pPr>
      <w:ins w:id="332" w:author="Quantum Bass" w:date="2023-03-16T04:05:00Z">
        <w:r w:rsidRPr="007B7A22">
          <w:rPr>
            <w:rFonts w:ascii="Fira Code" w:hAnsi="Fira Code" w:cs="Fira Code"/>
            <w:sz w:val="22"/>
            <w:szCs w:val="22"/>
          </w:rPr>
          <w:t>Exhibit L – Affidavit of Compliance recorded .... Inst. No. 904188</w:t>
        </w:r>
      </w:ins>
    </w:p>
    <w:p w14:paraId="0D880D26"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33" w:author="Quantum Bass" w:date="2023-03-16T04:05:00Z"/>
          <w:rFonts w:ascii="Fira Code" w:hAnsi="Fira Code" w:cs="Fira Code"/>
          <w:sz w:val="22"/>
          <w:szCs w:val="22"/>
        </w:rPr>
      </w:pPr>
      <w:ins w:id="334" w:author="Quantum Bass" w:date="2023-03-16T04:05:00Z">
        <w:r w:rsidRPr="007B7A22">
          <w:rPr>
            <w:rFonts w:ascii="Fira Code" w:hAnsi="Fira Code" w:cs="Fira Code"/>
            <w:sz w:val="22"/>
            <w:szCs w:val="22"/>
          </w:rPr>
          <w:t>Exhibit M – Affidavit of Compliance recorded .... Inst. No. 904187</w:t>
        </w:r>
      </w:ins>
    </w:p>
    <w:p w14:paraId="376D2998"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35" w:author="Quantum Bass" w:date="2023-03-16T04:05:00Z"/>
          <w:rFonts w:ascii="Fira Code" w:hAnsi="Fira Code" w:cs="Fira Code"/>
          <w:sz w:val="22"/>
          <w:szCs w:val="22"/>
        </w:rPr>
      </w:pPr>
      <w:ins w:id="336" w:author="Quantum Bass" w:date="2023-03-16T04:05:00Z">
        <w:r w:rsidRPr="007B7A22">
          <w:rPr>
            <w:rFonts w:ascii="Fira Code" w:hAnsi="Fira Code" w:cs="Fira Code"/>
            <w:sz w:val="22"/>
            <w:szCs w:val="22"/>
          </w:rPr>
          <w:t>Exhibit N – Affidavit of Mailing recorded ....... Inst. No. 904186</w:t>
        </w:r>
      </w:ins>
    </w:p>
    <w:p w14:paraId="71E18E4C"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37" w:author="Quantum Bass" w:date="2023-03-16T04:05:00Z"/>
          <w:rFonts w:ascii="Fira Code" w:hAnsi="Fira Code" w:cs="Fira Code"/>
          <w:sz w:val="22"/>
          <w:szCs w:val="22"/>
        </w:rPr>
      </w:pPr>
      <w:ins w:id="338" w:author="Quantum Bass" w:date="2023-03-16T04:05:00Z">
        <w:r w:rsidRPr="007B7A22">
          <w:rPr>
            <w:rFonts w:ascii="Fira Code" w:hAnsi="Fira Code" w:cs="Fira Code"/>
            <w:sz w:val="22"/>
            <w:szCs w:val="22"/>
          </w:rPr>
          <w:t>Exhibit O – Notice of Default recorded .......... Inst. No. 902262</w:t>
        </w:r>
      </w:ins>
    </w:p>
    <w:p w14:paraId="751CF0E4"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39" w:author="Quantum Bass" w:date="2023-03-16T04:05:00Z"/>
          <w:rFonts w:ascii="Fira Code" w:hAnsi="Fira Code" w:cs="Fira Code"/>
          <w:sz w:val="22"/>
          <w:szCs w:val="22"/>
        </w:rPr>
      </w:pPr>
      <w:ins w:id="340" w:author="Quantum Bass" w:date="2023-03-16T04:05:00Z">
        <w:r w:rsidRPr="007B7A22">
          <w:rPr>
            <w:rFonts w:ascii="Fira Code" w:hAnsi="Fira Code" w:cs="Fira Code"/>
            <w:sz w:val="22"/>
            <w:szCs w:val="22"/>
          </w:rPr>
          <w:t>Exhibit P – Appointment of Successor Trustee .... Inst. No. 902078</w:t>
        </w:r>
      </w:ins>
    </w:p>
    <w:p w14:paraId="7252619F"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41" w:author="Quantum Bass" w:date="2023-03-16T04:05:00Z"/>
          <w:rFonts w:ascii="Fira Code" w:hAnsi="Fira Code" w:cs="Fira Code"/>
          <w:sz w:val="22"/>
          <w:szCs w:val="22"/>
        </w:rPr>
      </w:pPr>
      <w:ins w:id="342" w:author="Quantum Bass" w:date="2023-03-16T04:05:00Z">
        <w:r w:rsidRPr="007B7A22">
          <w:rPr>
            <w:rFonts w:ascii="Fira Code" w:hAnsi="Fira Code" w:cs="Fira Code"/>
            <w:sz w:val="22"/>
            <w:szCs w:val="22"/>
          </w:rPr>
          <w:t xml:space="preserve">Exhibit Q – Assignment of Deed of Trust </w:t>
        </w:r>
        <w:proofErr w:type="gramStart"/>
        <w:r w:rsidRPr="007B7A22">
          <w:rPr>
            <w:rFonts w:ascii="Fira Code" w:hAnsi="Fira Code" w:cs="Fira Code"/>
            <w:sz w:val="22"/>
            <w:szCs w:val="22"/>
          </w:rPr>
          <w:t>recorded  Inst.</w:t>
        </w:r>
        <w:proofErr w:type="gramEnd"/>
        <w:r w:rsidRPr="007B7A22">
          <w:rPr>
            <w:rFonts w:ascii="Fira Code" w:hAnsi="Fira Code" w:cs="Fira Code"/>
            <w:sz w:val="22"/>
            <w:szCs w:val="22"/>
          </w:rPr>
          <w:t xml:space="preserve"> No. 799540</w:t>
        </w:r>
      </w:ins>
    </w:p>
    <w:p w14:paraId="5D780845"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43" w:author="Quantum Bass" w:date="2023-03-16T04:05:00Z"/>
          <w:rFonts w:ascii="Fira Code" w:hAnsi="Fira Code" w:cs="Fira Code"/>
          <w:sz w:val="22"/>
          <w:szCs w:val="22"/>
        </w:rPr>
      </w:pPr>
      <w:ins w:id="344" w:author="Quantum Bass" w:date="2023-03-16T04:05:00Z">
        <w:r w:rsidRPr="007B7A22">
          <w:rPr>
            <w:rFonts w:ascii="Fira Code" w:hAnsi="Fira Code" w:cs="Fira Code"/>
            <w:sz w:val="22"/>
            <w:szCs w:val="22"/>
          </w:rPr>
          <w:t>Exhibit R – Letter of Full Reconveyance ......... Inst. No. 775252</w:t>
        </w:r>
      </w:ins>
    </w:p>
    <w:p w14:paraId="60E2347A"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45" w:author="Quantum Bass" w:date="2023-03-16T04:05:00Z"/>
          <w:rFonts w:ascii="Fira Code" w:hAnsi="Fira Code" w:cs="Fira Code"/>
          <w:sz w:val="22"/>
          <w:szCs w:val="22"/>
        </w:rPr>
      </w:pPr>
      <w:ins w:id="346" w:author="Quantum Bass" w:date="2023-03-16T04:05:00Z">
        <w:r w:rsidRPr="007B7A22">
          <w:rPr>
            <w:rFonts w:ascii="Fira Code" w:hAnsi="Fira Code" w:cs="Fira Code"/>
            <w:sz w:val="22"/>
            <w:szCs w:val="22"/>
          </w:rPr>
          <w:t>Exhibit S – Substitution of Trustee recorded .... Inst. No. 775251</w:t>
        </w:r>
      </w:ins>
    </w:p>
    <w:p w14:paraId="61041E5C"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47" w:author="Quantum Bass" w:date="2023-03-16T04:05:00Z"/>
          <w:rFonts w:ascii="Fira Code" w:hAnsi="Fira Code" w:cs="Fira Code"/>
          <w:sz w:val="22"/>
          <w:szCs w:val="22"/>
        </w:rPr>
      </w:pPr>
      <w:ins w:id="348" w:author="Quantum Bass" w:date="2023-03-16T04:05:00Z">
        <w:r w:rsidRPr="007B7A22">
          <w:rPr>
            <w:rFonts w:ascii="Fira Code" w:hAnsi="Fira Code" w:cs="Fira Code"/>
            <w:sz w:val="22"/>
            <w:szCs w:val="22"/>
          </w:rPr>
          <w:t>Exhibit T – Deed of Trust in Question recorded</w:t>
        </w:r>
        <w:proofErr w:type="gramStart"/>
        <w:r w:rsidRPr="007B7A22">
          <w:rPr>
            <w:rFonts w:ascii="Fira Code" w:hAnsi="Fira Code" w:cs="Fira Code"/>
            <w:sz w:val="22"/>
            <w:szCs w:val="22"/>
          </w:rPr>
          <w:t xml:space="preserve"> ..</w:t>
        </w:r>
        <w:proofErr w:type="gramEnd"/>
        <w:r w:rsidRPr="007B7A22">
          <w:rPr>
            <w:rFonts w:ascii="Fira Code" w:hAnsi="Fira Code" w:cs="Fira Code"/>
            <w:sz w:val="22"/>
            <w:szCs w:val="22"/>
          </w:rPr>
          <w:t xml:space="preserve"> Inst. No. 774964</w:t>
        </w:r>
      </w:ins>
    </w:p>
    <w:p w14:paraId="760D9ACB"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49" w:author="Quantum Bass" w:date="2023-03-16T04:05:00Z"/>
          <w:rFonts w:ascii="Fira Code" w:hAnsi="Fira Code" w:cs="Fira Code"/>
          <w:sz w:val="22"/>
          <w:szCs w:val="22"/>
        </w:rPr>
      </w:pPr>
      <w:ins w:id="350" w:author="Quantum Bass" w:date="2023-03-16T04:05:00Z">
        <w:r w:rsidRPr="007B7A22">
          <w:rPr>
            <w:rFonts w:ascii="Fira Code" w:hAnsi="Fira Code" w:cs="Fira Code"/>
            <w:sz w:val="22"/>
            <w:szCs w:val="22"/>
          </w:rPr>
          <w:t>Exhibit U – Deed of Trust recorded .............. Inst. No. 760926</w:t>
        </w:r>
      </w:ins>
    </w:p>
    <w:p w14:paraId="02F842C1" w14:textId="77777777" w:rsidR="007B7A22" w:rsidRPr="007B7A22"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ins w:id="351" w:author="Quantum Bass" w:date="2023-03-16T04:05:00Z"/>
          <w:rFonts w:ascii="Fira Code" w:hAnsi="Fira Code" w:cs="Fira Code"/>
          <w:sz w:val="22"/>
          <w:szCs w:val="22"/>
        </w:rPr>
      </w:pPr>
      <w:ins w:id="352" w:author="Quantum Bass" w:date="2023-03-16T04:05:00Z">
        <w:r w:rsidRPr="007B7A22">
          <w:rPr>
            <w:rFonts w:ascii="Fira Code" w:hAnsi="Fira Code" w:cs="Fira Code"/>
            <w:sz w:val="22"/>
            <w:szCs w:val="22"/>
          </w:rPr>
          <w:t>Exhibit V – Quitclaim deed recorded ............. Inst. No. 760925</w:t>
        </w:r>
      </w:ins>
    </w:p>
    <w:p w14:paraId="298E0FA6" w14:textId="092593E6" w:rsidR="00DF4A52" w:rsidRPr="00B36880" w:rsidRDefault="007B7A22" w:rsidP="007B7A22">
      <w:pPr>
        <w:tabs>
          <w:tab w:val="left" w:pos="-1440"/>
          <w:tab w:val="left" w:pos="-720"/>
          <w:tab w:val="left" w:pos="0"/>
          <w:tab w:val="left" w:pos="195"/>
          <w:tab w:val="left" w:pos="1440"/>
          <w:tab w:val="left" w:pos="1710"/>
          <w:tab w:val="left" w:pos="2880"/>
          <w:tab w:val="left" w:pos="3600"/>
          <w:tab w:val="left" w:pos="4608"/>
          <w:tab w:val="left" w:pos="5328"/>
        </w:tabs>
        <w:spacing w:line="480" w:lineRule="auto"/>
        <w:jc w:val="both"/>
        <w:rPr>
          <w:rFonts w:ascii="Fira Code" w:hAnsi="Fira Code" w:cs="Fira Code"/>
          <w:sz w:val="22"/>
          <w:szCs w:val="22"/>
          <w:u w:val="single"/>
        </w:rPr>
        <w:pPrChange w:id="353" w:author="Quantum Bass" w:date="2023-03-15T18:00:00Z">
          <w:pPr>
            <w:tabs>
              <w:tab w:val="left" w:pos="-1440"/>
              <w:tab w:val="left" w:pos="-720"/>
              <w:tab w:val="left" w:pos="0"/>
              <w:tab w:val="left" w:pos="195"/>
              <w:tab w:val="left" w:pos="1440"/>
              <w:tab w:val="left" w:pos="1710"/>
              <w:tab w:val="left" w:pos="2880"/>
              <w:tab w:val="left" w:pos="3600"/>
              <w:tab w:val="left" w:pos="4608"/>
              <w:tab w:val="left" w:pos="5328"/>
            </w:tabs>
            <w:jc w:val="both"/>
          </w:pPr>
        </w:pPrChange>
      </w:pPr>
      <w:ins w:id="354" w:author="Quantum Bass" w:date="2023-03-16T04:05:00Z">
        <w:r w:rsidRPr="007B7A22">
          <w:rPr>
            <w:rFonts w:ascii="Fira Code" w:hAnsi="Fira Code" w:cs="Fira Code"/>
            <w:sz w:val="22"/>
            <w:szCs w:val="22"/>
          </w:rPr>
          <w:t xml:space="preserve">Exhibit W – </w:t>
        </w:r>
        <w:proofErr w:type="spellStart"/>
        <w:r w:rsidRPr="007B7A22">
          <w:rPr>
            <w:rFonts w:ascii="Fira Code" w:hAnsi="Fira Code" w:cs="Fira Code"/>
            <w:sz w:val="22"/>
            <w:szCs w:val="22"/>
          </w:rPr>
          <w:t>Warrenty</w:t>
        </w:r>
        <w:proofErr w:type="spellEnd"/>
        <w:r w:rsidRPr="007B7A22">
          <w:rPr>
            <w:rFonts w:ascii="Fira Code" w:hAnsi="Fira Code" w:cs="Fira Code"/>
            <w:sz w:val="22"/>
            <w:szCs w:val="22"/>
          </w:rPr>
          <w:t xml:space="preserve"> Deed recorded .............. Inst. No. 760924</w:t>
        </w:r>
      </w:ins>
    </w:p>
    <w:p w14:paraId="4DBABC50" w14:textId="68B9526C" w:rsidR="007836CA" w:rsidRDefault="00217E9F">
      <w:pPr>
        <w:pStyle w:val="BodyText2"/>
        <w:tabs>
          <w:tab w:val="left" w:pos="2250"/>
        </w:tabs>
        <w:spacing w:line="480" w:lineRule="auto"/>
        <w:ind w:firstLine="0"/>
        <w:jc w:val="center"/>
        <w:rPr>
          <w:ins w:id="355" w:author="Quantum Bass" w:date="2023-03-15T10:53:00Z"/>
          <w:rFonts w:ascii="Fira Code" w:hAnsi="Fira Code" w:cs="Fira Code"/>
          <w:b/>
          <w:bCs/>
          <w:sz w:val="22"/>
          <w:szCs w:val="22"/>
        </w:rPr>
        <w:pPrChange w:id="356" w:author="Quantum Bass" w:date="2023-03-15T18:00:00Z">
          <w:pPr>
            <w:pStyle w:val="BodyText2"/>
            <w:tabs>
              <w:tab w:val="left" w:pos="2250"/>
            </w:tabs>
            <w:ind w:firstLine="0"/>
            <w:jc w:val="center"/>
          </w:pPr>
        </w:pPrChange>
      </w:pPr>
      <w:ins w:id="357" w:author="Quantum Bass" w:date="2023-03-15T10:53:00Z">
        <w:r>
          <w:rPr>
            <w:rFonts w:ascii="Fira Code" w:hAnsi="Fira Code" w:cs="Fira Code"/>
            <w:sz w:val="22"/>
            <w:szCs w:val="22"/>
          </w:rPr>
          <w:br/>
        </w:r>
        <w:r w:rsidR="00E154AD" w:rsidRPr="00E154AD">
          <w:rPr>
            <w:rFonts w:ascii="Fira Code" w:hAnsi="Fira Code" w:cs="Fira Code"/>
            <w:b/>
            <w:bCs/>
            <w:sz w:val="22"/>
            <w:szCs w:val="22"/>
            <w:rPrChange w:id="358" w:author="Quantum Bass" w:date="2023-03-15T10:53:00Z">
              <w:rPr>
                <w:rFonts w:ascii="Fira Code" w:hAnsi="Fira Code" w:cs="Fira Code"/>
                <w:sz w:val="22"/>
                <w:szCs w:val="22"/>
              </w:rPr>
            </w:rPrChange>
          </w:rPr>
          <w:t>PREAMBLE</w:t>
        </w:r>
      </w:ins>
    </w:p>
    <w:p w14:paraId="208FF440" w14:textId="77777777" w:rsidR="00E154AD" w:rsidRPr="00E154AD" w:rsidRDefault="00E154AD">
      <w:pPr>
        <w:pStyle w:val="BodyText2"/>
        <w:tabs>
          <w:tab w:val="left" w:pos="2250"/>
        </w:tabs>
        <w:spacing w:line="480" w:lineRule="auto"/>
        <w:ind w:firstLine="0"/>
        <w:jc w:val="center"/>
        <w:rPr>
          <w:rFonts w:ascii="Fira Code" w:hAnsi="Fira Code" w:cs="Fira Code"/>
          <w:b/>
          <w:bCs/>
          <w:sz w:val="22"/>
          <w:szCs w:val="22"/>
          <w:rPrChange w:id="359" w:author="Quantum Bass" w:date="2023-03-15T10:53:00Z">
            <w:rPr>
              <w:rFonts w:ascii="Fira Code" w:hAnsi="Fira Code" w:cs="Fira Code"/>
              <w:sz w:val="22"/>
              <w:szCs w:val="22"/>
            </w:rPr>
          </w:rPrChange>
        </w:rPr>
        <w:pPrChange w:id="360" w:author="Quantum Bass" w:date="2023-03-15T18:00:00Z">
          <w:pPr>
            <w:pStyle w:val="BodyText2"/>
            <w:tabs>
              <w:tab w:val="left" w:pos="2250"/>
            </w:tabs>
            <w:ind w:firstLine="0"/>
          </w:pPr>
        </w:pPrChange>
      </w:pPr>
    </w:p>
    <w:p w14:paraId="5F020805" w14:textId="573B95EF" w:rsidR="00CB46C7" w:rsidRDefault="00685E90" w:rsidP="00A959DF">
      <w:pPr>
        <w:pStyle w:val="BodyText2"/>
        <w:tabs>
          <w:tab w:val="left" w:pos="2250"/>
        </w:tabs>
        <w:spacing w:line="480" w:lineRule="auto"/>
        <w:ind w:firstLine="0"/>
        <w:rPr>
          <w:ins w:id="361" w:author="Quantum Bass" w:date="2023-03-15T13:13:00Z"/>
          <w:rFonts w:ascii="Fira Code" w:hAnsi="Fira Code" w:cs="Fira Code"/>
          <w:sz w:val="22"/>
          <w:szCs w:val="22"/>
        </w:rPr>
      </w:pPr>
      <w:r w:rsidRPr="00B36880">
        <w:rPr>
          <w:rFonts w:ascii="Fira Code" w:hAnsi="Fira Code" w:cs="Fira Code"/>
          <w:sz w:val="22"/>
          <w:szCs w:val="22"/>
        </w:rPr>
        <w:tab/>
        <w:t xml:space="preserve">COMES NOW the Plaintiff, JEREMY L. BASS, and respectfully moves this Court </w:t>
      </w:r>
      <w:r w:rsidR="00890E1D">
        <w:rPr>
          <w:rFonts w:ascii="Fira Code" w:hAnsi="Fira Code" w:cs="Fira Code"/>
          <w:sz w:val="22"/>
          <w:szCs w:val="22"/>
        </w:rPr>
        <w:t>to a</w:t>
      </w:r>
      <w:r w:rsidR="005B28FE">
        <w:rPr>
          <w:rFonts w:ascii="Fira Code" w:hAnsi="Fira Code" w:cs="Fira Code"/>
          <w:sz w:val="22"/>
          <w:szCs w:val="22"/>
        </w:rPr>
        <w:t>llow</w:t>
      </w:r>
      <w:r w:rsidR="009D4515">
        <w:rPr>
          <w:rFonts w:ascii="Fira Code" w:hAnsi="Fira Code" w:cs="Fira Code"/>
          <w:sz w:val="22"/>
          <w:szCs w:val="22"/>
        </w:rPr>
        <w:t xml:space="preserve"> </w:t>
      </w:r>
      <w:r w:rsidR="0056345A">
        <w:rPr>
          <w:rFonts w:ascii="Fira Code" w:hAnsi="Fira Code" w:cs="Fira Code"/>
          <w:sz w:val="22"/>
          <w:szCs w:val="22"/>
        </w:rPr>
        <w:t xml:space="preserve">the Plaintiff to </w:t>
      </w:r>
      <w:r w:rsidR="007D0440" w:rsidRPr="007D0440">
        <w:rPr>
          <w:rFonts w:ascii="Fira Code" w:hAnsi="Fira Code" w:cs="Fira Code"/>
          <w:sz w:val="22"/>
          <w:szCs w:val="22"/>
        </w:rPr>
        <w:t>amend its pleading as a matter</w:t>
      </w:r>
      <w:r w:rsidRPr="007D0440">
        <w:rPr>
          <w:rFonts w:ascii="Fira Code" w:hAnsi="Fira Code" w:cs="Fira Code"/>
          <w:sz w:val="22"/>
          <w:szCs w:val="22"/>
        </w:rPr>
        <w:t xml:space="preserve"> of </w:t>
      </w:r>
      <w:r w:rsidR="007D0440" w:rsidRPr="007D0440">
        <w:rPr>
          <w:rFonts w:ascii="Fira Code" w:hAnsi="Fira Code" w:cs="Fira Code"/>
          <w:sz w:val="22"/>
          <w:szCs w:val="22"/>
        </w:rPr>
        <w:t>course</w:t>
      </w:r>
      <w:r w:rsidR="00595B99">
        <w:rPr>
          <w:rFonts w:ascii="Fira Code" w:hAnsi="Fira Code" w:cs="Fira Code"/>
          <w:sz w:val="22"/>
          <w:szCs w:val="22"/>
        </w:rPr>
        <w:t xml:space="preserve"> for </w:t>
      </w:r>
      <w:r>
        <w:rPr>
          <w:rFonts w:ascii="Fira Code" w:hAnsi="Fira Code" w:cs="Fira Code"/>
          <w:sz w:val="22"/>
          <w:szCs w:val="22"/>
        </w:rPr>
        <w:t xml:space="preserve">the </w:t>
      </w:r>
      <w:r w:rsidR="006D4DD5">
        <w:rPr>
          <w:rFonts w:ascii="Fira Code" w:hAnsi="Fira Code" w:cs="Fira Code"/>
          <w:sz w:val="22"/>
          <w:szCs w:val="22"/>
        </w:rPr>
        <w:t>proceedings over</w:t>
      </w:r>
      <w:r>
        <w:rPr>
          <w:rFonts w:ascii="Fira Code" w:hAnsi="Fira Code" w:cs="Fira Code"/>
          <w:sz w:val="22"/>
          <w:szCs w:val="22"/>
        </w:rPr>
        <w:t xml:space="preserve"> the</w:t>
      </w:r>
      <w:r w:rsidRPr="00B36880">
        <w:rPr>
          <w:rFonts w:ascii="Fira Code" w:hAnsi="Fira Code" w:cs="Fira Code"/>
          <w:sz w:val="22"/>
          <w:szCs w:val="22"/>
        </w:rPr>
        <w:t xml:space="preserve"> property located at </w:t>
      </w:r>
      <w:r w:rsidRPr="00B36880">
        <w:rPr>
          <w:rFonts w:ascii="Fira Code" w:hAnsi="Fira Code" w:cs="Fira Code"/>
          <w:b/>
          <w:i/>
          <w:sz w:val="22"/>
          <w:szCs w:val="22"/>
        </w:rPr>
        <w:t>1515 21</w:t>
      </w:r>
      <w:r w:rsidRPr="00B36880">
        <w:rPr>
          <w:rFonts w:ascii="Fira Code" w:hAnsi="Fira Code" w:cs="Fira Code"/>
          <w:b/>
          <w:i/>
          <w:sz w:val="22"/>
          <w:szCs w:val="22"/>
          <w:vertAlign w:val="superscript"/>
        </w:rPr>
        <w:t>ST</w:t>
      </w:r>
      <w:r w:rsidRPr="00B36880">
        <w:rPr>
          <w:rFonts w:ascii="Fira Code" w:hAnsi="Fira Code" w:cs="Fira Code"/>
          <w:b/>
          <w:i/>
          <w:sz w:val="22"/>
          <w:szCs w:val="22"/>
        </w:rPr>
        <w:t xml:space="preserve"> AVE. LEWISTON ID 83501-3926</w:t>
      </w:r>
      <w:r w:rsidR="00C0368F">
        <w:rPr>
          <w:rFonts w:ascii="Fira Code" w:hAnsi="Fira Code" w:cs="Fira Code"/>
          <w:b/>
          <w:i/>
          <w:sz w:val="22"/>
          <w:szCs w:val="22"/>
        </w:rPr>
        <w:t xml:space="preserve"> </w:t>
      </w:r>
      <w:r w:rsidR="00D1502B" w:rsidRPr="006A376B">
        <w:rPr>
          <w:rFonts w:ascii="Fira Code" w:hAnsi="Fira Code" w:cs="Fira Code"/>
          <w:bCs/>
          <w:iCs/>
          <w:sz w:val="22"/>
          <w:szCs w:val="22"/>
        </w:rPr>
        <w:t>(</w:t>
      </w:r>
      <w:ins w:id="362" w:author="Quantum Bass" w:date="2023-03-15T13:11:00Z">
        <w:r w:rsidR="002A1317" w:rsidRPr="00172DFA">
          <w:rPr>
            <w:rFonts w:ascii="Fira Code" w:hAnsi="Fira Code" w:cs="Fira Code"/>
            <w:sz w:val="22"/>
            <w:szCs w:val="22"/>
          </w:rPr>
          <w:t>hereinafter</w:t>
        </w:r>
        <w:r w:rsidR="002A1317">
          <w:rPr>
            <w:rFonts w:ascii="Fira Code" w:hAnsi="Fira Code" w:cs="Fira Code"/>
            <w:sz w:val="22"/>
            <w:szCs w:val="22"/>
          </w:rPr>
          <w:t xml:space="preserve"> “</w:t>
        </w:r>
      </w:ins>
      <w:r w:rsidR="00CA1E91" w:rsidRPr="006A376B">
        <w:rPr>
          <w:rFonts w:ascii="Fira Code" w:hAnsi="Fira Code" w:cs="Fira Code"/>
          <w:bCs/>
          <w:iCs/>
          <w:sz w:val="22"/>
          <w:szCs w:val="22"/>
        </w:rPr>
        <w:t xml:space="preserve">THE </w:t>
      </w:r>
      <w:r w:rsidR="00CA1E91" w:rsidRPr="006A376B">
        <w:rPr>
          <w:rFonts w:ascii="Fira Code" w:hAnsi="Fira Code" w:cs="Fira Code"/>
          <w:bCs/>
          <w:iCs/>
          <w:sz w:val="22"/>
          <w:szCs w:val="22"/>
        </w:rPr>
        <w:lastRenderedPageBreak/>
        <w:t>PROPERTY</w:t>
      </w:r>
      <w:ins w:id="363" w:author="Quantum Bass" w:date="2023-03-15T13:11:00Z">
        <w:r w:rsidR="002A1317">
          <w:rPr>
            <w:rFonts w:ascii="Fira Code" w:hAnsi="Fira Code" w:cs="Fira Code"/>
            <w:bCs/>
            <w:iCs/>
            <w:sz w:val="22"/>
            <w:szCs w:val="22"/>
          </w:rPr>
          <w:t>”</w:t>
        </w:r>
      </w:ins>
      <w:r w:rsidR="00E751CE" w:rsidRPr="006A376B">
        <w:rPr>
          <w:rFonts w:ascii="Fira Code" w:hAnsi="Fira Code" w:cs="Fira Code"/>
          <w:bCs/>
          <w:iCs/>
          <w:sz w:val="22"/>
          <w:szCs w:val="22"/>
        </w:rPr>
        <w:t xml:space="preserve"> </w:t>
      </w:r>
      <w:r w:rsidR="00E14611">
        <w:rPr>
          <w:rFonts w:ascii="Fira Code" w:hAnsi="Fira Code" w:cs="Fira Code"/>
          <w:bCs/>
          <w:iCs/>
          <w:sz w:val="22"/>
          <w:szCs w:val="22"/>
        </w:rPr>
        <w:t>or</w:t>
      </w:r>
      <w:r w:rsidR="00E751CE" w:rsidRPr="006A376B">
        <w:rPr>
          <w:rFonts w:ascii="Fira Code" w:hAnsi="Fira Code" w:cs="Fira Code"/>
          <w:bCs/>
          <w:iCs/>
          <w:sz w:val="22"/>
          <w:szCs w:val="22"/>
        </w:rPr>
        <w:t xml:space="preserve"> </w:t>
      </w:r>
      <w:ins w:id="364" w:author="Quantum Bass" w:date="2023-03-15T13:11:00Z">
        <w:r w:rsidR="002A1317">
          <w:rPr>
            <w:rFonts w:ascii="Fira Code" w:hAnsi="Fira Code" w:cs="Fira Code"/>
            <w:bCs/>
            <w:iCs/>
            <w:sz w:val="22"/>
            <w:szCs w:val="22"/>
          </w:rPr>
          <w:t>“</w:t>
        </w:r>
      </w:ins>
      <w:r w:rsidR="00E751CE" w:rsidRPr="006A376B">
        <w:rPr>
          <w:rFonts w:ascii="Fira Code" w:hAnsi="Fira Code" w:cs="Fira Code"/>
          <w:bCs/>
          <w:iCs/>
          <w:sz w:val="22"/>
          <w:szCs w:val="22"/>
        </w:rPr>
        <w:t>HOUSE</w:t>
      </w:r>
      <w:ins w:id="365" w:author="Quantum Bass" w:date="2023-03-15T13:11:00Z">
        <w:r w:rsidR="002A1317">
          <w:rPr>
            <w:rFonts w:ascii="Fira Code" w:hAnsi="Fira Code" w:cs="Fira Code"/>
            <w:bCs/>
            <w:iCs/>
            <w:sz w:val="22"/>
            <w:szCs w:val="22"/>
          </w:rPr>
          <w:t>”</w:t>
        </w:r>
      </w:ins>
      <w:r w:rsidR="00EA70ED">
        <w:rPr>
          <w:rFonts w:ascii="Fira Code" w:hAnsi="Fira Code" w:cs="Fira Code"/>
          <w:bCs/>
          <w:iCs/>
          <w:sz w:val="22"/>
          <w:szCs w:val="22"/>
        </w:rPr>
        <w:t xml:space="preserve"> </w:t>
      </w:r>
      <w:r w:rsidR="005C3192">
        <w:rPr>
          <w:rFonts w:ascii="Fira Code" w:hAnsi="Fira Code" w:cs="Fira Code"/>
          <w:bCs/>
          <w:iCs/>
          <w:sz w:val="22"/>
          <w:szCs w:val="22"/>
        </w:rPr>
        <w:t xml:space="preserve">fully described </w:t>
      </w:r>
      <w:r w:rsidR="00E14611">
        <w:rPr>
          <w:rFonts w:ascii="Fira Code" w:hAnsi="Fira Code" w:cs="Fira Code"/>
          <w:bCs/>
          <w:iCs/>
          <w:sz w:val="22"/>
          <w:szCs w:val="22"/>
        </w:rPr>
        <w:t>in further reading</w:t>
      </w:r>
      <w:r w:rsidR="00E751CE" w:rsidRPr="006A376B">
        <w:rPr>
          <w:rFonts w:ascii="Fira Code" w:hAnsi="Fira Code" w:cs="Fira Code"/>
          <w:bCs/>
          <w:iCs/>
          <w:sz w:val="22"/>
          <w:szCs w:val="22"/>
        </w:rPr>
        <w:t>)</w:t>
      </w:r>
      <w:r w:rsidRPr="00B36880">
        <w:rPr>
          <w:rFonts w:ascii="Fira Code" w:hAnsi="Fira Code" w:cs="Fira Code"/>
          <w:sz w:val="22"/>
          <w:szCs w:val="22"/>
        </w:rPr>
        <w:t>. As grounds for this request, the Plaintiff respectfully asks the Court to review the following arguments and legal authorities in support of the Plaintiff’s request</w:t>
      </w:r>
      <w:ins w:id="366" w:author="Quantum Bass" w:date="2023-03-16T04:06:00Z">
        <w:r w:rsidR="003F68EA">
          <w:rPr>
            <w:rFonts w:ascii="Fira Code" w:hAnsi="Fira Code" w:cs="Fira Code"/>
            <w:sz w:val="22"/>
            <w:szCs w:val="22"/>
          </w:rPr>
          <w:t xml:space="preserve">. </w:t>
        </w:r>
        <w:r w:rsidR="000F79D3">
          <w:rPr>
            <w:rFonts w:ascii="Fira Code" w:hAnsi="Fira Code" w:cs="Fira Code"/>
            <w:sz w:val="22"/>
            <w:szCs w:val="22"/>
          </w:rPr>
          <w:t xml:space="preserve">The Plaintiff would </w:t>
        </w:r>
        <w:r w:rsidR="007712F6">
          <w:rPr>
            <w:rFonts w:ascii="Fira Code" w:hAnsi="Fira Code" w:cs="Fira Code"/>
            <w:sz w:val="22"/>
            <w:szCs w:val="22"/>
          </w:rPr>
          <w:t xml:space="preserve">humbly </w:t>
        </w:r>
      </w:ins>
      <w:ins w:id="367" w:author="Quantum Bass" w:date="2023-03-16T04:07:00Z">
        <w:r w:rsidR="007712F6">
          <w:rPr>
            <w:rFonts w:ascii="Fira Code" w:hAnsi="Fira Code" w:cs="Fira Code"/>
            <w:sz w:val="22"/>
            <w:szCs w:val="22"/>
          </w:rPr>
          <w:t xml:space="preserve">admit I miss </w:t>
        </w:r>
        <w:proofErr w:type="gramStart"/>
        <w:r w:rsidR="007712F6">
          <w:rPr>
            <w:rFonts w:ascii="Fira Code" w:hAnsi="Fira Code" w:cs="Fira Code"/>
            <w:sz w:val="22"/>
            <w:szCs w:val="22"/>
          </w:rPr>
          <w:t>understood</w:t>
        </w:r>
        <w:proofErr w:type="gramEnd"/>
        <w:r w:rsidR="007712F6">
          <w:rPr>
            <w:rFonts w:ascii="Fira Code" w:hAnsi="Fira Code" w:cs="Fira Code"/>
            <w:sz w:val="22"/>
            <w:szCs w:val="22"/>
          </w:rPr>
          <w:t xml:space="preserve"> </w:t>
        </w:r>
        <w:r w:rsidR="001C6E22">
          <w:rPr>
            <w:rFonts w:ascii="Fira Code" w:hAnsi="Fira Code" w:cs="Fira Code"/>
            <w:sz w:val="22"/>
            <w:szCs w:val="22"/>
          </w:rPr>
          <w:t xml:space="preserve">that I was to submit the </w:t>
        </w:r>
      </w:ins>
      <w:ins w:id="368" w:author="Quantum Bass" w:date="2023-03-16T04:08:00Z">
        <w:r w:rsidR="009C0D1E">
          <w:rPr>
            <w:rFonts w:ascii="Fira Code" w:hAnsi="Fira Code" w:cs="Fira Code"/>
            <w:sz w:val="22"/>
            <w:szCs w:val="22"/>
          </w:rPr>
          <w:t xml:space="preserve">corrected complaint, it is not the intent to </w:t>
        </w:r>
        <w:r w:rsidR="00930AB9">
          <w:rPr>
            <w:rFonts w:ascii="Fira Code" w:hAnsi="Fira Code" w:cs="Fira Code"/>
            <w:sz w:val="22"/>
            <w:szCs w:val="22"/>
          </w:rPr>
          <w:t xml:space="preserve">make </w:t>
        </w:r>
      </w:ins>
      <w:ins w:id="369" w:author="Quantum Bass" w:date="2023-03-16T04:09:00Z">
        <w:r w:rsidR="00054DEC">
          <w:rPr>
            <w:rFonts w:ascii="Fira Code" w:hAnsi="Fira Code" w:cs="Fira Code"/>
            <w:sz w:val="22"/>
            <w:szCs w:val="22"/>
          </w:rPr>
          <w:t xml:space="preserve">a mockery of the court’s time and I have been </w:t>
        </w:r>
        <w:r w:rsidR="00892EF4">
          <w:rPr>
            <w:rFonts w:ascii="Fira Code" w:hAnsi="Fira Code" w:cs="Fira Code"/>
            <w:sz w:val="22"/>
            <w:szCs w:val="22"/>
          </w:rPr>
          <w:t>trying to meet any short f</w:t>
        </w:r>
      </w:ins>
      <w:ins w:id="370" w:author="Quantum Bass" w:date="2023-03-16T04:10:00Z">
        <w:r w:rsidR="00892EF4">
          <w:rPr>
            <w:rFonts w:ascii="Fira Code" w:hAnsi="Fira Code" w:cs="Fira Code"/>
            <w:sz w:val="22"/>
            <w:szCs w:val="22"/>
          </w:rPr>
          <w:t xml:space="preserve">all of </w:t>
        </w:r>
      </w:ins>
      <w:ins w:id="371" w:author="Quantum Bass" w:date="2023-03-16T04:14:00Z">
        <w:r w:rsidR="00FE204C">
          <w:rPr>
            <w:rFonts w:ascii="Fira Code" w:hAnsi="Fira Code" w:cs="Fira Code"/>
            <w:sz w:val="22"/>
            <w:szCs w:val="22"/>
          </w:rPr>
          <w:t xml:space="preserve">accuracy. </w:t>
        </w:r>
        <w:r w:rsidR="00FE204C" w:rsidRPr="00FE204C">
          <w:rPr>
            <w:rFonts w:ascii="Fira Code" w:hAnsi="Fira Code" w:cs="Fira Code"/>
            <w:sz w:val="22"/>
            <w:szCs w:val="22"/>
          </w:rPr>
          <w:t xml:space="preserve">lack of access to litigation services due to </w:t>
        </w:r>
        <w:r w:rsidR="00FE204C" w:rsidRPr="00FE204C">
          <w:rPr>
            <w:rFonts w:ascii="Fira Code" w:hAnsi="Fira Code" w:cs="Fira Code"/>
            <w:sz w:val="22"/>
            <w:szCs w:val="22"/>
          </w:rPr>
          <w:t>rampant</w:t>
        </w:r>
        <w:r w:rsidR="00FE204C" w:rsidRPr="00FE204C">
          <w:rPr>
            <w:rFonts w:ascii="Fira Code" w:hAnsi="Fira Code" w:cs="Fira Code"/>
            <w:sz w:val="22"/>
            <w:szCs w:val="22"/>
          </w:rPr>
          <w:t xml:space="preserve"> conflicts of interest with every firm that has a </w:t>
        </w:r>
        <w:r w:rsidR="00FE204C" w:rsidRPr="00FE204C">
          <w:rPr>
            <w:rFonts w:ascii="Fira Code" w:hAnsi="Fira Code" w:cs="Fira Code"/>
            <w:sz w:val="22"/>
            <w:szCs w:val="22"/>
          </w:rPr>
          <w:t>practicing</w:t>
        </w:r>
        <w:r w:rsidR="00FE204C" w:rsidRPr="00FE204C">
          <w:rPr>
            <w:rFonts w:ascii="Fira Code" w:hAnsi="Fira Code" w:cs="Fira Code"/>
            <w:sz w:val="22"/>
            <w:szCs w:val="22"/>
          </w:rPr>
          <w:t xml:space="preserve"> lawyer under real estate or contract law as the reason </w:t>
        </w:r>
        <w:proofErr w:type="spellStart"/>
        <w:proofErr w:type="gramStart"/>
        <w:r w:rsidR="00FE204C" w:rsidRPr="00FE204C">
          <w:rPr>
            <w:rFonts w:ascii="Fira Code" w:hAnsi="Fira Code" w:cs="Fira Code"/>
            <w:sz w:val="22"/>
            <w:szCs w:val="22"/>
          </w:rPr>
          <w:t>the</w:t>
        </w:r>
        <w:proofErr w:type="spellEnd"/>
        <w:proofErr w:type="gramEnd"/>
        <w:r w:rsidR="00FE204C" w:rsidRPr="00FE204C">
          <w:rPr>
            <w:rFonts w:ascii="Fira Code" w:hAnsi="Fira Code" w:cs="Fira Code"/>
            <w:sz w:val="22"/>
            <w:szCs w:val="22"/>
          </w:rPr>
          <w:t xml:space="preserve"> can't even look at my case. </w:t>
        </w:r>
        <w:proofErr w:type="gramStart"/>
        <w:r w:rsidR="00FE204C" w:rsidRPr="00FE204C">
          <w:rPr>
            <w:rFonts w:ascii="Fira Code" w:hAnsi="Fira Code" w:cs="Fira Code"/>
            <w:sz w:val="22"/>
            <w:szCs w:val="22"/>
          </w:rPr>
          <w:t>With out</w:t>
        </w:r>
        <w:proofErr w:type="gramEnd"/>
        <w:r w:rsidR="00FE204C" w:rsidRPr="00FE204C">
          <w:rPr>
            <w:rFonts w:ascii="Fira Code" w:hAnsi="Fira Code" w:cs="Fira Code"/>
            <w:sz w:val="22"/>
            <w:szCs w:val="22"/>
          </w:rPr>
          <w:t xml:space="preserve"> proper resources to litigate or trained </w:t>
        </w:r>
        <w:r w:rsidR="00FE204C" w:rsidRPr="00FE204C">
          <w:rPr>
            <w:rFonts w:ascii="Fira Code" w:hAnsi="Fira Code" w:cs="Fira Code"/>
            <w:sz w:val="22"/>
            <w:szCs w:val="22"/>
          </w:rPr>
          <w:t>practitioner</w:t>
        </w:r>
        <w:r w:rsidR="00FE204C" w:rsidRPr="00FE204C">
          <w:rPr>
            <w:rFonts w:ascii="Fira Code" w:hAnsi="Fira Code" w:cs="Fira Code"/>
            <w:sz w:val="22"/>
            <w:szCs w:val="22"/>
          </w:rPr>
          <w:t xml:space="preserve"> there is server handicap that favors the rich. I am doing my best to present to the pleasure of the court, my hundreds of hours researching how to protect my investment in a small window on how to be an attorney pales in comparison to a lawyer who has Typical Entry-Level Education</w:t>
        </w:r>
        <w:r w:rsidR="00FE204C" w:rsidRPr="00FE204C">
          <w:rPr>
            <w:rFonts w:ascii="Fira Code" w:hAnsi="Fira Code" w:cs="Fira Code"/>
            <w:sz w:val="22"/>
            <w:szCs w:val="22"/>
          </w:rPr>
          <w:tab/>
          <w:t>Doctoral or professional degree, no On-the-job Training or Work Experience in a Related Occupation substitute of whom I am live one semesters worth of their career not by choice but as needed for defense.</w:t>
        </w:r>
      </w:ins>
      <w:ins w:id="372" w:author="Quantum Bass" w:date="2023-03-16T04:15:00Z">
        <w:r w:rsidR="00EB4CD5">
          <w:rPr>
            <w:rFonts w:ascii="Fira Code" w:hAnsi="Fira Code" w:cs="Fira Code"/>
            <w:sz w:val="22"/>
            <w:szCs w:val="22"/>
          </w:rPr>
          <w:t xml:space="preserve"> </w:t>
        </w:r>
      </w:ins>
      <w:del w:id="373" w:author="Quantum Bass" w:date="2023-03-16T04:15:00Z">
        <w:r w:rsidRPr="00B36880" w:rsidDel="002E5D16">
          <w:rPr>
            <w:rFonts w:ascii="Fira Code" w:hAnsi="Fira Code" w:cs="Fira Code"/>
            <w:sz w:val="22"/>
            <w:szCs w:val="22"/>
          </w:rPr>
          <w:delText>:</w:delText>
        </w:r>
      </w:del>
    </w:p>
    <w:p w14:paraId="7646F9DC" w14:textId="77777777" w:rsidR="001047C5" w:rsidRDefault="001047C5" w:rsidP="00A959DF">
      <w:pPr>
        <w:pStyle w:val="BodyText2"/>
        <w:tabs>
          <w:tab w:val="left" w:pos="2250"/>
        </w:tabs>
        <w:spacing w:line="480" w:lineRule="auto"/>
        <w:ind w:firstLine="0"/>
        <w:rPr>
          <w:rFonts w:ascii="Fira Code" w:hAnsi="Fira Code" w:cs="Fira Code"/>
          <w:sz w:val="22"/>
          <w:szCs w:val="22"/>
        </w:rPr>
      </w:pPr>
    </w:p>
    <w:p w14:paraId="4EFEDFDE" w14:textId="77777777" w:rsidR="00185CA7" w:rsidRDefault="00511964" w:rsidP="00185CA7">
      <w:pPr>
        <w:pStyle w:val="BodyText2"/>
        <w:numPr>
          <w:ilvl w:val="0"/>
          <w:numId w:val="5"/>
        </w:numPr>
        <w:tabs>
          <w:tab w:val="left" w:pos="2250"/>
        </w:tabs>
        <w:spacing w:line="480" w:lineRule="auto"/>
        <w:jc w:val="center"/>
        <w:rPr>
          <w:rFonts w:ascii="Fira Code" w:hAnsi="Fira Code" w:cs="Fira Code"/>
          <w:b/>
          <w:sz w:val="22"/>
          <w:szCs w:val="22"/>
        </w:rPr>
      </w:pPr>
      <w:r>
        <w:rPr>
          <w:rFonts w:ascii="Fira Code" w:hAnsi="Fira Code" w:cs="Fira Code"/>
          <w:b/>
          <w:sz w:val="22"/>
          <w:szCs w:val="22"/>
        </w:rPr>
        <w:t>PLAINTIFF</w:t>
      </w:r>
    </w:p>
    <w:p w14:paraId="51478FC7" w14:textId="7A9D034E" w:rsidR="00134D7F" w:rsidRDefault="00134D7F">
      <w:pPr>
        <w:pStyle w:val="BodyText2"/>
        <w:numPr>
          <w:ilvl w:val="1"/>
          <w:numId w:val="5"/>
        </w:numPr>
        <w:tabs>
          <w:tab w:val="left" w:pos="2250"/>
        </w:tabs>
        <w:spacing w:line="480" w:lineRule="auto"/>
        <w:ind w:left="0" w:firstLine="0"/>
        <w:rPr>
          <w:rFonts w:ascii="Fira Code" w:hAnsi="Fira Code" w:cs="Fira Code"/>
          <w:sz w:val="22"/>
          <w:szCs w:val="22"/>
        </w:rPr>
        <w:pPrChange w:id="374" w:author="Quantum Bass" w:date="2023-03-15T14:10:00Z">
          <w:pPr>
            <w:pStyle w:val="BodyText2"/>
            <w:numPr>
              <w:ilvl w:val="1"/>
              <w:numId w:val="5"/>
            </w:numPr>
            <w:tabs>
              <w:tab w:val="left" w:pos="2250"/>
            </w:tabs>
            <w:spacing w:line="480" w:lineRule="auto"/>
            <w:ind w:left="1440" w:hanging="720"/>
          </w:pPr>
        </w:pPrChange>
      </w:pPr>
      <w:r>
        <w:rPr>
          <w:rFonts w:ascii="Fira Code" w:hAnsi="Fira Code" w:cs="Fira Code"/>
          <w:sz w:val="22"/>
          <w:szCs w:val="22"/>
        </w:rPr>
        <w:lastRenderedPageBreak/>
        <w:t>Jeremy L. Bass</w:t>
      </w:r>
      <w:r w:rsidRPr="00134D7F">
        <w:rPr>
          <w:rFonts w:ascii="Fira Code" w:hAnsi="Fira Code" w:cs="Fira Code"/>
          <w:sz w:val="22"/>
          <w:szCs w:val="22"/>
        </w:rPr>
        <w:t>.</w:t>
      </w:r>
      <w:r w:rsidR="006B2981">
        <w:rPr>
          <w:rFonts w:ascii="Fira Code" w:hAnsi="Fira Code" w:cs="Fira Code"/>
          <w:sz w:val="22"/>
          <w:szCs w:val="22"/>
        </w:rPr>
        <w:t xml:space="preserve"> </w:t>
      </w:r>
      <w:r w:rsidR="00F26F53">
        <w:rPr>
          <w:rFonts w:ascii="Fira Code" w:hAnsi="Fira Code" w:cs="Fira Code"/>
          <w:sz w:val="22"/>
          <w:szCs w:val="22"/>
        </w:rPr>
        <w:t>(</w:t>
      </w:r>
      <w:ins w:id="375" w:author="Quantum Bass" w:date="2023-03-15T13:10:00Z">
        <w:r w:rsidR="00172DFA" w:rsidRPr="00172DFA">
          <w:rPr>
            <w:rFonts w:ascii="Fira Code" w:hAnsi="Fira Code" w:cs="Fira Code"/>
            <w:sz w:val="22"/>
            <w:szCs w:val="22"/>
          </w:rPr>
          <w:t xml:space="preserve">hereinafter </w:t>
        </w:r>
      </w:ins>
      <w:r w:rsidR="006F610F">
        <w:rPr>
          <w:rFonts w:ascii="Fira Code" w:hAnsi="Fira Code" w:cs="Fira Code"/>
          <w:sz w:val="22"/>
          <w:szCs w:val="22"/>
        </w:rPr>
        <w:t>“</w:t>
      </w:r>
      <w:r w:rsidR="00810109">
        <w:rPr>
          <w:rFonts w:ascii="Fira Code" w:hAnsi="Fira Code" w:cs="Fira Code"/>
          <w:sz w:val="22"/>
          <w:szCs w:val="22"/>
        </w:rPr>
        <w:t xml:space="preserve">Mr. </w:t>
      </w:r>
      <w:r w:rsidR="009821A7">
        <w:rPr>
          <w:rFonts w:ascii="Fira Code" w:hAnsi="Fira Code" w:cs="Fira Code"/>
          <w:sz w:val="22"/>
          <w:szCs w:val="22"/>
        </w:rPr>
        <w:t>Bass</w:t>
      </w:r>
      <w:r w:rsidR="00810109">
        <w:rPr>
          <w:rFonts w:ascii="Fira Code" w:hAnsi="Fira Code" w:cs="Fira Code"/>
          <w:sz w:val="22"/>
          <w:szCs w:val="22"/>
        </w:rPr>
        <w:t>”)</w:t>
      </w:r>
      <w:r w:rsidR="00A17FCF">
        <w:rPr>
          <w:rFonts w:ascii="Fira Code" w:hAnsi="Fira Code" w:cs="Fira Code"/>
          <w:sz w:val="22"/>
          <w:szCs w:val="22"/>
        </w:rPr>
        <w:t xml:space="preserve"> </w:t>
      </w:r>
      <w:r w:rsidR="00D14D93">
        <w:rPr>
          <w:rFonts w:ascii="Fira Code" w:hAnsi="Fira Code" w:cs="Fira Code"/>
          <w:sz w:val="22"/>
          <w:szCs w:val="22"/>
        </w:rPr>
        <w:t>is the individual</w:t>
      </w:r>
      <w:r w:rsidR="00A17FCF">
        <w:rPr>
          <w:rFonts w:ascii="Fira Code" w:hAnsi="Fira Code" w:cs="Fira Code"/>
          <w:sz w:val="22"/>
          <w:szCs w:val="22"/>
        </w:rPr>
        <w:t xml:space="preserve"> the owns and operates </w:t>
      </w:r>
      <w:r w:rsidR="00CC16C3">
        <w:rPr>
          <w:rFonts w:ascii="Fira Code" w:hAnsi="Fira Code" w:cs="Fira Code"/>
          <w:sz w:val="22"/>
          <w:szCs w:val="22"/>
        </w:rPr>
        <w:t>THE PROPERTY</w:t>
      </w:r>
    </w:p>
    <w:p w14:paraId="451BDE00" w14:textId="2D8B75C1" w:rsidR="008D39D5" w:rsidRDefault="004806AC">
      <w:pPr>
        <w:pStyle w:val="BodyText2"/>
        <w:numPr>
          <w:ilvl w:val="1"/>
          <w:numId w:val="5"/>
        </w:numPr>
        <w:tabs>
          <w:tab w:val="left" w:pos="2250"/>
        </w:tabs>
        <w:spacing w:line="480" w:lineRule="auto"/>
        <w:ind w:left="0" w:firstLine="0"/>
        <w:rPr>
          <w:ins w:id="376" w:author="Quantum Bass" w:date="2023-03-15T13:14:00Z"/>
          <w:rFonts w:ascii="Fira Code" w:hAnsi="Fira Code" w:cs="Fira Code"/>
          <w:sz w:val="22"/>
          <w:szCs w:val="22"/>
        </w:rPr>
        <w:pPrChange w:id="377" w:author="Quantum Bass" w:date="2023-03-15T14:10:00Z">
          <w:pPr>
            <w:pStyle w:val="BodyText2"/>
            <w:numPr>
              <w:ilvl w:val="1"/>
              <w:numId w:val="5"/>
            </w:numPr>
            <w:tabs>
              <w:tab w:val="left" w:pos="2250"/>
            </w:tabs>
            <w:spacing w:line="480" w:lineRule="auto"/>
            <w:ind w:left="1440" w:hanging="720"/>
          </w:pPr>
        </w:pPrChange>
      </w:pPr>
      <w:r>
        <w:rPr>
          <w:rFonts w:ascii="Fira Code" w:hAnsi="Fira Code" w:cs="Fira Code"/>
          <w:sz w:val="22"/>
          <w:szCs w:val="22"/>
        </w:rPr>
        <w:t xml:space="preserve">By </w:t>
      </w:r>
      <w:r w:rsidR="00E70712">
        <w:rPr>
          <w:rFonts w:ascii="Fira Code" w:hAnsi="Fira Code" w:cs="Fira Code"/>
          <w:sz w:val="22"/>
          <w:szCs w:val="22"/>
        </w:rPr>
        <w:t xml:space="preserve">reference include </w:t>
      </w:r>
      <w:r w:rsidR="00BE0837">
        <w:rPr>
          <w:rFonts w:ascii="Fira Code" w:hAnsi="Fira Code" w:cs="Fira Code"/>
          <w:sz w:val="22"/>
          <w:szCs w:val="22"/>
        </w:rPr>
        <w:t xml:space="preserve">Mr. </w:t>
      </w:r>
      <w:r w:rsidR="009821A7">
        <w:rPr>
          <w:rFonts w:ascii="Fira Code" w:hAnsi="Fira Code" w:cs="Fira Code"/>
          <w:sz w:val="22"/>
          <w:szCs w:val="22"/>
        </w:rPr>
        <w:t>Bass</w:t>
      </w:r>
      <w:r w:rsidR="00BE0837">
        <w:rPr>
          <w:rFonts w:ascii="Fira Code" w:hAnsi="Fira Code" w:cs="Fira Code"/>
          <w:sz w:val="22"/>
          <w:szCs w:val="22"/>
        </w:rPr>
        <w:t>’</w:t>
      </w:r>
      <w:r w:rsidR="00510045">
        <w:rPr>
          <w:rFonts w:ascii="Fira Code" w:hAnsi="Fira Code" w:cs="Fira Code"/>
          <w:sz w:val="22"/>
          <w:szCs w:val="22"/>
        </w:rPr>
        <w:t xml:space="preserve"> </w:t>
      </w:r>
      <w:r w:rsidR="00702B79">
        <w:rPr>
          <w:rFonts w:ascii="Fira Code" w:hAnsi="Fira Code" w:cs="Fira Code"/>
          <w:sz w:val="22"/>
          <w:szCs w:val="22"/>
        </w:rPr>
        <w:t>description</w:t>
      </w:r>
      <w:r w:rsidR="00053CA6">
        <w:rPr>
          <w:rFonts w:ascii="Fira Code" w:hAnsi="Fira Code" w:cs="Fira Code"/>
          <w:sz w:val="22"/>
          <w:szCs w:val="22"/>
        </w:rPr>
        <w:t xml:space="preserve"> </w:t>
      </w:r>
      <w:r w:rsidR="00A273F5">
        <w:rPr>
          <w:rFonts w:ascii="Fira Code" w:hAnsi="Fira Code" w:cs="Fira Code"/>
          <w:sz w:val="22"/>
          <w:szCs w:val="22"/>
        </w:rPr>
        <w:t xml:space="preserve">from </w:t>
      </w:r>
      <w:ins w:id="378" w:author="Quantum Bass" w:date="2023-03-15T14:08:00Z">
        <w:r w:rsidR="004076D1">
          <w:rPr>
            <w:rFonts w:ascii="Fira Code" w:hAnsi="Fira Code" w:cs="Fira Code"/>
            <w:sz w:val="22"/>
            <w:szCs w:val="22"/>
          </w:rPr>
          <w:t>the expert witness report</w:t>
        </w:r>
      </w:ins>
    </w:p>
    <w:p w14:paraId="02A9EE14" w14:textId="77777777" w:rsidR="001047C5" w:rsidRDefault="001047C5">
      <w:pPr>
        <w:pStyle w:val="BodyText2"/>
        <w:tabs>
          <w:tab w:val="left" w:pos="2250"/>
        </w:tabs>
        <w:spacing w:line="480" w:lineRule="auto"/>
        <w:ind w:firstLine="0"/>
        <w:rPr>
          <w:ins w:id="379" w:author="Quantum Bass" w:date="2023-03-15T18:02:00Z"/>
          <w:rFonts w:ascii="Fira Code" w:hAnsi="Fira Code" w:cs="Fira Code"/>
          <w:sz w:val="22"/>
          <w:szCs w:val="22"/>
        </w:rPr>
      </w:pPr>
    </w:p>
    <w:p w14:paraId="0B79279C" w14:textId="77777777" w:rsidR="00133E85" w:rsidRDefault="00133E85">
      <w:pPr>
        <w:pStyle w:val="BodyText2"/>
        <w:tabs>
          <w:tab w:val="left" w:pos="2250"/>
        </w:tabs>
        <w:spacing w:line="480" w:lineRule="auto"/>
        <w:ind w:firstLine="0"/>
        <w:rPr>
          <w:ins w:id="380" w:author="Quantum Bass" w:date="2023-03-15T18:03:00Z"/>
          <w:rFonts w:ascii="Fira Code" w:hAnsi="Fira Code" w:cs="Fira Code"/>
          <w:sz w:val="22"/>
          <w:szCs w:val="22"/>
        </w:rPr>
      </w:pPr>
    </w:p>
    <w:p w14:paraId="68C79A3D" w14:textId="77777777" w:rsidR="00133E85" w:rsidRDefault="00133E85">
      <w:pPr>
        <w:pStyle w:val="BodyText2"/>
        <w:tabs>
          <w:tab w:val="left" w:pos="2250"/>
        </w:tabs>
        <w:spacing w:line="480" w:lineRule="auto"/>
        <w:ind w:firstLine="0"/>
        <w:rPr>
          <w:rFonts w:ascii="Fira Code" w:hAnsi="Fira Code" w:cs="Fira Code"/>
          <w:sz w:val="22"/>
          <w:szCs w:val="22"/>
        </w:rPr>
        <w:pPrChange w:id="381" w:author="Quantum Bass" w:date="2023-03-15T13:14:00Z">
          <w:pPr>
            <w:pStyle w:val="BodyText2"/>
            <w:numPr>
              <w:ilvl w:val="1"/>
              <w:numId w:val="5"/>
            </w:numPr>
            <w:tabs>
              <w:tab w:val="left" w:pos="2250"/>
            </w:tabs>
            <w:spacing w:line="480" w:lineRule="auto"/>
            <w:ind w:left="1440" w:hanging="720"/>
          </w:pPr>
        </w:pPrChange>
      </w:pPr>
    </w:p>
    <w:p w14:paraId="048574F8" w14:textId="68063D47" w:rsidR="00C32FEF" w:rsidRDefault="00511964" w:rsidP="00185CA7">
      <w:pPr>
        <w:pStyle w:val="BodyText2"/>
        <w:numPr>
          <w:ilvl w:val="0"/>
          <w:numId w:val="5"/>
        </w:numPr>
        <w:tabs>
          <w:tab w:val="left" w:pos="2250"/>
        </w:tabs>
        <w:spacing w:line="480" w:lineRule="auto"/>
        <w:jc w:val="center"/>
        <w:rPr>
          <w:rFonts w:ascii="Fira Code" w:hAnsi="Fira Code" w:cs="Fira Code"/>
          <w:b/>
          <w:sz w:val="22"/>
          <w:szCs w:val="22"/>
        </w:rPr>
      </w:pPr>
      <w:r w:rsidRPr="00C32FEF">
        <w:rPr>
          <w:rFonts w:ascii="Fira Code" w:hAnsi="Fira Code" w:cs="Fira Code"/>
          <w:b/>
          <w:sz w:val="22"/>
          <w:szCs w:val="22"/>
        </w:rPr>
        <w:t>D</w:t>
      </w:r>
      <w:r w:rsidR="005F3961" w:rsidRPr="00C32FEF">
        <w:rPr>
          <w:rFonts w:ascii="Fira Code" w:hAnsi="Fira Code" w:cs="Fira Code"/>
          <w:b/>
          <w:sz w:val="22"/>
          <w:szCs w:val="22"/>
        </w:rPr>
        <w:t>EFENDANT</w:t>
      </w:r>
      <w:r w:rsidR="007846AC">
        <w:rPr>
          <w:rFonts w:ascii="Fira Code" w:hAnsi="Fira Code" w:cs="Fira Code"/>
          <w:b/>
          <w:sz w:val="22"/>
          <w:szCs w:val="22"/>
        </w:rPr>
        <w:t>S</w:t>
      </w:r>
    </w:p>
    <w:p w14:paraId="7EEE4551" w14:textId="78F9FE8B" w:rsidR="00BC70A7" w:rsidRDefault="005226ED" w:rsidP="00B520F8">
      <w:pPr>
        <w:pStyle w:val="BodyText2"/>
        <w:tabs>
          <w:tab w:val="left" w:pos="2250"/>
        </w:tabs>
        <w:spacing w:line="480" w:lineRule="auto"/>
        <w:ind w:firstLine="0"/>
        <w:rPr>
          <w:rFonts w:ascii="Fira Code" w:hAnsi="Fira Code" w:cs="Fira Code"/>
          <w:sz w:val="22"/>
          <w:szCs w:val="22"/>
        </w:rPr>
      </w:pPr>
      <w:r w:rsidRPr="005226ED">
        <w:rPr>
          <w:rFonts w:ascii="Fira Code" w:hAnsi="Fira Code" w:cs="Fira Code"/>
          <w:sz w:val="22"/>
          <w:szCs w:val="22"/>
        </w:rPr>
        <w:t>2.1 Defendant RECONTRUST COMP ANY, N.A, (</w:t>
      </w:r>
      <w:ins w:id="382" w:author="Quantum Bass" w:date="2023-03-15T13:11:00Z">
        <w:r w:rsidR="00172DFA" w:rsidRPr="00172DFA">
          <w:rPr>
            <w:rFonts w:ascii="Fira Code" w:hAnsi="Fira Code" w:cs="Fira Code"/>
            <w:sz w:val="22"/>
            <w:szCs w:val="22"/>
          </w:rPr>
          <w:t>hereinafter</w:t>
        </w:r>
        <w:r w:rsidR="002A1317">
          <w:rPr>
            <w:rFonts w:ascii="Fira Code" w:hAnsi="Fira Code" w:cs="Fira Code"/>
            <w:sz w:val="22"/>
            <w:szCs w:val="22"/>
          </w:rPr>
          <w:t xml:space="preserve"> </w:t>
        </w:r>
        <w:r w:rsidR="00172DFA">
          <w:rPr>
            <w:rFonts w:ascii="Fira Code" w:hAnsi="Fira Code" w:cs="Fira Code"/>
            <w:sz w:val="22"/>
            <w:szCs w:val="22"/>
          </w:rPr>
          <w:t>“</w:t>
        </w:r>
      </w:ins>
      <w:r w:rsidRPr="005226ED">
        <w:rPr>
          <w:rFonts w:ascii="Fira Code" w:hAnsi="Fira Code" w:cs="Fira Code"/>
          <w:sz w:val="22"/>
          <w:szCs w:val="22"/>
        </w:rPr>
        <w:t>ReconTrust</w:t>
      </w:r>
      <w:ins w:id="383" w:author="Quantum Bass" w:date="2023-03-15T13:11:00Z">
        <w:r w:rsidR="00172DFA">
          <w:rPr>
            <w:rFonts w:ascii="Fira Code" w:hAnsi="Fira Code" w:cs="Fira Code"/>
            <w:sz w:val="22"/>
            <w:szCs w:val="22"/>
          </w:rPr>
          <w:t>”</w:t>
        </w:r>
      </w:ins>
      <w:r w:rsidR="007846AC">
        <w:rPr>
          <w:rFonts w:ascii="Fira Code" w:hAnsi="Fira Code" w:cs="Fira Code"/>
          <w:sz w:val="22"/>
          <w:szCs w:val="22"/>
        </w:rPr>
        <w:t xml:space="preserve">, </w:t>
      </w:r>
      <w:ins w:id="384" w:author="Quantum Bass" w:date="2023-03-15T13:11:00Z">
        <w:r w:rsidR="00172DFA">
          <w:rPr>
            <w:rFonts w:ascii="Fira Code" w:hAnsi="Fira Code" w:cs="Fira Code"/>
            <w:sz w:val="22"/>
            <w:szCs w:val="22"/>
          </w:rPr>
          <w:t>“</w:t>
        </w:r>
      </w:ins>
      <w:r w:rsidR="007846AC">
        <w:rPr>
          <w:rFonts w:ascii="Fira Code" w:hAnsi="Fira Code" w:cs="Fira Code"/>
          <w:sz w:val="22"/>
          <w:szCs w:val="22"/>
        </w:rPr>
        <w:t>RCT</w:t>
      </w:r>
      <w:ins w:id="385" w:author="Quantum Bass" w:date="2023-03-15T13:11:00Z">
        <w:r w:rsidR="00172DFA">
          <w:rPr>
            <w:rFonts w:ascii="Fira Code" w:hAnsi="Fira Code" w:cs="Fira Code"/>
            <w:sz w:val="22"/>
            <w:szCs w:val="22"/>
          </w:rPr>
          <w:t>”</w:t>
        </w:r>
      </w:ins>
      <w:r w:rsidRPr="005226ED">
        <w:rPr>
          <w:rFonts w:ascii="Fira Code" w:hAnsi="Fira Code" w:cs="Fira Code"/>
          <w:sz w:val="22"/>
          <w:szCs w:val="22"/>
        </w:rPr>
        <w:t xml:space="preserve"> or Defendant</w:t>
      </w:r>
      <w:r w:rsidR="007846AC">
        <w:rPr>
          <w:rFonts w:ascii="Fira Code" w:hAnsi="Fira Code" w:cs="Fira Code"/>
          <w:sz w:val="22"/>
          <w:szCs w:val="22"/>
        </w:rPr>
        <w:t>s</w:t>
      </w:r>
      <w:r w:rsidRPr="005226ED">
        <w:rPr>
          <w:rFonts w:ascii="Fira Code" w:hAnsi="Fira Code" w:cs="Fira Code"/>
          <w:sz w:val="22"/>
          <w:szCs w:val="22"/>
        </w:rPr>
        <w:t>) is a for-profit business entity permitted by the U.S. Office of the Comptroller of the Currency as a nondepository, uninsured, limited-purpose national trust bank.</w:t>
      </w:r>
    </w:p>
    <w:p w14:paraId="396EFE09" w14:textId="77777777" w:rsidR="00B32307" w:rsidRDefault="0048094A">
      <w:pPr>
        <w:pStyle w:val="BodyText2"/>
        <w:tabs>
          <w:tab w:val="clear" w:pos="720"/>
          <w:tab w:val="left" w:pos="2250"/>
        </w:tabs>
        <w:spacing w:line="480" w:lineRule="auto"/>
        <w:ind w:left="720" w:firstLine="0"/>
        <w:rPr>
          <w:rFonts w:ascii="Fira Code" w:hAnsi="Fira Code" w:cs="Fira Code"/>
          <w:sz w:val="22"/>
          <w:szCs w:val="22"/>
        </w:rPr>
        <w:pPrChange w:id="386" w:author="Quantum Bass" w:date="2023-03-15T14:12:00Z">
          <w:pPr>
            <w:pStyle w:val="BodyText2"/>
            <w:tabs>
              <w:tab w:val="left" w:pos="2250"/>
            </w:tabs>
            <w:spacing w:line="480" w:lineRule="auto"/>
            <w:ind w:left="720" w:firstLine="0"/>
          </w:pPr>
        </w:pPrChange>
      </w:pPr>
      <w:r>
        <w:rPr>
          <w:rFonts w:ascii="Fira Code" w:hAnsi="Fira Code" w:cs="Fira Code"/>
          <w:sz w:val="22"/>
          <w:szCs w:val="22"/>
        </w:rPr>
        <w:t xml:space="preserve">2.1.a </w:t>
      </w:r>
      <w:r w:rsidR="005226ED" w:rsidRPr="005226ED">
        <w:rPr>
          <w:rFonts w:ascii="Fira Code" w:hAnsi="Fira Code" w:cs="Fira Code"/>
          <w:sz w:val="22"/>
          <w:szCs w:val="22"/>
        </w:rPr>
        <w:t xml:space="preserve">ReconTrust </w:t>
      </w:r>
      <w:r w:rsidR="00422528">
        <w:rPr>
          <w:rFonts w:ascii="Fira Code" w:hAnsi="Fira Code" w:cs="Fira Code"/>
          <w:sz w:val="22"/>
          <w:szCs w:val="22"/>
        </w:rPr>
        <w:t>was</w:t>
      </w:r>
      <w:r w:rsidR="005226ED" w:rsidRPr="005226ED">
        <w:rPr>
          <w:rFonts w:ascii="Fira Code" w:hAnsi="Fira Code" w:cs="Fira Code"/>
          <w:sz w:val="22"/>
          <w:szCs w:val="22"/>
        </w:rPr>
        <w:t xml:space="preserve"> a California corporation and </w:t>
      </w:r>
      <w:r w:rsidR="00422528">
        <w:rPr>
          <w:rFonts w:ascii="Fira Code" w:hAnsi="Fira Code" w:cs="Fira Code"/>
          <w:sz w:val="22"/>
          <w:szCs w:val="22"/>
        </w:rPr>
        <w:t>was</w:t>
      </w:r>
      <w:r w:rsidR="005226ED" w:rsidRPr="005226ED">
        <w:rPr>
          <w:rFonts w:ascii="Fira Code" w:hAnsi="Fira Code" w:cs="Fira Code"/>
          <w:sz w:val="22"/>
          <w:szCs w:val="22"/>
        </w:rPr>
        <w:t xml:space="preserve"> a wholly-owned subsidiary of Bank of America, N.A</w:t>
      </w:r>
      <w:r w:rsidR="007846AC">
        <w:rPr>
          <w:rFonts w:ascii="Fira Code" w:hAnsi="Fira Code" w:cs="Fira Code"/>
          <w:sz w:val="22"/>
          <w:szCs w:val="22"/>
        </w:rPr>
        <w:t>, (B</w:t>
      </w:r>
      <w:r w:rsidR="009F40AD">
        <w:rPr>
          <w:rFonts w:ascii="Fira Code" w:hAnsi="Fira Code" w:cs="Fira Code"/>
          <w:sz w:val="22"/>
          <w:szCs w:val="22"/>
        </w:rPr>
        <w:t>O</w:t>
      </w:r>
      <w:r w:rsidR="007846AC">
        <w:rPr>
          <w:rFonts w:ascii="Fira Code" w:hAnsi="Fira Code" w:cs="Fira Code"/>
          <w:sz w:val="22"/>
          <w:szCs w:val="22"/>
        </w:rPr>
        <w:t>A)</w:t>
      </w:r>
      <w:r w:rsidR="005226ED" w:rsidRPr="005226ED">
        <w:rPr>
          <w:rFonts w:ascii="Fira Code" w:hAnsi="Fira Code" w:cs="Fira Code"/>
          <w:sz w:val="22"/>
          <w:szCs w:val="22"/>
        </w:rPr>
        <w:t>.</w:t>
      </w:r>
    </w:p>
    <w:p w14:paraId="5B91E8BC" w14:textId="00845D6A" w:rsidR="005226ED" w:rsidRPr="005226ED" w:rsidRDefault="00443916" w:rsidP="00B520F8">
      <w:pPr>
        <w:pStyle w:val="BodyText2"/>
        <w:tabs>
          <w:tab w:val="left" w:pos="2250"/>
        </w:tabs>
        <w:spacing w:line="480" w:lineRule="auto"/>
        <w:ind w:left="720" w:firstLine="0"/>
        <w:rPr>
          <w:rFonts w:ascii="Fira Code" w:hAnsi="Fira Code" w:cs="Fira Code"/>
          <w:sz w:val="22"/>
          <w:szCs w:val="22"/>
        </w:rPr>
      </w:pPr>
      <w:r>
        <w:rPr>
          <w:rFonts w:ascii="Fira Code" w:hAnsi="Fira Code" w:cs="Fira Code"/>
          <w:sz w:val="22"/>
          <w:szCs w:val="22"/>
        </w:rPr>
        <w:t>2.1.b</w:t>
      </w:r>
      <w:r w:rsidR="00B32307">
        <w:rPr>
          <w:rFonts w:ascii="Fira Code" w:hAnsi="Fira Code" w:cs="Fira Code"/>
          <w:sz w:val="22"/>
          <w:szCs w:val="22"/>
        </w:rPr>
        <w:t xml:space="preserve"> </w:t>
      </w:r>
      <w:r w:rsidR="005226ED" w:rsidRPr="005226ED">
        <w:rPr>
          <w:rFonts w:ascii="Fira Code" w:hAnsi="Fira Code" w:cs="Fira Code"/>
          <w:sz w:val="22"/>
          <w:szCs w:val="22"/>
        </w:rPr>
        <w:t>ReconTrust foreclose</w:t>
      </w:r>
      <w:r w:rsidR="00422528">
        <w:rPr>
          <w:rFonts w:ascii="Fira Code" w:hAnsi="Fira Code" w:cs="Fira Code"/>
          <w:sz w:val="22"/>
          <w:szCs w:val="22"/>
        </w:rPr>
        <w:t>d</w:t>
      </w:r>
      <w:r w:rsidR="005226ED" w:rsidRPr="005226ED">
        <w:rPr>
          <w:rFonts w:ascii="Fira Code" w:hAnsi="Fira Code" w:cs="Fira Code"/>
          <w:sz w:val="22"/>
          <w:szCs w:val="22"/>
        </w:rPr>
        <w:t xml:space="preserve"> l</w:t>
      </w:r>
      <w:r w:rsidR="009F40AD">
        <w:rPr>
          <w:rFonts w:ascii="Fira Code" w:hAnsi="Fira Code" w:cs="Fira Code"/>
          <w:sz w:val="22"/>
          <w:szCs w:val="22"/>
        </w:rPr>
        <w:t>o</w:t>
      </w:r>
      <w:r w:rsidR="005226ED" w:rsidRPr="005226ED">
        <w:rPr>
          <w:rFonts w:ascii="Fira Code" w:hAnsi="Fira Code" w:cs="Fira Code"/>
          <w:sz w:val="22"/>
          <w:szCs w:val="22"/>
        </w:rPr>
        <w:t>ans serviced by Bank of America, N.A. and its wholly- owned subsidiary, BAC Home Loans Servicing, L.P.</w:t>
      </w:r>
    </w:p>
    <w:p w14:paraId="456F697E" w14:textId="6CDC0607" w:rsidR="005226ED" w:rsidRPr="005226ED" w:rsidRDefault="005263D5" w:rsidP="00B520F8">
      <w:pPr>
        <w:pStyle w:val="BodyText2"/>
        <w:tabs>
          <w:tab w:val="left" w:pos="2250"/>
        </w:tabs>
        <w:spacing w:line="480" w:lineRule="auto"/>
        <w:ind w:left="720" w:firstLine="0"/>
        <w:rPr>
          <w:rFonts w:ascii="Fira Code" w:hAnsi="Fira Code" w:cs="Fira Code"/>
          <w:sz w:val="22"/>
          <w:szCs w:val="22"/>
        </w:rPr>
      </w:pPr>
      <w:r>
        <w:rPr>
          <w:rFonts w:ascii="Fira Code" w:hAnsi="Fira Code" w:cs="Fira Code"/>
          <w:sz w:val="22"/>
          <w:szCs w:val="22"/>
        </w:rPr>
        <w:t>2.1.c</w:t>
      </w:r>
      <w:r w:rsidR="005226ED" w:rsidRPr="005226ED">
        <w:rPr>
          <w:rFonts w:ascii="Fira Code" w:hAnsi="Fira Code" w:cs="Fira Code"/>
          <w:sz w:val="22"/>
          <w:szCs w:val="22"/>
        </w:rPr>
        <w:t xml:space="preserve"> ReconTrust claims CT Corporation, 1801 West Bay Drive NW, Suite 206, Olympia, WA 98502 as its sole registered agent for service of process.</w:t>
      </w:r>
    </w:p>
    <w:p w14:paraId="5E2ECFFA" w14:textId="790900CC" w:rsidR="005226ED" w:rsidRPr="005226ED" w:rsidRDefault="005226ED" w:rsidP="00E94863">
      <w:pPr>
        <w:pStyle w:val="BodyText2"/>
        <w:tabs>
          <w:tab w:val="left" w:pos="2250"/>
        </w:tabs>
        <w:spacing w:line="480" w:lineRule="auto"/>
        <w:ind w:left="720" w:firstLine="0"/>
        <w:rPr>
          <w:rFonts w:ascii="Fira Code" w:hAnsi="Fira Code" w:cs="Fira Code"/>
          <w:sz w:val="22"/>
          <w:szCs w:val="22"/>
        </w:rPr>
      </w:pPr>
      <w:r w:rsidRPr="005226ED">
        <w:rPr>
          <w:rFonts w:ascii="Fira Code" w:hAnsi="Fira Code" w:cs="Fira Code"/>
          <w:sz w:val="22"/>
          <w:szCs w:val="22"/>
        </w:rPr>
        <w:t>2</w:t>
      </w:r>
      <w:r w:rsidR="003E267E">
        <w:rPr>
          <w:rFonts w:ascii="Fira Code" w:hAnsi="Fira Code" w:cs="Fira Code"/>
          <w:sz w:val="22"/>
          <w:szCs w:val="22"/>
        </w:rPr>
        <w:t>.1.</w:t>
      </w:r>
      <w:r w:rsidR="00BE191E">
        <w:rPr>
          <w:rFonts w:ascii="Fira Code" w:hAnsi="Fira Code" w:cs="Fira Code"/>
          <w:sz w:val="22"/>
          <w:szCs w:val="22"/>
        </w:rPr>
        <w:t>d</w:t>
      </w:r>
      <w:r w:rsidRPr="005226ED">
        <w:rPr>
          <w:rFonts w:ascii="Fira Code" w:hAnsi="Fira Code" w:cs="Fira Code"/>
          <w:sz w:val="22"/>
          <w:szCs w:val="22"/>
        </w:rPr>
        <w:t xml:space="preserve"> ReconTrust is acting as a foreclosure trustee in the State of </w:t>
      </w:r>
      <w:r w:rsidR="00E91187">
        <w:rPr>
          <w:rFonts w:ascii="Fira Code" w:hAnsi="Fira Code" w:cs="Fira Code"/>
          <w:sz w:val="22"/>
          <w:szCs w:val="22"/>
        </w:rPr>
        <w:t>Idaho</w:t>
      </w:r>
      <w:r w:rsidRPr="005226ED">
        <w:rPr>
          <w:rFonts w:ascii="Fira Code" w:hAnsi="Fira Code" w:cs="Fira Code"/>
          <w:sz w:val="22"/>
          <w:szCs w:val="22"/>
        </w:rPr>
        <w:t>.</w:t>
      </w:r>
    </w:p>
    <w:p w14:paraId="652D38F6" w14:textId="653BC89E" w:rsidR="00B938D9" w:rsidRDefault="00BE191E" w:rsidP="00DB0361">
      <w:pPr>
        <w:pStyle w:val="BodyText2"/>
        <w:tabs>
          <w:tab w:val="left" w:pos="2250"/>
        </w:tabs>
        <w:spacing w:line="480" w:lineRule="auto"/>
        <w:ind w:left="720" w:firstLine="0"/>
        <w:rPr>
          <w:rFonts w:ascii="Fira Code" w:hAnsi="Fira Code" w:cs="Fira Code"/>
          <w:sz w:val="22"/>
          <w:szCs w:val="22"/>
        </w:rPr>
      </w:pPr>
      <w:r>
        <w:rPr>
          <w:rFonts w:ascii="Fira Code" w:hAnsi="Fira Code" w:cs="Fira Code"/>
          <w:sz w:val="22"/>
          <w:szCs w:val="22"/>
        </w:rPr>
        <w:lastRenderedPageBreak/>
        <w:t>2.1.e</w:t>
      </w:r>
      <w:r w:rsidR="005226ED" w:rsidRPr="005226ED">
        <w:rPr>
          <w:rFonts w:ascii="Fira Code" w:hAnsi="Fira Code" w:cs="Fira Code"/>
          <w:sz w:val="22"/>
          <w:szCs w:val="22"/>
        </w:rPr>
        <w:t xml:space="preserve"> Foreclosure trustees are responsible for conducting nonjudicial foreclosures, called trustee's sales, in accordance with the Deed of Trust Act, RCW 61.24 et al, and the terms of the mortgage transaction documents.</w:t>
      </w:r>
    </w:p>
    <w:p w14:paraId="0EE4F788" w14:textId="03D7AF0F" w:rsidR="00C32FEF" w:rsidRDefault="00BE191E" w:rsidP="00C7161D">
      <w:pPr>
        <w:pStyle w:val="BodyText2"/>
        <w:tabs>
          <w:tab w:val="left" w:pos="2250"/>
        </w:tabs>
        <w:spacing w:line="480" w:lineRule="auto"/>
        <w:ind w:left="720" w:firstLine="0"/>
        <w:rPr>
          <w:rFonts w:ascii="Fira Code" w:hAnsi="Fira Code" w:cs="Fira Code"/>
          <w:sz w:val="22"/>
          <w:szCs w:val="22"/>
        </w:rPr>
      </w:pPr>
      <w:r>
        <w:rPr>
          <w:rFonts w:ascii="Fira Code" w:hAnsi="Fira Code" w:cs="Fira Code"/>
          <w:sz w:val="22"/>
          <w:szCs w:val="22"/>
        </w:rPr>
        <w:t>2.1.f</w:t>
      </w:r>
      <w:r w:rsidR="005226ED" w:rsidRPr="005226ED">
        <w:rPr>
          <w:rFonts w:ascii="Fira Code" w:hAnsi="Fira Code" w:cs="Fira Code"/>
          <w:sz w:val="22"/>
          <w:szCs w:val="22"/>
        </w:rPr>
        <w:t xml:space="preserve"> "Trustee" means a person to whom title to real property is conveyed by trust deed, or his successor in interest for the limited purpose of the power of sale. Idaho Code § 45-1502</w:t>
      </w:r>
    </w:p>
    <w:p w14:paraId="3B443F6F" w14:textId="31B3D854" w:rsidR="003231DD" w:rsidRPr="003231DD" w:rsidRDefault="003231DD" w:rsidP="003231DD">
      <w:pPr>
        <w:widowControl/>
        <w:tabs>
          <w:tab w:val="left" w:pos="-1440"/>
          <w:tab w:val="left" w:pos="-144"/>
          <w:tab w:val="left" w:pos="720"/>
          <w:tab w:val="left" w:pos="2250"/>
          <w:tab w:val="left" w:pos="3456"/>
        </w:tabs>
        <w:spacing w:line="480" w:lineRule="auto"/>
        <w:rPr>
          <w:rFonts w:ascii="Fira Code" w:hAnsi="Fira Code" w:cs="Fira Code"/>
          <w:sz w:val="22"/>
          <w:szCs w:val="22"/>
        </w:rPr>
      </w:pPr>
      <w:r w:rsidRPr="003231DD">
        <w:rPr>
          <w:rFonts w:ascii="Fira Code" w:hAnsi="Fira Code" w:cs="Fira Code"/>
          <w:sz w:val="22"/>
          <w:szCs w:val="22"/>
        </w:rPr>
        <w:t>2.</w:t>
      </w:r>
      <w:r w:rsidR="000B40B6">
        <w:rPr>
          <w:rFonts w:ascii="Fira Code" w:hAnsi="Fira Code" w:cs="Fira Code"/>
          <w:sz w:val="22"/>
          <w:szCs w:val="22"/>
        </w:rPr>
        <w:t>2</w:t>
      </w:r>
      <w:r w:rsidRPr="003231DD">
        <w:rPr>
          <w:rFonts w:ascii="Fira Code" w:hAnsi="Fira Code" w:cs="Fira Code"/>
          <w:sz w:val="22"/>
          <w:szCs w:val="22"/>
        </w:rPr>
        <w:t xml:space="preserve"> Defendant </w:t>
      </w:r>
      <w:r w:rsidR="00CB6C40">
        <w:rPr>
          <w:rFonts w:ascii="Fira Code" w:hAnsi="Fira Code" w:cs="Fira Code"/>
          <w:sz w:val="22"/>
          <w:szCs w:val="22"/>
        </w:rPr>
        <w:t>BANK OF AMERICA, N.A,</w:t>
      </w:r>
      <w:r w:rsidRPr="003231DD">
        <w:rPr>
          <w:rFonts w:ascii="Fira Code" w:hAnsi="Fira Code" w:cs="Fira Code"/>
          <w:sz w:val="22"/>
          <w:szCs w:val="22"/>
        </w:rPr>
        <w:t xml:space="preserve"> (</w:t>
      </w:r>
      <w:ins w:id="387" w:author="Quantum Bass" w:date="2023-03-15T13:14:00Z">
        <w:r w:rsidR="00184A2A" w:rsidRPr="00172DFA">
          <w:rPr>
            <w:rFonts w:ascii="Fira Code" w:hAnsi="Fira Code" w:cs="Fira Code"/>
            <w:sz w:val="22"/>
            <w:szCs w:val="22"/>
          </w:rPr>
          <w:t>hereinafter</w:t>
        </w:r>
        <w:r w:rsidR="00184A2A">
          <w:rPr>
            <w:rFonts w:ascii="Fira Code" w:hAnsi="Fira Code" w:cs="Fira Code"/>
            <w:sz w:val="22"/>
            <w:szCs w:val="22"/>
          </w:rPr>
          <w:t xml:space="preserve"> “</w:t>
        </w:r>
      </w:ins>
      <w:del w:id="388" w:author="Quantum Bass" w:date="2023-03-15T13:14:00Z">
        <w:r w:rsidRPr="003231DD" w:rsidDel="00184A2A">
          <w:rPr>
            <w:rFonts w:ascii="Fira Code" w:hAnsi="Fira Code" w:cs="Fira Code"/>
            <w:sz w:val="22"/>
            <w:szCs w:val="22"/>
          </w:rPr>
          <w:delText xml:space="preserve">ReconTrust, </w:delText>
        </w:r>
      </w:del>
      <w:r w:rsidR="00035CB2">
        <w:rPr>
          <w:rFonts w:ascii="Fira Code" w:hAnsi="Fira Code" w:cs="Fira Code"/>
          <w:sz w:val="22"/>
          <w:szCs w:val="22"/>
        </w:rPr>
        <w:t>BOA</w:t>
      </w:r>
      <w:ins w:id="389" w:author="Quantum Bass" w:date="2023-03-15T13:14:00Z">
        <w:r w:rsidR="00184A2A">
          <w:rPr>
            <w:rFonts w:ascii="Fira Code" w:hAnsi="Fira Code" w:cs="Fira Code"/>
            <w:sz w:val="22"/>
            <w:szCs w:val="22"/>
          </w:rPr>
          <w:t>”</w:t>
        </w:r>
      </w:ins>
      <w:r w:rsidRPr="003231DD">
        <w:rPr>
          <w:rFonts w:ascii="Fira Code" w:hAnsi="Fira Code" w:cs="Fira Code"/>
          <w:sz w:val="22"/>
          <w:szCs w:val="22"/>
        </w:rPr>
        <w:t xml:space="preserve"> or Defendants) is a for-profit business entity permitted by the U.S. Office of the Comptroller of the Currency as a nondepository, uninsured, limited-purpose national trust bank.</w:t>
      </w:r>
    </w:p>
    <w:p w14:paraId="43C916FC" w14:textId="27071E5E" w:rsidR="000D12E9" w:rsidRDefault="003231DD" w:rsidP="00A03ECE">
      <w:pPr>
        <w:widowControl/>
        <w:tabs>
          <w:tab w:val="left" w:pos="-1440"/>
          <w:tab w:val="left" w:pos="-144"/>
          <w:tab w:val="left" w:pos="720"/>
          <w:tab w:val="left" w:pos="2250"/>
          <w:tab w:val="left" w:pos="3456"/>
        </w:tabs>
        <w:spacing w:line="480" w:lineRule="auto"/>
        <w:ind w:left="720"/>
        <w:rPr>
          <w:rFonts w:ascii="Fira Code" w:hAnsi="Fira Code" w:cs="Fira Code"/>
          <w:sz w:val="22"/>
          <w:szCs w:val="22"/>
        </w:rPr>
      </w:pPr>
      <w:r w:rsidRPr="003231DD">
        <w:rPr>
          <w:rFonts w:ascii="Fira Code" w:hAnsi="Fira Code" w:cs="Fira Code"/>
          <w:sz w:val="22"/>
          <w:szCs w:val="22"/>
        </w:rPr>
        <w:t>2.</w:t>
      </w:r>
      <w:r w:rsidR="000B40B6">
        <w:rPr>
          <w:rFonts w:ascii="Fira Code" w:hAnsi="Fira Code" w:cs="Fira Code"/>
          <w:sz w:val="22"/>
          <w:szCs w:val="22"/>
        </w:rPr>
        <w:t>2</w:t>
      </w:r>
      <w:r w:rsidRPr="003231DD">
        <w:rPr>
          <w:rFonts w:ascii="Fira Code" w:hAnsi="Fira Code" w:cs="Fira Code"/>
          <w:sz w:val="22"/>
          <w:szCs w:val="22"/>
        </w:rPr>
        <w:t xml:space="preserve">.a </w:t>
      </w:r>
      <w:r w:rsidR="007A7098">
        <w:rPr>
          <w:rFonts w:ascii="Fira Code" w:hAnsi="Fira Code" w:cs="Fira Code"/>
          <w:sz w:val="22"/>
          <w:szCs w:val="22"/>
        </w:rPr>
        <w:t>BOA</w:t>
      </w:r>
      <w:r w:rsidRPr="003231DD">
        <w:rPr>
          <w:rFonts w:ascii="Fira Code" w:hAnsi="Fira Code" w:cs="Fira Code"/>
          <w:sz w:val="22"/>
          <w:szCs w:val="22"/>
        </w:rPr>
        <w:t xml:space="preserve"> was a California corporation and was a wholly-owned subsidiary of Bank of America, N.A, (BOA).</w:t>
      </w:r>
    </w:p>
    <w:p w14:paraId="6E60AB11" w14:textId="149A637B" w:rsidR="00AE074D" w:rsidRDefault="008813BB" w:rsidP="00B520F8">
      <w:pPr>
        <w:widowControl/>
        <w:tabs>
          <w:tab w:val="left" w:pos="-1440"/>
          <w:tab w:val="left" w:pos="-144"/>
          <w:tab w:val="left" w:pos="720"/>
          <w:tab w:val="left" w:pos="2250"/>
          <w:tab w:val="left" w:pos="3456"/>
        </w:tabs>
        <w:spacing w:line="480" w:lineRule="auto"/>
        <w:rPr>
          <w:rFonts w:ascii="Fira Code" w:hAnsi="Fira Code" w:cs="Fira Code"/>
          <w:sz w:val="22"/>
          <w:szCs w:val="22"/>
        </w:rPr>
      </w:pPr>
      <w:r w:rsidRPr="008813BB">
        <w:rPr>
          <w:rFonts w:ascii="Fira Code" w:hAnsi="Fira Code" w:cs="Fira Code"/>
          <w:sz w:val="22"/>
          <w:szCs w:val="22"/>
        </w:rPr>
        <w:t>2.</w:t>
      </w:r>
      <w:r w:rsidR="0003274C">
        <w:rPr>
          <w:rFonts w:ascii="Fira Code" w:hAnsi="Fira Code" w:cs="Fira Code"/>
          <w:sz w:val="22"/>
          <w:szCs w:val="22"/>
        </w:rPr>
        <w:t>3</w:t>
      </w:r>
      <w:r w:rsidRPr="008813BB">
        <w:rPr>
          <w:rFonts w:ascii="Fira Code" w:hAnsi="Fira Code" w:cs="Fira Code"/>
          <w:sz w:val="22"/>
          <w:szCs w:val="22"/>
        </w:rPr>
        <w:t xml:space="preserve"> </w:t>
      </w:r>
      <w:r w:rsidR="00720570" w:rsidRPr="00720570">
        <w:rPr>
          <w:rFonts w:ascii="Fira Code" w:hAnsi="Fira Code" w:cs="Fira Code"/>
          <w:sz w:val="22"/>
          <w:szCs w:val="22"/>
        </w:rPr>
        <w:t>Michael J.</w:t>
      </w:r>
      <w:r w:rsidR="00DA214C">
        <w:rPr>
          <w:rFonts w:ascii="Fira Code" w:hAnsi="Fira Code" w:cs="Fira Code"/>
          <w:sz w:val="22"/>
          <w:szCs w:val="22"/>
        </w:rPr>
        <w:t xml:space="preserve"> </w:t>
      </w:r>
      <w:r w:rsidR="00720570" w:rsidRPr="00720570">
        <w:rPr>
          <w:rFonts w:ascii="Fira Code" w:hAnsi="Fira Code" w:cs="Fira Code"/>
          <w:sz w:val="22"/>
          <w:szCs w:val="22"/>
        </w:rPr>
        <w:t>Newell, c/o IDEA Law Group, LLC</w:t>
      </w:r>
      <w:r w:rsidRPr="008813BB">
        <w:rPr>
          <w:rFonts w:ascii="Fira Code" w:hAnsi="Fira Code" w:cs="Fira Code"/>
          <w:sz w:val="22"/>
          <w:szCs w:val="22"/>
        </w:rPr>
        <w:t>, ESQ. (</w:t>
      </w:r>
      <w:ins w:id="390" w:author="Quantum Bass" w:date="2023-03-15T13:14:00Z">
        <w:r w:rsidR="00184A2A" w:rsidRPr="00172DFA">
          <w:rPr>
            <w:rFonts w:ascii="Fira Code" w:hAnsi="Fira Code" w:cs="Fira Code"/>
            <w:sz w:val="22"/>
            <w:szCs w:val="22"/>
          </w:rPr>
          <w:t>hereinafter</w:t>
        </w:r>
        <w:r w:rsidR="00184A2A">
          <w:rPr>
            <w:rFonts w:ascii="Fira Code" w:hAnsi="Fira Code" w:cs="Fira Code"/>
            <w:sz w:val="22"/>
            <w:szCs w:val="22"/>
          </w:rPr>
          <w:t xml:space="preserve"> </w:t>
        </w:r>
      </w:ins>
      <w:r w:rsidRPr="008813BB">
        <w:rPr>
          <w:rFonts w:ascii="Fira Code" w:hAnsi="Fira Code" w:cs="Fira Code"/>
          <w:sz w:val="22"/>
          <w:szCs w:val="22"/>
        </w:rPr>
        <w:t>"Mr. Newell") is the</w:t>
      </w:r>
      <w:r w:rsidR="00257305">
        <w:rPr>
          <w:rFonts w:ascii="Fira Code" w:hAnsi="Fira Code" w:cs="Fira Code"/>
          <w:sz w:val="22"/>
          <w:szCs w:val="22"/>
        </w:rPr>
        <w:t xml:space="preserve"> </w:t>
      </w:r>
      <w:r w:rsidRPr="008813BB">
        <w:rPr>
          <w:rFonts w:ascii="Fira Code" w:hAnsi="Fira Code" w:cs="Fira Code"/>
          <w:sz w:val="22"/>
          <w:szCs w:val="22"/>
        </w:rPr>
        <w:t xml:space="preserve">individual from </w:t>
      </w:r>
      <w:r w:rsidR="00802690">
        <w:rPr>
          <w:rFonts w:ascii="Fira Code" w:hAnsi="Fira Code" w:cs="Fira Code"/>
          <w:sz w:val="22"/>
          <w:szCs w:val="22"/>
        </w:rPr>
        <w:t>IDEA</w:t>
      </w:r>
      <w:r w:rsidRPr="008813BB">
        <w:rPr>
          <w:rFonts w:ascii="Fira Code" w:hAnsi="Fira Code" w:cs="Fira Code"/>
          <w:sz w:val="22"/>
          <w:szCs w:val="22"/>
        </w:rPr>
        <w:t xml:space="preserve"> Law Group who is acting</w:t>
      </w:r>
      <w:r w:rsidR="003F6BDB">
        <w:rPr>
          <w:rFonts w:ascii="Fira Code" w:hAnsi="Fira Code" w:cs="Fira Code"/>
          <w:sz w:val="22"/>
          <w:szCs w:val="22"/>
        </w:rPr>
        <w:t xml:space="preserve"> </w:t>
      </w:r>
      <w:r w:rsidRPr="008813BB">
        <w:rPr>
          <w:rFonts w:ascii="Fira Code" w:hAnsi="Fira Code" w:cs="Fira Code"/>
          <w:sz w:val="22"/>
          <w:szCs w:val="22"/>
        </w:rPr>
        <w:t>as</w:t>
      </w:r>
      <w:r w:rsidR="00257305">
        <w:rPr>
          <w:rFonts w:ascii="Fira Code" w:hAnsi="Fira Code" w:cs="Fira Code"/>
          <w:sz w:val="22"/>
          <w:szCs w:val="22"/>
        </w:rPr>
        <w:t xml:space="preserve"> </w:t>
      </w:r>
      <w:r w:rsidRPr="008813BB">
        <w:rPr>
          <w:rFonts w:ascii="Fira Code" w:hAnsi="Fira Code" w:cs="Fira Code"/>
          <w:sz w:val="22"/>
          <w:szCs w:val="22"/>
        </w:rPr>
        <w:t>a trustee on behalf of Bank of America in</w:t>
      </w:r>
      <w:r w:rsidR="00257305">
        <w:rPr>
          <w:rFonts w:ascii="Fira Code" w:hAnsi="Fira Code" w:cs="Fira Code"/>
          <w:sz w:val="22"/>
          <w:szCs w:val="22"/>
        </w:rPr>
        <w:t xml:space="preserve"> </w:t>
      </w:r>
      <w:r w:rsidRPr="008813BB">
        <w:rPr>
          <w:rFonts w:ascii="Fira Code" w:hAnsi="Fira Code" w:cs="Fira Code"/>
          <w:sz w:val="22"/>
          <w:szCs w:val="22"/>
        </w:rPr>
        <w:t>relation to the sale of the Property.</w:t>
      </w:r>
    </w:p>
    <w:p w14:paraId="1E733A18" w14:textId="7E949482" w:rsidR="007677FB" w:rsidRPr="007677FB" w:rsidRDefault="00AE074D" w:rsidP="005A677E">
      <w:pPr>
        <w:widowControl/>
        <w:tabs>
          <w:tab w:val="left" w:pos="-1440"/>
          <w:tab w:val="left" w:pos="-144"/>
          <w:tab w:val="left" w:pos="720"/>
          <w:tab w:val="left" w:pos="2250"/>
          <w:tab w:val="left" w:pos="3456"/>
        </w:tabs>
        <w:spacing w:line="480" w:lineRule="auto"/>
        <w:ind w:left="720"/>
        <w:rPr>
          <w:rFonts w:ascii="Fira Code" w:hAnsi="Fira Code" w:cs="Fira Code"/>
          <w:sz w:val="22"/>
          <w:szCs w:val="22"/>
        </w:rPr>
      </w:pPr>
      <w:r>
        <w:rPr>
          <w:rFonts w:ascii="Fira Code" w:hAnsi="Fira Code" w:cs="Fira Code"/>
          <w:sz w:val="22"/>
          <w:szCs w:val="22"/>
        </w:rPr>
        <w:t>2.</w:t>
      </w:r>
      <w:r w:rsidR="005E76C4">
        <w:rPr>
          <w:rFonts w:ascii="Fira Code" w:hAnsi="Fira Code" w:cs="Fira Code"/>
          <w:sz w:val="22"/>
          <w:szCs w:val="22"/>
        </w:rPr>
        <w:t>3</w:t>
      </w:r>
      <w:r>
        <w:rPr>
          <w:rFonts w:ascii="Fira Code" w:hAnsi="Fira Code" w:cs="Fira Code"/>
          <w:sz w:val="22"/>
          <w:szCs w:val="22"/>
        </w:rPr>
        <w:t xml:space="preserve">.a </w:t>
      </w:r>
      <w:r w:rsidR="00923C2A">
        <w:rPr>
          <w:rFonts w:ascii="Fira Code" w:hAnsi="Fira Code" w:cs="Fira Code"/>
          <w:sz w:val="22"/>
          <w:szCs w:val="22"/>
        </w:rPr>
        <w:t xml:space="preserve">On 2022-08-02 </w:t>
      </w:r>
      <w:r w:rsidR="008C38BF">
        <w:rPr>
          <w:rFonts w:ascii="Fira Code" w:hAnsi="Fira Code" w:cs="Fira Code"/>
          <w:sz w:val="22"/>
          <w:szCs w:val="22"/>
        </w:rPr>
        <w:t>Mr. Newell</w:t>
      </w:r>
      <w:r w:rsidR="00CD3580">
        <w:rPr>
          <w:rFonts w:ascii="Fira Code" w:hAnsi="Fira Code" w:cs="Fira Code"/>
          <w:sz w:val="22"/>
          <w:szCs w:val="22"/>
        </w:rPr>
        <w:t xml:space="preserve"> was named </w:t>
      </w:r>
      <w:r w:rsidR="0036242F">
        <w:rPr>
          <w:rFonts w:ascii="Fira Code" w:hAnsi="Fira Code" w:cs="Fira Code"/>
          <w:sz w:val="22"/>
          <w:szCs w:val="22"/>
        </w:rPr>
        <w:t xml:space="preserve">trustee </w:t>
      </w:r>
      <w:r w:rsidR="0097120C">
        <w:rPr>
          <w:rFonts w:ascii="Fira Code" w:hAnsi="Fira Code" w:cs="Fira Code"/>
          <w:sz w:val="22"/>
          <w:szCs w:val="22"/>
        </w:rPr>
        <w:t xml:space="preserve">by </w:t>
      </w:r>
      <w:r w:rsidR="00171510">
        <w:rPr>
          <w:rFonts w:ascii="Fira Code" w:hAnsi="Fira Code" w:cs="Fira Code"/>
          <w:sz w:val="22"/>
          <w:szCs w:val="22"/>
        </w:rPr>
        <w:t>th</w:t>
      </w:r>
      <w:r w:rsidR="00361C40" w:rsidRPr="00361C40">
        <w:rPr>
          <w:rFonts w:ascii="Fira Code" w:hAnsi="Fira Code" w:cs="Fira Code"/>
          <w:sz w:val="22"/>
          <w:szCs w:val="22"/>
        </w:rPr>
        <w:t xml:space="preserve">e undersigned </w:t>
      </w:r>
      <w:r w:rsidR="00050AC7" w:rsidRPr="007677FB">
        <w:rPr>
          <w:rFonts w:ascii="Fira Code" w:hAnsi="Fira Code" w:cs="Fira Code"/>
          <w:sz w:val="22"/>
          <w:szCs w:val="22"/>
        </w:rPr>
        <w:t>Ami Bhavsar</w:t>
      </w:r>
      <w:r w:rsidR="000A312F">
        <w:rPr>
          <w:rFonts w:ascii="Fira Code" w:hAnsi="Fira Code" w:cs="Fira Code"/>
          <w:sz w:val="22"/>
          <w:szCs w:val="22"/>
        </w:rPr>
        <w:t xml:space="preserve">, the </w:t>
      </w:r>
      <w:r w:rsidR="00050AC7" w:rsidRPr="007677FB">
        <w:rPr>
          <w:rFonts w:ascii="Fira Code" w:hAnsi="Fira Code" w:cs="Fira Code"/>
          <w:sz w:val="22"/>
          <w:szCs w:val="22"/>
        </w:rPr>
        <w:t>Foreclosure Services Manager</w:t>
      </w:r>
      <w:r w:rsidR="00C35DAD">
        <w:rPr>
          <w:rFonts w:ascii="Fira Code" w:hAnsi="Fira Code" w:cs="Fira Code"/>
          <w:sz w:val="22"/>
          <w:szCs w:val="22"/>
        </w:rPr>
        <w:t xml:space="preserve"> from </w:t>
      </w:r>
      <w:r w:rsidR="007677FB" w:rsidRPr="007677FB">
        <w:rPr>
          <w:rFonts w:ascii="Fira Code" w:hAnsi="Fira Code" w:cs="Fira Code"/>
          <w:sz w:val="22"/>
          <w:szCs w:val="22"/>
        </w:rPr>
        <w:t>Bank of America, N.A</w:t>
      </w:r>
      <w:r w:rsidR="003B7BE2">
        <w:rPr>
          <w:rFonts w:ascii="Fira Code" w:hAnsi="Fira Code" w:cs="Fira Code"/>
          <w:sz w:val="22"/>
          <w:szCs w:val="22"/>
        </w:rPr>
        <w:t xml:space="preserve"> </w:t>
      </w:r>
      <w:r w:rsidR="007677FB" w:rsidRPr="007677FB">
        <w:rPr>
          <w:rFonts w:ascii="Fira Code" w:hAnsi="Fira Code" w:cs="Fira Code"/>
          <w:sz w:val="22"/>
          <w:szCs w:val="22"/>
        </w:rPr>
        <w:t>by Carrington</w:t>
      </w:r>
      <w:r w:rsidR="003B7BE2">
        <w:rPr>
          <w:rFonts w:ascii="Fira Code" w:hAnsi="Fira Code" w:cs="Fira Code"/>
          <w:sz w:val="22"/>
          <w:szCs w:val="22"/>
        </w:rPr>
        <w:t xml:space="preserve"> </w:t>
      </w:r>
      <w:r w:rsidR="007677FB" w:rsidRPr="007677FB">
        <w:rPr>
          <w:rFonts w:ascii="Fira Code" w:hAnsi="Fira Code" w:cs="Fira Code"/>
          <w:sz w:val="22"/>
          <w:szCs w:val="22"/>
        </w:rPr>
        <w:t>Mortgage Services, LLC as servicer and</w:t>
      </w:r>
      <w:r w:rsidR="003B7BE2">
        <w:rPr>
          <w:rFonts w:ascii="Fira Code" w:hAnsi="Fira Code" w:cs="Fira Code"/>
          <w:sz w:val="22"/>
          <w:szCs w:val="22"/>
        </w:rPr>
        <w:t xml:space="preserve"> </w:t>
      </w:r>
      <w:r w:rsidR="005E5711">
        <w:rPr>
          <w:rFonts w:ascii="Fira Code" w:hAnsi="Fira Code" w:cs="Fira Code"/>
          <w:sz w:val="22"/>
          <w:szCs w:val="22"/>
        </w:rPr>
        <w:t xml:space="preserve">attorney-in-fact </w:t>
      </w:r>
      <w:r w:rsidR="0055024E">
        <w:rPr>
          <w:rFonts w:ascii="Fira Code" w:hAnsi="Fira Code" w:cs="Fira Code"/>
          <w:sz w:val="22"/>
          <w:szCs w:val="22"/>
        </w:rPr>
        <w:t>recorded with the Nez Per</w:t>
      </w:r>
      <w:r w:rsidR="0092254C">
        <w:rPr>
          <w:rFonts w:ascii="Fira Code" w:hAnsi="Fira Code" w:cs="Fira Code"/>
          <w:sz w:val="22"/>
          <w:szCs w:val="22"/>
        </w:rPr>
        <w:t xml:space="preserve">ce County </w:t>
      </w:r>
      <w:r w:rsidR="00C40B6B" w:rsidRPr="00C40B6B">
        <w:rPr>
          <w:rFonts w:ascii="Fira Code" w:hAnsi="Fira Code" w:cs="Fira Code"/>
          <w:sz w:val="22"/>
          <w:szCs w:val="22"/>
        </w:rPr>
        <w:t>Clerk/Auditor/Recorder</w:t>
      </w:r>
      <w:r w:rsidR="00443C90">
        <w:rPr>
          <w:rFonts w:ascii="Fira Code" w:hAnsi="Fira Code" w:cs="Fira Code"/>
          <w:sz w:val="22"/>
          <w:szCs w:val="22"/>
        </w:rPr>
        <w:t xml:space="preserve"> office</w:t>
      </w:r>
      <w:r w:rsidR="00846263">
        <w:rPr>
          <w:rFonts w:ascii="Fira Code" w:hAnsi="Fira Code" w:cs="Fira Code"/>
          <w:sz w:val="22"/>
          <w:szCs w:val="22"/>
        </w:rPr>
        <w:t xml:space="preserve"> </w:t>
      </w:r>
      <w:r w:rsidR="00C40B6B">
        <w:rPr>
          <w:rFonts w:ascii="Fira Code" w:hAnsi="Fira Code" w:cs="Fira Code"/>
          <w:sz w:val="22"/>
          <w:szCs w:val="22"/>
        </w:rPr>
        <w:t>(</w:t>
      </w:r>
      <w:r w:rsidR="00871A9C">
        <w:rPr>
          <w:rFonts w:ascii="Fira Code" w:hAnsi="Fira Code" w:cs="Fira Code"/>
          <w:sz w:val="22"/>
          <w:szCs w:val="22"/>
        </w:rPr>
        <w:t xml:space="preserve">COUNTY </w:t>
      </w:r>
      <w:r w:rsidR="00846263">
        <w:rPr>
          <w:rFonts w:ascii="Fira Code" w:hAnsi="Fira Code" w:cs="Fira Code"/>
          <w:sz w:val="22"/>
          <w:szCs w:val="22"/>
        </w:rPr>
        <w:lastRenderedPageBreak/>
        <w:t>RECORDER</w:t>
      </w:r>
      <w:r w:rsidR="00C40B6B">
        <w:rPr>
          <w:rFonts w:ascii="Fira Code" w:hAnsi="Fira Code" w:cs="Fira Code"/>
          <w:sz w:val="22"/>
          <w:szCs w:val="22"/>
        </w:rPr>
        <w:t>)</w:t>
      </w:r>
      <w:r w:rsidR="005E5711">
        <w:rPr>
          <w:rFonts w:ascii="Fira Code" w:hAnsi="Fira Code" w:cs="Fira Code"/>
          <w:sz w:val="22"/>
          <w:szCs w:val="22"/>
        </w:rPr>
        <w:t xml:space="preserve"> </w:t>
      </w:r>
      <w:r w:rsidR="00590273">
        <w:rPr>
          <w:rFonts w:ascii="Fira Code" w:hAnsi="Fira Code" w:cs="Fira Code"/>
          <w:sz w:val="22"/>
          <w:szCs w:val="22"/>
        </w:rPr>
        <w:t xml:space="preserve">as </w:t>
      </w:r>
      <w:r w:rsidR="0003372B" w:rsidRPr="0003372B">
        <w:rPr>
          <w:rFonts w:ascii="Fira Code" w:hAnsi="Fira Code" w:cs="Fira Code"/>
          <w:sz w:val="22"/>
          <w:szCs w:val="22"/>
        </w:rPr>
        <w:t>Inst</w:t>
      </w:r>
      <w:r w:rsidR="004C723B">
        <w:rPr>
          <w:rFonts w:ascii="Fira Code" w:hAnsi="Fira Code" w:cs="Fira Code"/>
          <w:sz w:val="22"/>
          <w:szCs w:val="22"/>
        </w:rPr>
        <w:t>rument</w:t>
      </w:r>
      <w:r w:rsidR="0003372B" w:rsidRPr="0003372B">
        <w:rPr>
          <w:rFonts w:ascii="Fira Code" w:hAnsi="Fira Code" w:cs="Fira Code"/>
          <w:sz w:val="22"/>
          <w:szCs w:val="22"/>
        </w:rPr>
        <w:t xml:space="preserve"> </w:t>
      </w:r>
      <w:r w:rsidR="00220304">
        <w:rPr>
          <w:rFonts w:ascii="Fira Code" w:hAnsi="Fira Code" w:cs="Fira Code"/>
          <w:sz w:val="22"/>
          <w:szCs w:val="22"/>
        </w:rPr>
        <w:t xml:space="preserve">Number </w:t>
      </w:r>
      <w:r w:rsidR="0003372B" w:rsidRPr="0003372B">
        <w:rPr>
          <w:rFonts w:ascii="Fira Code" w:hAnsi="Fira Code" w:cs="Fira Code"/>
          <w:sz w:val="22"/>
          <w:szCs w:val="22"/>
        </w:rPr>
        <w:t xml:space="preserve">902078 </w:t>
      </w:r>
      <w:r w:rsidR="00220304">
        <w:rPr>
          <w:rFonts w:ascii="Fira Code" w:hAnsi="Fira Code" w:cs="Fira Code"/>
          <w:sz w:val="22"/>
          <w:szCs w:val="22"/>
        </w:rPr>
        <w:t xml:space="preserve">shown in </w:t>
      </w:r>
      <w:r w:rsidR="0003372B" w:rsidRPr="0003372B">
        <w:rPr>
          <w:rFonts w:ascii="Fira Code" w:hAnsi="Fira Code" w:cs="Fira Code"/>
          <w:sz w:val="22"/>
          <w:szCs w:val="22"/>
        </w:rPr>
        <w:t>Exhibit P</w:t>
      </w:r>
      <w:r w:rsidR="00F710E6">
        <w:rPr>
          <w:rFonts w:ascii="Fira Code" w:hAnsi="Fira Code" w:cs="Fira Code"/>
          <w:sz w:val="22"/>
          <w:szCs w:val="22"/>
        </w:rPr>
        <w:t xml:space="preserve"> </w:t>
      </w:r>
      <w:del w:id="391" w:author="Quantum Bass" w:date="2023-03-14T21:11:00Z">
        <w:r w:rsidR="00F710E6" w:rsidDel="002766EF">
          <w:rPr>
            <w:rFonts w:ascii="Fira Code" w:hAnsi="Fira Code" w:cs="Fira Code"/>
            <w:sz w:val="22"/>
            <w:szCs w:val="22"/>
          </w:rPr>
          <w:delText>pg</w:delText>
        </w:r>
      </w:del>
      <w:ins w:id="392" w:author="Quantum Bass" w:date="2023-03-14T21:11:00Z">
        <w:r w:rsidR="002766EF">
          <w:rPr>
            <w:rFonts w:ascii="Fira Code" w:hAnsi="Fira Code" w:cs="Fira Code"/>
            <w:sz w:val="22"/>
            <w:szCs w:val="22"/>
          </w:rPr>
          <w:t>pg.</w:t>
        </w:r>
      </w:ins>
      <w:r w:rsidR="00F710E6">
        <w:rPr>
          <w:rFonts w:ascii="Fira Code" w:hAnsi="Fira Code" w:cs="Fira Code"/>
          <w:sz w:val="22"/>
          <w:szCs w:val="22"/>
        </w:rPr>
        <w:t xml:space="preserve"> </w:t>
      </w:r>
      <w:del w:id="393" w:author="Quantum Bass" w:date="2023-03-14T21:16:00Z">
        <w:r w:rsidR="00F710E6" w:rsidDel="007063CA">
          <w:rPr>
            <w:rFonts w:ascii="Fira Code" w:hAnsi="Fira Code" w:cs="Fira Code"/>
            <w:sz w:val="22"/>
            <w:szCs w:val="22"/>
          </w:rPr>
          <w:delText>1</w:delText>
        </w:r>
      </w:del>
      <w:ins w:id="394" w:author="Quantum Bass" w:date="2023-03-14T21:16:00Z">
        <w:r w:rsidR="007063CA">
          <w:rPr>
            <w:rFonts w:ascii="Fira Code" w:hAnsi="Fira Code" w:cs="Fira Code"/>
            <w:sz w:val="22"/>
            <w:szCs w:val="22"/>
          </w:rPr>
          <w:t>1.</w:t>
        </w:r>
      </w:ins>
    </w:p>
    <w:p w14:paraId="641345EB" w14:textId="6E6E7428" w:rsidR="007C6B21" w:rsidRDefault="00035263" w:rsidP="004F4586">
      <w:pPr>
        <w:widowControl/>
        <w:tabs>
          <w:tab w:val="left" w:pos="-1440"/>
          <w:tab w:val="left" w:pos="-144"/>
          <w:tab w:val="left" w:pos="720"/>
          <w:tab w:val="left" w:pos="2250"/>
          <w:tab w:val="left" w:pos="3456"/>
        </w:tabs>
        <w:spacing w:line="480" w:lineRule="auto"/>
        <w:ind w:left="720"/>
        <w:rPr>
          <w:rFonts w:ascii="Fira Code" w:hAnsi="Fira Code" w:cs="Fira Code"/>
          <w:sz w:val="22"/>
          <w:szCs w:val="22"/>
        </w:rPr>
      </w:pPr>
      <w:r>
        <w:rPr>
          <w:rFonts w:ascii="Fira Code" w:hAnsi="Fira Code" w:cs="Fira Code"/>
          <w:sz w:val="22"/>
          <w:szCs w:val="22"/>
        </w:rPr>
        <w:t xml:space="preserve">2.3.b </w:t>
      </w:r>
      <w:r w:rsidR="00F00FA0">
        <w:rPr>
          <w:rFonts w:ascii="Fira Code" w:hAnsi="Fira Code" w:cs="Fira Code"/>
          <w:sz w:val="22"/>
          <w:szCs w:val="22"/>
        </w:rPr>
        <w:t>Mailing</w:t>
      </w:r>
      <w:r w:rsidR="0040789F" w:rsidRPr="0040789F">
        <w:rPr>
          <w:rFonts w:ascii="Fira Code" w:hAnsi="Fira Code" w:cs="Fira Code"/>
          <w:sz w:val="22"/>
          <w:szCs w:val="22"/>
        </w:rPr>
        <w:t xml:space="preserve"> address 4100 E. Mississippi</w:t>
      </w:r>
      <w:r w:rsidR="004F4586">
        <w:rPr>
          <w:rFonts w:ascii="Fira Code" w:hAnsi="Fira Code" w:cs="Fira Code"/>
          <w:sz w:val="22"/>
          <w:szCs w:val="22"/>
        </w:rPr>
        <w:t xml:space="preserve"> </w:t>
      </w:r>
      <w:r w:rsidR="0040789F" w:rsidRPr="0040789F">
        <w:rPr>
          <w:rFonts w:ascii="Fira Code" w:hAnsi="Fira Code" w:cs="Fira Code"/>
          <w:sz w:val="22"/>
          <w:szCs w:val="22"/>
        </w:rPr>
        <w:t>Avenue, Suite 420,</w:t>
      </w:r>
      <w:r w:rsidR="004F4586">
        <w:rPr>
          <w:rFonts w:ascii="Fira Code" w:hAnsi="Fira Code" w:cs="Fira Code"/>
          <w:sz w:val="22"/>
          <w:szCs w:val="22"/>
        </w:rPr>
        <w:t xml:space="preserve"> </w:t>
      </w:r>
      <w:r w:rsidR="0040789F" w:rsidRPr="0040789F">
        <w:rPr>
          <w:rFonts w:ascii="Fira Code" w:hAnsi="Fira Code" w:cs="Fira Code"/>
          <w:sz w:val="22"/>
          <w:szCs w:val="22"/>
        </w:rPr>
        <w:t>Denver, CO 80246</w:t>
      </w:r>
      <w:r w:rsidR="008D3288">
        <w:rPr>
          <w:rFonts w:ascii="Fira Code" w:hAnsi="Fira Code" w:cs="Fira Code"/>
          <w:sz w:val="22"/>
          <w:szCs w:val="22"/>
        </w:rPr>
        <w:t xml:space="preserve"> </w:t>
      </w:r>
      <w:r w:rsidR="002F5A96">
        <w:rPr>
          <w:rFonts w:ascii="Fira Code" w:hAnsi="Fira Code" w:cs="Fira Code"/>
          <w:sz w:val="22"/>
          <w:szCs w:val="22"/>
        </w:rPr>
        <w:t xml:space="preserve">is the most prominent </w:t>
      </w:r>
      <w:r w:rsidR="00226171">
        <w:rPr>
          <w:rFonts w:ascii="Fira Code" w:hAnsi="Fira Code" w:cs="Fira Code"/>
          <w:sz w:val="22"/>
          <w:szCs w:val="22"/>
        </w:rPr>
        <w:t xml:space="preserve">used address </w:t>
      </w:r>
      <w:r w:rsidR="00236DBD">
        <w:rPr>
          <w:rFonts w:ascii="Fira Code" w:hAnsi="Fira Code" w:cs="Fira Code"/>
          <w:sz w:val="22"/>
          <w:szCs w:val="22"/>
        </w:rPr>
        <w:t xml:space="preserve">presented </w:t>
      </w:r>
      <w:r w:rsidR="00575B0F">
        <w:rPr>
          <w:rFonts w:ascii="Fira Code" w:hAnsi="Fira Code" w:cs="Fira Code"/>
          <w:sz w:val="22"/>
          <w:szCs w:val="22"/>
        </w:rPr>
        <w:t xml:space="preserve">when a call for </w:t>
      </w:r>
      <w:r w:rsidR="00927E2B">
        <w:rPr>
          <w:rFonts w:ascii="Fira Code" w:hAnsi="Fira Code" w:cs="Fira Code"/>
          <w:sz w:val="22"/>
          <w:szCs w:val="22"/>
        </w:rPr>
        <w:t>in reference to contact</w:t>
      </w:r>
      <w:r w:rsidR="00144397">
        <w:rPr>
          <w:rFonts w:ascii="Fira Code" w:hAnsi="Fira Code" w:cs="Fira Code"/>
          <w:sz w:val="22"/>
          <w:szCs w:val="22"/>
        </w:rPr>
        <w:t xml:space="preserve"> </w:t>
      </w:r>
      <w:r w:rsidR="00AC2830">
        <w:rPr>
          <w:rFonts w:ascii="Fira Code" w:hAnsi="Fira Code" w:cs="Fira Code"/>
          <w:sz w:val="22"/>
          <w:szCs w:val="22"/>
        </w:rPr>
        <w:t xml:space="preserve">which is shown </w:t>
      </w:r>
      <w:r w:rsidR="008F4A2A">
        <w:rPr>
          <w:rFonts w:ascii="Fira Code" w:hAnsi="Fira Code" w:cs="Fira Code"/>
          <w:sz w:val="22"/>
          <w:szCs w:val="22"/>
        </w:rPr>
        <w:t xml:space="preserve">in Exhibit N </w:t>
      </w:r>
      <w:del w:id="395" w:author="Quantum Bass" w:date="2023-03-14T21:11:00Z">
        <w:r w:rsidR="008F4A2A" w:rsidDel="002766EF">
          <w:rPr>
            <w:rFonts w:ascii="Fira Code" w:hAnsi="Fira Code" w:cs="Fira Code"/>
            <w:sz w:val="22"/>
            <w:szCs w:val="22"/>
          </w:rPr>
          <w:delText>pg</w:delText>
        </w:r>
      </w:del>
      <w:ins w:id="396" w:author="Quantum Bass" w:date="2023-03-14T21:11:00Z">
        <w:r w:rsidR="002766EF">
          <w:rPr>
            <w:rFonts w:ascii="Fira Code" w:hAnsi="Fira Code" w:cs="Fira Code"/>
            <w:sz w:val="22"/>
            <w:szCs w:val="22"/>
          </w:rPr>
          <w:t>pg.</w:t>
        </w:r>
      </w:ins>
      <w:r w:rsidR="008F4A2A">
        <w:rPr>
          <w:rFonts w:ascii="Fira Code" w:hAnsi="Fira Code" w:cs="Fira Code"/>
          <w:sz w:val="22"/>
          <w:szCs w:val="22"/>
        </w:rPr>
        <w:t xml:space="preserve"> </w:t>
      </w:r>
      <w:r w:rsidR="00614EC1">
        <w:rPr>
          <w:rFonts w:ascii="Fira Code" w:hAnsi="Fira Code" w:cs="Fira Code"/>
          <w:sz w:val="22"/>
          <w:szCs w:val="22"/>
        </w:rPr>
        <w:t>1,</w:t>
      </w:r>
      <w:r w:rsidR="00FA2E0F">
        <w:rPr>
          <w:rFonts w:ascii="Fira Code" w:hAnsi="Fira Code" w:cs="Fira Code"/>
          <w:sz w:val="22"/>
          <w:szCs w:val="22"/>
        </w:rPr>
        <w:t>3</w:t>
      </w:r>
      <w:r w:rsidR="00614EC1">
        <w:rPr>
          <w:rFonts w:ascii="Fira Code" w:hAnsi="Fira Code" w:cs="Fira Code"/>
          <w:sz w:val="22"/>
          <w:szCs w:val="22"/>
        </w:rPr>
        <w:t>,</w:t>
      </w:r>
      <w:r w:rsidR="002478B5">
        <w:rPr>
          <w:rFonts w:ascii="Fira Code" w:hAnsi="Fira Code" w:cs="Fira Code"/>
          <w:sz w:val="22"/>
          <w:szCs w:val="22"/>
        </w:rPr>
        <w:t>6,</w:t>
      </w:r>
      <w:r w:rsidR="008F4A2A">
        <w:rPr>
          <w:rFonts w:ascii="Fira Code" w:hAnsi="Fira Code" w:cs="Fira Code"/>
          <w:sz w:val="22"/>
          <w:szCs w:val="22"/>
        </w:rPr>
        <w:t xml:space="preserve">11, in Exhibit O </w:t>
      </w:r>
      <w:del w:id="397" w:author="Quantum Bass" w:date="2023-03-14T21:11:00Z">
        <w:r w:rsidR="008F4A2A" w:rsidDel="002766EF">
          <w:rPr>
            <w:rFonts w:ascii="Fira Code" w:hAnsi="Fira Code" w:cs="Fira Code"/>
            <w:sz w:val="22"/>
            <w:szCs w:val="22"/>
          </w:rPr>
          <w:delText>pg</w:delText>
        </w:r>
      </w:del>
      <w:ins w:id="398" w:author="Quantum Bass" w:date="2023-03-14T21:11:00Z">
        <w:r w:rsidR="002766EF">
          <w:rPr>
            <w:rFonts w:ascii="Fira Code" w:hAnsi="Fira Code" w:cs="Fira Code"/>
            <w:sz w:val="22"/>
            <w:szCs w:val="22"/>
          </w:rPr>
          <w:t>pg.</w:t>
        </w:r>
      </w:ins>
      <w:r w:rsidR="008F4A2A">
        <w:rPr>
          <w:rFonts w:ascii="Fira Code" w:hAnsi="Fira Code" w:cs="Fira Code"/>
          <w:sz w:val="22"/>
          <w:szCs w:val="22"/>
        </w:rPr>
        <w:t xml:space="preserve"> 1, </w:t>
      </w:r>
      <w:r w:rsidR="00AC2830">
        <w:rPr>
          <w:rFonts w:ascii="Fira Code" w:hAnsi="Fira Code" w:cs="Fira Code"/>
          <w:sz w:val="22"/>
          <w:szCs w:val="22"/>
        </w:rPr>
        <w:t xml:space="preserve">in Exhibit </w:t>
      </w:r>
      <w:r w:rsidR="005B2817">
        <w:rPr>
          <w:rFonts w:ascii="Fira Code" w:hAnsi="Fira Code" w:cs="Fira Code"/>
          <w:sz w:val="22"/>
          <w:szCs w:val="22"/>
        </w:rPr>
        <w:t>P</w:t>
      </w:r>
      <w:r w:rsidR="007406D0">
        <w:rPr>
          <w:rFonts w:ascii="Fira Code" w:hAnsi="Fira Code" w:cs="Fira Code"/>
          <w:sz w:val="22"/>
          <w:szCs w:val="22"/>
        </w:rPr>
        <w:t xml:space="preserve"> pg. 1</w:t>
      </w:r>
      <w:r w:rsidR="00DF455A">
        <w:rPr>
          <w:rFonts w:ascii="Fira Code" w:hAnsi="Fira Code" w:cs="Fira Code"/>
          <w:sz w:val="22"/>
          <w:szCs w:val="22"/>
        </w:rPr>
        <w:t>,</w:t>
      </w:r>
      <w:r w:rsidR="00FE0312">
        <w:rPr>
          <w:rFonts w:ascii="Fira Code" w:hAnsi="Fira Code" w:cs="Fira Code"/>
          <w:sz w:val="22"/>
          <w:szCs w:val="22"/>
        </w:rPr>
        <w:t xml:space="preserve"> and </w:t>
      </w:r>
      <w:r w:rsidR="00E02B26">
        <w:rPr>
          <w:rFonts w:ascii="Fira Code" w:hAnsi="Fira Code" w:cs="Fira Code"/>
          <w:sz w:val="22"/>
          <w:szCs w:val="22"/>
        </w:rPr>
        <w:t>many others.</w:t>
      </w:r>
      <w:r w:rsidR="00DF455A">
        <w:rPr>
          <w:rFonts w:ascii="Fira Code" w:hAnsi="Fira Code" w:cs="Fira Code"/>
          <w:sz w:val="22"/>
          <w:szCs w:val="22"/>
        </w:rPr>
        <w:t xml:space="preserve"> </w:t>
      </w:r>
    </w:p>
    <w:p w14:paraId="0D8FA098" w14:textId="3464107A" w:rsidR="00AE074D" w:rsidRDefault="00601939" w:rsidP="00F500D7">
      <w:pPr>
        <w:widowControl/>
        <w:tabs>
          <w:tab w:val="left" w:pos="-1440"/>
          <w:tab w:val="left" w:pos="-144"/>
          <w:tab w:val="left" w:pos="720"/>
          <w:tab w:val="left" w:pos="2250"/>
          <w:tab w:val="left" w:pos="3456"/>
        </w:tabs>
        <w:spacing w:line="480" w:lineRule="auto"/>
        <w:ind w:left="720"/>
        <w:rPr>
          <w:rFonts w:ascii="Fira Code" w:hAnsi="Fira Code" w:cs="Fira Code"/>
          <w:sz w:val="22"/>
          <w:szCs w:val="22"/>
        </w:rPr>
      </w:pPr>
      <w:r>
        <w:rPr>
          <w:rFonts w:ascii="Fira Code" w:hAnsi="Fira Code" w:cs="Fira Code"/>
          <w:sz w:val="22"/>
          <w:szCs w:val="22"/>
        </w:rPr>
        <w:t xml:space="preserve">2.3.c </w:t>
      </w:r>
      <w:r w:rsidR="007C1492">
        <w:rPr>
          <w:rFonts w:ascii="Fira Code" w:hAnsi="Fira Code" w:cs="Fira Code"/>
          <w:sz w:val="22"/>
          <w:szCs w:val="22"/>
        </w:rPr>
        <w:t xml:space="preserve">It was </w:t>
      </w:r>
      <w:r w:rsidR="0040789F" w:rsidRPr="0040789F">
        <w:rPr>
          <w:rFonts w:ascii="Fira Code" w:hAnsi="Fira Code" w:cs="Fira Code"/>
          <w:sz w:val="22"/>
          <w:szCs w:val="22"/>
        </w:rPr>
        <w:t>said trustee to have all the powers, effective forthwith.</w:t>
      </w:r>
    </w:p>
    <w:p w14:paraId="6420BDBE" w14:textId="5A108C9B" w:rsidR="00F37FD6" w:rsidRPr="008813BB" w:rsidRDefault="00F37FD6" w:rsidP="003F6BDB">
      <w:pPr>
        <w:widowControl/>
        <w:tabs>
          <w:tab w:val="left" w:pos="-1440"/>
          <w:tab w:val="left" w:pos="-144"/>
          <w:tab w:val="left" w:pos="720"/>
          <w:tab w:val="left" w:pos="2250"/>
          <w:tab w:val="left" w:pos="3456"/>
        </w:tabs>
        <w:spacing w:line="480" w:lineRule="auto"/>
        <w:rPr>
          <w:rFonts w:ascii="Fira Code" w:hAnsi="Fira Code" w:cs="Fira Code"/>
          <w:sz w:val="22"/>
          <w:szCs w:val="22"/>
        </w:rPr>
      </w:pPr>
    </w:p>
    <w:p w14:paraId="7DBC74A0" w14:textId="3E6EEC88" w:rsidR="008813BB" w:rsidRPr="008813BB" w:rsidRDefault="009D686F" w:rsidP="009D686F">
      <w:pPr>
        <w:widowControl/>
        <w:tabs>
          <w:tab w:val="left" w:pos="-1440"/>
          <w:tab w:val="left" w:pos="-144"/>
          <w:tab w:val="left" w:pos="720"/>
          <w:tab w:val="left" w:pos="2250"/>
          <w:tab w:val="left" w:pos="3456"/>
        </w:tabs>
        <w:spacing w:line="480" w:lineRule="auto"/>
        <w:rPr>
          <w:rFonts w:ascii="Fira Code" w:hAnsi="Fira Code" w:cs="Fira Code"/>
          <w:sz w:val="22"/>
          <w:szCs w:val="22"/>
        </w:rPr>
      </w:pPr>
      <w:r>
        <w:rPr>
          <w:rFonts w:ascii="Fira Code" w:hAnsi="Fira Code" w:cs="Fira Code"/>
          <w:sz w:val="22"/>
          <w:szCs w:val="22"/>
        </w:rPr>
        <w:t>2</w:t>
      </w:r>
      <w:r w:rsidR="008813BB" w:rsidRPr="008813BB">
        <w:rPr>
          <w:rFonts w:ascii="Fira Code" w:hAnsi="Fira Code" w:cs="Fira Code"/>
          <w:sz w:val="22"/>
          <w:szCs w:val="22"/>
        </w:rPr>
        <w:t>.</w:t>
      </w:r>
      <w:r>
        <w:rPr>
          <w:rFonts w:ascii="Fira Code" w:hAnsi="Fira Code" w:cs="Fira Code"/>
          <w:sz w:val="22"/>
          <w:szCs w:val="22"/>
        </w:rPr>
        <w:t>4</w:t>
      </w:r>
      <w:r w:rsidR="008813BB" w:rsidRPr="008813BB">
        <w:rPr>
          <w:rFonts w:ascii="Fira Code" w:hAnsi="Fira Code" w:cs="Fira Code"/>
          <w:sz w:val="22"/>
          <w:szCs w:val="22"/>
        </w:rPr>
        <w:t xml:space="preserve"> Carrington Mortgage Services (</w:t>
      </w:r>
      <w:ins w:id="399" w:author="Quantum Bass" w:date="2023-03-15T13:14:00Z">
        <w:r w:rsidR="00184A2A" w:rsidRPr="00172DFA">
          <w:rPr>
            <w:rFonts w:ascii="Fira Code" w:hAnsi="Fira Code" w:cs="Fira Code"/>
            <w:sz w:val="22"/>
            <w:szCs w:val="22"/>
          </w:rPr>
          <w:t>hereinafter</w:t>
        </w:r>
        <w:r w:rsidR="00184A2A">
          <w:rPr>
            <w:rFonts w:ascii="Fira Code" w:hAnsi="Fira Code" w:cs="Fira Code"/>
            <w:sz w:val="22"/>
            <w:szCs w:val="22"/>
          </w:rPr>
          <w:t xml:space="preserve"> </w:t>
        </w:r>
      </w:ins>
      <w:r w:rsidR="008813BB" w:rsidRPr="008813BB">
        <w:rPr>
          <w:rFonts w:ascii="Fira Code" w:hAnsi="Fira Code" w:cs="Fira Code"/>
          <w:sz w:val="22"/>
          <w:szCs w:val="22"/>
        </w:rPr>
        <w:t>"Carrington") is a servicing company for Bank of America.</w:t>
      </w:r>
    </w:p>
    <w:p w14:paraId="41D31EC7" w14:textId="6C44325F" w:rsidR="008813BB" w:rsidRPr="008813BB" w:rsidDel="00463C88" w:rsidRDefault="008813BB">
      <w:pPr>
        <w:widowControl/>
        <w:tabs>
          <w:tab w:val="left" w:pos="-1440"/>
          <w:tab w:val="left" w:pos="-144"/>
          <w:tab w:val="left" w:pos="720"/>
          <w:tab w:val="left" w:pos="2250"/>
          <w:tab w:val="left" w:pos="3456"/>
        </w:tabs>
        <w:spacing w:line="480" w:lineRule="auto"/>
        <w:rPr>
          <w:del w:id="400" w:author="Quantum Bass" w:date="2023-03-15T10:54:00Z"/>
          <w:rFonts w:ascii="Fira Code" w:hAnsi="Fira Code" w:cs="Fira Code"/>
          <w:sz w:val="22"/>
          <w:szCs w:val="22"/>
        </w:rPr>
        <w:pPrChange w:id="401" w:author="Quantum Bass" w:date="2023-03-15T10:54:00Z">
          <w:pPr>
            <w:widowControl/>
            <w:tabs>
              <w:tab w:val="left" w:pos="-1440"/>
              <w:tab w:val="left" w:pos="-144"/>
              <w:tab w:val="left" w:pos="720"/>
              <w:tab w:val="left" w:pos="2250"/>
              <w:tab w:val="left" w:pos="3456"/>
            </w:tabs>
            <w:spacing w:line="480" w:lineRule="auto"/>
            <w:ind w:left="720"/>
          </w:pPr>
        </w:pPrChange>
      </w:pPr>
    </w:p>
    <w:p w14:paraId="2DC57CD2" w14:textId="21796641" w:rsidR="00F13F94" w:rsidRPr="00284534" w:rsidDel="00463C88" w:rsidRDefault="008813BB">
      <w:pPr>
        <w:pStyle w:val="BodyText2"/>
        <w:tabs>
          <w:tab w:val="left" w:pos="2250"/>
        </w:tabs>
        <w:spacing w:line="480" w:lineRule="auto"/>
        <w:ind w:firstLine="0"/>
        <w:rPr>
          <w:del w:id="402" w:author="Quantum Bass" w:date="2023-03-15T10:54:00Z"/>
          <w:rFonts w:ascii="Fira Code" w:hAnsi="Fira Code" w:cs="Fira Code"/>
          <w:strike/>
          <w:sz w:val="22"/>
          <w:szCs w:val="22"/>
        </w:rPr>
      </w:pPr>
      <w:commentRangeStart w:id="403"/>
      <w:del w:id="404" w:author="Quantum Bass" w:date="2023-03-15T10:54:00Z">
        <w:r w:rsidRPr="00284534" w:rsidDel="00463C88">
          <w:rPr>
            <w:rFonts w:ascii="Fira Code" w:hAnsi="Fira Code" w:cs="Fira Code"/>
            <w:strike/>
            <w:sz w:val="22"/>
            <w:szCs w:val="22"/>
          </w:rPr>
          <w:delText>5. Land Title of Nez Perce County ("Land Title") is a title company.</w:delText>
        </w:r>
        <w:commentRangeEnd w:id="403"/>
        <w:r w:rsidR="00DD2DBB" w:rsidRPr="00284534" w:rsidDel="00463C88">
          <w:rPr>
            <w:rStyle w:val="CommentReference"/>
            <w:rFonts w:ascii="Courier New" w:hAnsi="Courier New" w:cs="Courier New"/>
            <w:strike/>
          </w:rPr>
          <w:commentReference w:id="403"/>
        </w:r>
      </w:del>
    </w:p>
    <w:p w14:paraId="7AB0B446" w14:textId="77777777" w:rsidR="00BE191E" w:rsidRDefault="00BE191E">
      <w:pPr>
        <w:pStyle w:val="BodyText2"/>
        <w:tabs>
          <w:tab w:val="left" w:pos="2250"/>
        </w:tabs>
        <w:spacing w:line="480" w:lineRule="auto"/>
        <w:ind w:firstLine="0"/>
        <w:rPr>
          <w:rFonts w:ascii="Fira Code" w:hAnsi="Fira Code" w:cs="Fira Code"/>
          <w:sz w:val="22"/>
          <w:szCs w:val="22"/>
        </w:rPr>
        <w:pPrChange w:id="405" w:author="Quantum Bass" w:date="2023-03-15T10:54:00Z">
          <w:pPr>
            <w:pStyle w:val="BodyText2"/>
            <w:tabs>
              <w:tab w:val="left" w:pos="2250"/>
            </w:tabs>
            <w:spacing w:line="480" w:lineRule="auto"/>
            <w:ind w:left="720" w:firstLine="0"/>
          </w:pPr>
        </w:pPrChange>
      </w:pPr>
    </w:p>
    <w:p w14:paraId="19B7CB5F" w14:textId="77777777" w:rsidR="00185CA7" w:rsidRDefault="00D106CC" w:rsidP="00185CA7">
      <w:pPr>
        <w:pStyle w:val="BodyText2"/>
        <w:numPr>
          <w:ilvl w:val="0"/>
          <w:numId w:val="5"/>
        </w:numPr>
        <w:tabs>
          <w:tab w:val="left" w:pos="2250"/>
        </w:tabs>
        <w:spacing w:line="480" w:lineRule="auto"/>
        <w:jc w:val="center"/>
        <w:rPr>
          <w:rFonts w:ascii="Fira Code" w:hAnsi="Fira Code" w:cs="Fira Code"/>
          <w:b/>
          <w:sz w:val="22"/>
          <w:szCs w:val="22"/>
        </w:rPr>
      </w:pPr>
      <w:r w:rsidRPr="00C32FEF">
        <w:rPr>
          <w:rFonts w:ascii="Fira Code" w:hAnsi="Fira Code" w:cs="Fira Code"/>
          <w:b/>
          <w:sz w:val="22"/>
          <w:szCs w:val="22"/>
        </w:rPr>
        <w:t>JURISDICTION AND VENUE</w:t>
      </w:r>
    </w:p>
    <w:p w14:paraId="38E33A39" w14:textId="34EA57EA" w:rsidR="00C065EF" w:rsidRPr="00C065EF" w:rsidRDefault="00C065EF">
      <w:pPr>
        <w:pStyle w:val="BodyText2"/>
        <w:numPr>
          <w:ilvl w:val="0"/>
          <w:numId w:val="7"/>
        </w:numPr>
        <w:tabs>
          <w:tab w:val="left" w:pos="2250"/>
        </w:tabs>
        <w:spacing w:line="480" w:lineRule="auto"/>
        <w:ind w:left="0" w:firstLine="0"/>
        <w:rPr>
          <w:ins w:id="406" w:author="Quantum Bass" w:date="2023-03-15T13:15:00Z"/>
          <w:rFonts w:ascii="Fira Code" w:hAnsi="Fira Code" w:cs="Fira Code"/>
          <w:sz w:val="22"/>
          <w:szCs w:val="22"/>
        </w:rPr>
        <w:pPrChange w:id="407" w:author="Quantum Bass" w:date="2023-03-15T14:14:00Z">
          <w:pPr>
            <w:pStyle w:val="BodyText2"/>
            <w:numPr>
              <w:numId w:val="5"/>
            </w:numPr>
            <w:tabs>
              <w:tab w:val="left" w:pos="2250"/>
            </w:tabs>
            <w:spacing w:line="480" w:lineRule="auto"/>
            <w:ind w:left="-360" w:hanging="720"/>
            <w:jc w:val="center"/>
          </w:pPr>
        </w:pPrChange>
      </w:pPr>
      <w:ins w:id="408" w:author="Quantum Bass" w:date="2023-03-15T13:15:00Z">
        <w:r w:rsidRPr="00C065EF">
          <w:rPr>
            <w:rFonts w:ascii="Fira Code" w:hAnsi="Fira Code" w:cs="Fira Code"/>
            <w:sz w:val="22"/>
            <w:szCs w:val="22"/>
          </w:rPr>
          <w:t>This Court has jurisdiction over the subject matter of this action and the parties pursuant to Idaho Code § 1-</w:t>
        </w:r>
      </w:ins>
      <w:ins w:id="409" w:author="Quantum Bass" w:date="2023-03-15T13:58:00Z">
        <w:r w:rsidR="001B07E8">
          <w:rPr>
            <w:rFonts w:ascii="Fira Code" w:hAnsi="Fira Code" w:cs="Fira Code"/>
            <w:sz w:val="22"/>
            <w:szCs w:val="22"/>
          </w:rPr>
          <w:t>705</w:t>
        </w:r>
      </w:ins>
      <w:ins w:id="410" w:author="Quantum Bass" w:date="2023-03-15T13:59:00Z">
        <w:r w:rsidR="003A4ED3">
          <w:rPr>
            <w:rFonts w:ascii="Fira Code" w:hAnsi="Fira Code" w:cs="Fira Code"/>
            <w:sz w:val="22"/>
            <w:szCs w:val="22"/>
          </w:rPr>
          <w:fldChar w:fldCharType="begin"/>
        </w:r>
        <w:r w:rsidR="003A4ED3">
          <w:instrText xml:space="preserve"> TA \l "</w:instrText>
        </w:r>
      </w:ins>
      <w:ins w:id="411" w:author="Quantum Bass" w:date="2023-03-15T13:15:00Z">
        <w:r w:rsidR="003A4ED3" w:rsidRPr="00FB3BAA">
          <w:rPr>
            <w:rFonts w:ascii="Fira Code" w:hAnsi="Fira Code" w:cs="Fira Code"/>
            <w:sz w:val="22"/>
            <w:szCs w:val="22"/>
          </w:rPr>
          <w:instrText>Idaho Code § 1-</w:instrText>
        </w:r>
      </w:ins>
      <w:ins w:id="412" w:author="Quantum Bass" w:date="2023-03-15T13:58:00Z">
        <w:r w:rsidR="003A4ED3" w:rsidRPr="00FB3BAA">
          <w:rPr>
            <w:rFonts w:ascii="Fira Code" w:hAnsi="Fira Code" w:cs="Fira Code"/>
            <w:sz w:val="22"/>
            <w:szCs w:val="22"/>
          </w:rPr>
          <w:instrText>705</w:instrText>
        </w:r>
      </w:ins>
      <w:ins w:id="413" w:author="Quantum Bass" w:date="2023-03-15T13:59:00Z">
        <w:r w:rsidR="003A4ED3">
          <w:instrText xml:space="preserve">" \s "Idaho Code § 1-705" \c 2 </w:instrText>
        </w:r>
        <w:r w:rsidR="003A4ED3">
          <w:rPr>
            <w:rFonts w:ascii="Fira Code" w:hAnsi="Fira Code" w:cs="Fira Code"/>
            <w:sz w:val="22"/>
            <w:szCs w:val="22"/>
          </w:rPr>
          <w:fldChar w:fldCharType="end"/>
        </w:r>
      </w:ins>
      <w:ins w:id="414" w:author="Quantum Bass" w:date="2023-03-15T13:15:00Z">
        <w:r w:rsidRPr="00C065EF">
          <w:rPr>
            <w:rFonts w:ascii="Fira Code" w:hAnsi="Fira Code" w:cs="Fira Code"/>
            <w:sz w:val="22"/>
            <w:szCs w:val="22"/>
          </w:rPr>
          <w:t xml:space="preserve"> and </w:t>
        </w:r>
      </w:ins>
      <w:ins w:id="415" w:author="Quantum Bass" w:date="2023-03-15T13:55:00Z">
        <w:r w:rsidR="0008436B" w:rsidRPr="00C065EF">
          <w:rPr>
            <w:rFonts w:ascii="Fira Code" w:hAnsi="Fira Code" w:cs="Fira Code"/>
            <w:sz w:val="22"/>
            <w:szCs w:val="22"/>
          </w:rPr>
          <w:t xml:space="preserve">Idaho Code § </w:t>
        </w:r>
      </w:ins>
      <w:ins w:id="416" w:author="Quantum Bass" w:date="2023-03-15T13:15:00Z">
        <w:r w:rsidRPr="00C065EF">
          <w:rPr>
            <w:rFonts w:ascii="Fira Code" w:hAnsi="Fira Code" w:cs="Fira Code"/>
            <w:sz w:val="22"/>
            <w:szCs w:val="22"/>
          </w:rPr>
          <w:t>3-104.</w:t>
        </w:r>
      </w:ins>
    </w:p>
    <w:p w14:paraId="04EE9ED5" w14:textId="3AFAFD8B" w:rsidR="00062D17" w:rsidDel="009351FC" w:rsidRDefault="00C065EF">
      <w:pPr>
        <w:pStyle w:val="BodyText2"/>
        <w:numPr>
          <w:ilvl w:val="0"/>
          <w:numId w:val="7"/>
        </w:numPr>
        <w:tabs>
          <w:tab w:val="left" w:pos="2250"/>
        </w:tabs>
        <w:spacing w:line="480" w:lineRule="auto"/>
        <w:ind w:left="0" w:firstLine="0"/>
        <w:rPr>
          <w:del w:id="417" w:author="Quantum Bass" w:date="2023-03-15T13:15:00Z"/>
          <w:rFonts w:ascii="Fira Code" w:hAnsi="Fira Code" w:cs="Fira Code"/>
          <w:sz w:val="22"/>
          <w:szCs w:val="22"/>
        </w:rPr>
        <w:pPrChange w:id="418" w:author="Quantum Bass" w:date="2023-03-15T14:14:00Z">
          <w:pPr>
            <w:pStyle w:val="BodyText2"/>
            <w:tabs>
              <w:tab w:val="left" w:pos="2250"/>
            </w:tabs>
            <w:spacing w:line="480" w:lineRule="auto"/>
            <w:ind w:firstLine="0"/>
          </w:pPr>
        </w:pPrChange>
      </w:pPr>
      <w:ins w:id="419" w:author="Quantum Bass" w:date="2023-03-15T13:15:00Z">
        <w:r w:rsidRPr="00C065EF">
          <w:rPr>
            <w:rFonts w:ascii="Fira Code" w:hAnsi="Fira Code" w:cs="Fira Code"/>
            <w:sz w:val="22"/>
            <w:szCs w:val="22"/>
          </w:rPr>
          <w:t>Venue is proper in this Court because the Property at issue is located in Nez Perce County, Idaho.</w:t>
        </w:r>
        <w:r w:rsidRPr="00C065EF" w:rsidDel="00C065EF">
          <w:rPr>
            <w:rFonts w:ascii="Fira Code" w:hAnsi="Fira Code" w:cs="Fira Code"/>
            <w:sz w:val="22"/>
            <w:szCs w:val="22"/>
          </w:rPr>
          <w:t xml:space="preserve"> </w:t>
        </w:r>
      </w:ins>
      <w:del w:id="420" w:author="Quantum Bass" w:date="2023-03-15T13:15:00Z">
        <w:r w:rsidR="00185CA7" w:rsidRPr="007A470C" w:rsidDel="00C065EF">
          <w:rPr>
            <w:rFonts w:ascii="Fira Code" w:hAnsi="Fira Code" w:cs="Fira Code"/>
            <w:sz w:val="22"/>
            <w:szCs w:val="22"/>
          </w:rPr>
          <w:delText>Reference</w:delText>
        </w:r>
        <w:r w:rsidR="00185CA7" w:rsidDel="00C065EF">
          <w:rPr>
            <w:rFonts w:ascii="Fira Code" w:hAnsi="Fira Code" w:cs="Fira Code"/>
            <w:sz w:val="22"/>
            <w:szCs w:val="22"/>
          </w:rPr>
          <w:delText xml:space="preserve"> text from</w:delText>
        </w:r>
      </w:del>
    </w:p>
    <w:p w14:paraId="5A07BDCF" w14:textId="77777777" w:rsidR="009351FC" w:rsidRDefault="009351FC">
      <w:pPr>
        <w:pStyle w:val="BodyText2"/>
        <w:numPr>
          <w:ilvl w:val="0"/>
          <w:numId w:val="7"/>
        </w:numPr>
        <w:tabs>
          <w:tab w:val="left" w:pos="2250"/>
        </w:tabs>
        <w:spacing w:line="480" w:lineRule="auto"/>
        <w:ind w:left="0" w:firstLine="0"/>
        <w:rPr>
          <w:ins w:id="421" w:author="Quantum Bass" w:date="2023-03-15T13:16:00Z"/>
          <w:rFonts w:ascii="Fira Code" w:hAnsi="Fira Code" w:cs="Fira Code"/>
          <w:sz w:val="22"/>
          <w:szCs w:val="22"/>
        </w:rPr>
        <w:pPrChange w:id="422" w:author="Quantum Bass" w:date="2023-03-15T14:14:00Z">
          <w:pPr>
            <w:pStyle w:val="BodyText2"/>
            <w:tabs>
              <w:tab w:val="left" w:pos="2250"/>
            </w:tabs>
            <w:spacing w:line="480" w:lineRule="auto"/>
            <w:ind w:firstLine="0"/>
          </w:pPr>
        </w:pPrChange>
      </w:pPr>
    </w:p>
    <w:p w14:paraId="507C77F0" w14:textId="77777777" w:rsidR="009351FC" w:rsidRPr="008664D6" w:rsidRDefault="009351FC">
      <w:pPr>
        <w:pStyle w:val="BodyText2"/>
        <w:tabs>
          <w:tab w:val="left" w:pos="2250"/>
        </w:tabs>
        <w:spacing w:line="480" w:lineRule="auto"/>
        <w:ind w:firstLine="0"/>
        <w:rPr>
          <w:ins w:id="423" w:author="Quantum Bass" w:date="2023-03-15T13:16:00Z"/>
          <w:rFonts w:ascii="Fira Code" w:hAnsi="Fira Code" w:cs="Fira Code"/>
          <w:sz w:val="22"/>
          <w:szCs w:val="22"/>
        </w:rPr>
        <w:pPrChange w:id="424" w:author="Quantum Bass" w:date="2023-03-15T13:16:00Z">
          <w:pPr>
            <w:pStyle w:val="BodyText2"/>
            <w:numPr>
              <w:numId w:val="5"/>
            </w:numPr>
            <w:tabs>
              <w:tab w:val="left" w:pos="2250"/>
            </w:tabs>
            <w:spacing w:line="480" w:lineRule="auto"/>
            <w:ind w:left="-360" w:hanging="720"/>
          </w:pPr>
        </w:pPrChange>
      </w:pPr>
    </w:p>
    <w:p w14:paraId="63358B09" w14:textId="001D4209" w:rsidR="00BB7583" w:rsidRDefault="007B2CC7" w:rsidP="009351FC">
      <w:pPr>
        <w:pStyle w:val="BodyText2"/>
        <w:numPr>
          <w:ilvl w:val="0"/>
          <w:numId w:val="5"/>
        </w:numPr>
        <w:tabs>
          <w:tab w:val="left" w:pos="2250"/>
        </w:tabs>
        <w:spacing w:line="480" w:lineRule="auto"/>
        <w:jc w:val="center"/>
        <w:rPr>
          <w:rFonts w:ascii="Fira Code" w:hAnsi="Fira Code" w:cs="Fira Code"/>
          <w:b/>
          <w:bCs/>
          <w:sz w:val="22"/>
          <w:szCs w:val="22"/>
        </w:rPr>
      </w:pPr>
      <w:r w:rsidRPr="00253E78">
        <w:rPr>
          <w:rFonts w:ascii="Fira Code" w:hAnsi="Fira Code" w:cs="Fira Code"/>
          <w:b/>
          <w:bCs/>
          <w:sz w:val="22"/>
          <w:szCs w:val="22"/>
        </w:rPr>
        <w:t>INTRODUCTION</w:t>
      </w:r>
    </w:p>
    <w:p w14:paraId="646001A4" w14:textId="6E42FEEC" w:rsidR="00021ECC" w:rsidRPr="00021ECC" w:rsidRDefault="0017514F" w:rsidP="0017514F">
      <w:pPr>
        <w:pStyle w:val="BodyText2"/>
        <w:tabs>
          <w:tab w:val="left" w:pos="2250"/>
        </w:tabs>
        <w:spacing w:line="480" w:lineRule="auto"/>
        <w:ind w:firstLine="0"/>
        <w:rPr>
          <w:rFonts w:ascii="Fira Code" w:hAnsi="Fira Code" w:cs="Fira Code"/>
          <w:bCs/>
          <w:sz w:val="22"/>
          <w:szCs w:val="22"/>
        </w:rPr>
      </w:pPr>
      <w:r>
        <w:rPr>
          <w:rFonts w:ascii="Fira Code" w:hAnsi="Fira Code" w:cs="Fira Code"/>
          <w:bCs/>
          <w:sz w:val="22"/>
          <w:szCs w:val="22"/>
        </w:rPr>
        <w:lastRenderedPageBreak/>
        <w:tab/>
      </w:r>
      <w:r w:rsidR="00021ECC" w:rsidRPr="00021ECC">
        <w:rPr>
          <w:rFonts w:ascii="Fira Code" w:hAnsi="Fira Code" w:cs="Fira Code"/>
          <w:bCs/>
          <w:sz w:val="22"/>
          <w:szCs w:val="22"/>
        </w:rPr>
        <w:t xml:space="preserve">Reference text from last intro. We Are naming ReconTrust, and through which doubly accredit their owner BoA per the many cases I am citing here where </w:t>
      </w:r>
      <w:r w:rsidR="00C32FEF" w:rsidRPr="00021ECC">
        <w:rPr>
          <w:rFonts w:ascii="Fira Code" w:hAnsi="Fira Code" w:cs="Fira Code"/>
          <w:bCs/>
          <w:sz w:val="22"/>
          <w:szCs w:val="22"/>
        </w:rPr>
        <w:t>they were</w:t>
      </w:r>
      <w:r w:rsidR="00021ECC" w:rsidRPr="00021ECC">
        <w:rPr>
          <w:rFonts w:ascii="Fira Code" w:hAnsi="Fira Code" w:cs="Fira Code"/>
          <w:bCs/>
          <w:sz w:val="22"/>
          <w:szCs w:val="22"/>
        </w:rPr>
        <w:t xml:space="preserve"> held responsible for the actions of their not long goners. That was the first helping, but BoA </w:t>
      </w:r>
      <w:proofErr w:type="gramStart"/>
      <w:r w:rsidR="00C32FEF" w:rsidRPr="00021ECC">
        <w:rPr>
          <w:rFonts w:ascii="Fira Code" w:hAnsi="Fira Code" w:cs="Fira Code"/>
          <w:bCs/>
          <w:sz w:val="22"/>
          <w:szCs w:val="22"/>
        </w:rPr>
        <w:t>originated</w:t>
      </w:r>
      <w:proofErr w:type="gramEnd"/>
      <w:r w:rsidR="00021ECC" w:rsidRPr="00021ECC">
        <w:rPr>
          <w:rFonts w:ascii="Fira Code" w:hAnsi="Fira Code" w:cs="Fira Code"/>
          <w:bCs/>
          <w:sz w:val="22"/>
          <w:szCs w:val="22"/>
        </w:rPr>
        <w:t xml:space="preserve"> the manipulation of </w:t>
      </w:r>
      <w:r w:rsidR="00C32FEF" w:rsidRPr="00021ECC">
        <w:rPr>
          <w:rFonts w:ascii="Fira Code" w:hAnsi="Fira Code" w:cs="Fira Code"/>
          <w:bCs/>
          <w:sz w:val="22"/>
          <w:szCs w:val="22"/>
        </w:rPr>
        <w:t>paperwork</w:t>
      </w:r>
      <w:r w:rsidR="00021ECC" w:rsidRPr="00021ECC">
        <w:rPr>
          <w:rFonts w:ascii="Fira Code" w:hAnsi="Fira Code" w:cs="Fira Code"/>
          <w:bCs/>
          <w:sz w:val="22"/>
          <w:szCs w:val="22"/>
        </w:rPr>
        <w:t>. They we</w:t>
      </w:r>
      <w:ins w:id="425" w:author="Quantum Bass" w:date="2023-03-14T21:32:00Z">
        <w:r w:rsidR="00A44D17">
          <w:rPr>
            <w:rFonts w:ascii="Fira Code" w:hAnsi="Fira Code" w:cs="Fira Code"/>
            <w:bCs/>
            <w:sz w:val="22"/>
            <w:szCs w:val="22"/>
          </w:rPr>
          <w:t>re</w:t>
        </w:r>
      </w:ins>
      <w:r w:rsidR="00021ECC" w:rsidRPr="00021ECC">
        <w:rPr>
          <w:rFonts w:ascii="Fira Code" w:hAnsi="Fira Code" w:cs="Fira Code"/>
          <w:bCs/>
          <w:sz w:val="22"/>
          <w:szCs w:val="22"/>
        </w:rPr>
        <w:t xml:space="preserve"> cited </w:t>
      </w:r>
      <w:ins w:id="426" w:author="Quantum Bass" w:date="2023-03-14T21:29:00Z">
        <w:r w:rsidR="007A159F">
          <w:rPr>
            <w:rFonts w:ascii="Fira Code" w:hAnsi="Fira Code" w:cs="Fira Code"/>
            <w:bCs/>
            <w:sz w:val="22"/>
            <w:szCs w:val="22"/>
          </w:rPr>
          <w:t>twenty-five</w:t>
        </w:r>
      </w:ins>
      <w:del w:id="427" w:author="Quantum Bass" w:date="2023-03-14T21:28:00Z">
        <w:r w:rsidR="00021ECC" w:rsidRPr="00021ECC" w:rsidDel="00C520D3">
          <w:rPr>
            <w:rFonts w:ascii="Fira Code" w:hAnsi="Fira Code" w:cs="Fira Code"/>
            <w:bCs/>
            <w:sz w:val="22"/>
            <w:szCs w:val="22"/>
          </w:rPr>
          <w:delText>x</w:delText>
        </w:r>
      </w:del>
      <w:r w:rsidR="00021ECC" w:rsidRPr="00021ECC">
        <w:rPr>
          <w:rFonts w:ascii="Fira Code" w:hAnsi="Fira Code" w:cs="Fira Code"/>
          <w:bCs/>
          <w:sz w:val="22"/>
          <w:szCs w:val="22"/>
        </w:rPr>
        <w:t xml:space="preserve"> ti</w:t>
      </w:r>
      <w:ins w:id="428" w:author="Quantum Bass" w:date="2023-03-14T21:28:00Z">
        <w:r w:rsidR="00961653">
          <w:rPr>
            <w:rFonts w:ascii="Fira Code" w:hAnsi="Fira Code" w:cs="Fira Code"/>
            <w:bCs/>
            <w:sz w:val="22"/>
            <w:szCs w:val="22"/>
          </w:rPr>
          <w:t>m</w:t>
        </w:r>
      </w:ins>
      <w:del w:id="429" w:author="Quantum Bass" w:date="2023-03-14T21:28:00Z">
        <w:r w:rsidR="00021ECC" w:rsidRPr="00021ECC" w:rsidDel="00961653">
          <w:rPr>
            <w:rFonts w:ascii="Fira Code" w:hAnsi="Fira Code" w:cs="Fira Code"/>
            <w:bCs/>
            <w:sz w:val="22"/>
            <w:szCs w:val="22"/>
          </w:rPr>
          <w:delText>n</w:delText>
        </w:r>
      </w:del>
      <w:r w:rsidR="00021ECC" w:rsidRPr="00021ECC">
        <w:rPr>
          <w:rFonts w:ascii="Fira Code" w:hAnsi="Fira Code" w:cs="Fira Code"/>
          <w:bCs/>
          <w:sz w:val="22"/>
          <w:szCs w:val="22"/>
        </w:rPr>
        <w:t>e</w:t>
      </w:r>
      <w:ins w:id="430" w:author="Quantum Bass" w:date="2023-03-14T21:28:00Z">
        <w:r w:rsidR="00961653">
          <w:rPr>
            <w:rFonts w:ascii="Fira Code" w:hAnsi="Fira Code" w:cs="Fira Code"/>
            <w:bCs/>
            <w:sz w:val="22"/>
            <w:szCs w:val="22"/>
          </w:rPr>
          <w:t>s</w:t>
        </w:r>
      </w:ins>
      <w:r w:rsidR="00021ECC" w:rsidRPr="00021ECC">
        <w:rPr>
          <w:rFonts w:ascii="Fira Code" w:hAnsi="Fira Code" w:cs="Fira Code"/>
          <w:bCs/>
          <w:sz w:val="22"/>
          <w:szCs w:val="22"/>
        </w:rPr>
        <w:t xml:space="preserve"> in 4 y</w:t>
      </w:r>
      <w:r w:rsidR="00C32FEF">
        <w:rPr>
          <w:rFonts w:ascii="Fira Code" w:hAnsi="Fira Code" w:cs="Fira Code"/>
          <w:bCs/>
          <w:sz w:val="22"/>
          <w:szCs w:val="22"/>
        </w:rPr>
        <w:t>ea</w:t>
      </w:r>
      <w:r w:rsidR="00021ECC" w:rsidRPr="00021ECC">
        <w:rPr>
          <w:rFonts w:ascii="Fira Code" w:hAnsi="Fira Code" w:cs="Fira Code"/>
          <w:bCs/>
          <w:sz w:val="22"/>
          <w:szCs w:val="22"/>
        </w:rPr>
        <w:t xml:space="preserve">rs for </w:t>
      </w:r>
      <w:ins w:id="431" w:author="Quantum Bass" w:date="2023-03-14T21:28:00Z">
        <w:r w:rsidR="00961653">
          <w:rPr>
            <w:rFonts w:ascii="Fira Code" w:hAnsi="Fira Code" w:cs="Fira Code"/>
            <w:bCs/>
            <w:sz w:val="22"/>
            <w:szCs w:val="22"/>
          </w:rPr>
          <w:t>at an</w:t>
        </w:r>
      </w:ins>
      <w:del w:id="432" w:author="Quantum Bass" w:date="2023-03-14T21:28:00Z">
        <w:r w:rsidR="00021ECC" w:rsidRPr="00021ECC" w:rsidDel="00961653">
          <w:rPr>
            <w:rFonts w:ascii="Fira Code" w:hAnsi="Fira Code" w:cs="Fira Code"/>
            <w:bCs/>
            <w:sz w:val="22"/>
            <w:szCs w:val="22"/>
          </w:rPr>
          <w:delText>and</w:delText>
        </w:r>
      </w:del>
      <w:r w:rsidR="00021ECC" w:rsidRPr="00021ECC">
        <w:rPr>
          <w:rFonts w:ascii="Fira Code" w:hAnsi="Fira Code" w:cs="Fira Code"/>
          <w:bCs/>
          <w:sz w:val="22"/>
          <w:szCs w:val="22"/>
        </w:rPr>
        <w:t xml:space="preserve"> excess of </w:t>
      </w:r>
      <w:del w:id="433" w:author="Quantum Bass" w:date="2023-03-14T21:31:00Z">
        <w:r w:rsidR="00021ECC" w:rsidRPr="00021ECC" w:rsidDel="004D6423">
          <w:rPr>
            <w:rFonts w:ascii="Fira Code" w:hAnsi="Fira Code" w:cs="Fira Code"/>
            <w:bCs/>
            <w:sz w:val="22"/>
            <w:szCs w:val="22"/>
          </w:rPr>
          <w:delText>47</w:delText>
        </w:r>
      </w:del>
      <w:ins w:id="434" w:author="Quantum Bass" w:date="2023-03-14T21:31:00Z">
        <w:r w:rsidR="004D6423" w:rsidRPr="00021ECC">
          <w:rPr>
            <w:rFonts w:ascii="Fira Code" w:hAnsi="Fira Code" w:cs="Fira Code"/>
            <w:bCs/>
            <w:sz w:val="22"/>
            <w:szCs w:val="22"/>
          </w:rPr>
          <w:t>forty-seven</w:t>
        </w:r>
      </w:ins>
      <w:r w:rsidR="00021ECC" w:rsidRPr="00021ECC">
        <w:rPr>
          <w:rFonts w:ascii="Fira Code" w:hAnsi="Fira Code" w:cs="Fira Code"/>
          <w:bCs/>
          <w:sz w:val="22"/>
          <w:szCs w:val="22"/>
        </w:rPr>
        <w:t xml:space="preserve"> billion dollars in settlement </w:t>
      </w:r>
      <w:ins w:id="435" w:author="Quantum Bass" w:date="2023-03-14T21:28:00Z">
        <w:r w:rsidR="00961653">
          <w:rPr>
            <w:rFonts w:ascii="Fira Code" w:hAnsi="Fira Code" w:cs="Fira Code"/>
            <w:bCs/>
            <w:sz w:val="22"/>
            <w:szCs w:val="22"/>
          </w:rPr>
          <w:t xml:space="preserve">or </w:t>
        </w:r>
      </w:ins>
      <w:ins w:id="436" w:author="Quantum Bass" w:date="2023-03-14T21:29:00Z">
        <w:r w:rsidR="00522560">
          <w:rPr>
            <w:rFonts w:ascii="Fira Code" w:hAnsi="Fira Code" w:cs="Fira Code"/>
            <w:bCs/>
            <w:sz w:val="22"/>
            <w:szCs w:val="22"/>
          </w:rPr>
          <w:t xml:space="preserve">judgments </w:t>
        </w:r>
      </w:ins>
      <w:del w:id="437" w:author="Quantum Bass" w:date="2023-03-14T21:28:00Z">
        <w:r w:rsidR="00021ECC" w:rsidRPr="00021ECC" w:rsidDel="00961653">
          <w:rPr>
            <w:rFonts w:ascii="Fira Code" w:hAnsi="Fira Code" w:cs="Fira Code"/>
            <w:bCs/>
            <w:sz w:val="22"/>
            <w:szCs w:val="22"/>
          </w:rPr>
          <w:delText>and fines</w:delText>
        </w:r>
      </w:del>
      <w:del w:id="438" w:author="Quantum Bass" w:date="2023-03-14T21:29:00Z">
        <w:r w:rsidR="00021ECC" w:rsidRPr="00021ECC" w:rsidDel="00522560">
          <w:rPr>
            <w:rFonts w:ascii="Fira Code" w:hAnsi="Fira Code" w:cs="Fira Code"/>
            <w:bCs/>
            <w:sz w:val="22"/>
            <w:szCs w:val="22"/>
          </w:rPr>
          <w:delText xml:space="preserve"> </w:delText>
        </w:r>
      </w:del>
      <w:r w:rsidR="00021ECC" w:rsidRPr="00021ECC">
        <w:rPr>
          <w:rFonts w:ascii="Fira Code" w:hAnsi="Fira Code" w:cs="Fira Code"/>
          <w:bCs/>
          <w:sz w:val="22"/>
          <w:szCs w:val="22"/>
        </w:rPr>
        <w:t xml:space="preserve">starting from the creation of the loan for this property in 2008. By 2012 </w:t>
      </w:r>
      <w:r w:rsidR="00C32FEF" w:rsidRPr="00021ECC">
        <w:rPr>
          <w:rFonts w:ascii="Fira Code" w:hAnsi="Fira Code" w:cs="Fira Code"/>
          <w:bCs/>
          <w:sz w:val="22"/>
          <w:szCs w:val="22"/>
        </w:rPr>
        <w:t>they</w:t>
      </w:r>
      <w:r w:rsidR="00021ECC" w:rsidRPr="00021ECC">
        <w:rPr>
          <w:rFonts w:ascii="Fira Code" w:hAnsi="Fira Code" w:cs="Fira Code"/>
          <w:bCs/>
          <w:sz w:val="22"/>
          <w:szCs w:val="22"/>
        </w:rPr>
        <w:t xml:space="preserve"> admitted to all manner of frauds that includes many elements of paperwork manipulation. </w:t>
      </w:r>
    </w:p>
    <w:p w14:paraId="522BE82A" w14:textId="50143070" w:rsidR="00021ECC" w:rsidRPr="00021ECC" w:rsidRDefault="00021ECC" w:rsidP="0017514F">
      <w:pPr>
        <w:pStyle w:val="BodyText2"/>
        <w:tabs>
          <w:tab w:val="left" w:pos="2250"/>
        </w:tabs>
        <w:spacing w:line="480" w:lineRule="auto"/>
        <w:ind w:firstLine="0"/>
        <w:rPr>
          <w:rFonts w:ascii="Fira Code" w:hAnsi="Fira Code" w:cs="Fira Code"/>
          <w:bCs/>
          <w:sz w:val="22"/>
          <w:szCs w:val="22"/>
        </w:rPr>
      </w:pPr>
      <w:r w:rsidRPr="00021ECC">
        <w:rPr>
          <w:rFonts w:ascii="Fira Code" w:hAnsi="Fira Code" w:cs="Fira Code"/>
          <w:bCs/>
          <w:sz w:val="22"/>
          <w:szCs w:val="22"/>
        </w:rPr>
        <w:t>The list of the four-year span</w:t>
      </w:r>
    </w:p>
    <w:p w14:paraId="685BB98A" w14:textId="384F4C03" w:rsidR="0017514F" w:rsidRDefault="00021ECC" w:rsidP="00021ECC">
      <w:pPr>
        <w:pStyle w:val="BodyText2"/>
        <w:tabs>
          <w:tab w:val="left" w:pos="2250"/>
        </w:tabs>
        <w:spacing w:line="480" w:lineRule="auto"/>
        <w:ind w:firstLine="0"/>
        <w:rPr>
          <w:rFonts w:ascii="Fira Code" w:hAnsi="Fira Code" w:cs="Fira Code"/>
          <w:bCs/>
          <w:sz w:val="22"/>
          <w:szCs w:val="22"/>
        </w:rPr>
      </w:pPr>
      <w:r w:rsidRPr="00021ECC">
        <w:rPr>
          <w:rFonts w:ascii="Fira Code" w:hAnsi="Fira Code" w:cs="Fira Code"/>
          <w:bCs/>
          <w:sz w:val="22"/>
          <w:szCs w:val="22"/>
        </w:rPr>
        <w:t xml:space="preserve">Another </w:t>
      </w:r>
      <w:r w:rsidR="00C32FEF" w:rsidRPr="00021ECC">
        <w:rPr>
          <w:rFonts w:ascii="Fira Code" w:hAnsi="Fira Code" w:cs="Fira Code"/>
          <w:bCs/>
          <w:sz w:val="22"/>
          <w:szCs w:val="22"/>
        </w:rPr>
        <w:t>year,</w:t>
      </w:r>
      <w:r w:rsidRPr="00021ECC">
        <w:rPr>
          <w:rFonts w:ascii="Fira Code" w:hAnsi="Fira Code" w:cs="Fira Code"/>
          <w:bCs/>
          <w:sz w:val="22"/>
          <w:szCs w:val="22"/>
        </w:rPr>
        <w:t xml:space="preserve"> another punishment</w:t>
      </w:r>
    </w:p>
    <w:p w14:paraId="50ADA2FA" w14:textId="15818F0D" w:rsidR="005B0B0C" w:rsidRPr="00021ECC" w:rsidRDefault="0017514F" w:rsidP="00021ECC">
      <w:pPr>
        <w:pStyle w:val="BodyText2"/>
        <w:tabs>
          <w:tab w:val="left" w:pos="2250"/>
        </w:tabs>
        <w:spacing w:line="480" w:lineRule="auto"/>
        <w:ind w:firstLine="0"/>
        <w:rPr>
          <w:rFonts w:ascii="Fira Code" w:hAnsi="Fira Code" w:cs="Fira Code"/>
          <w:bCs/>
          <w:sz w:val="22"/>
          <w:szCs w:val="22"/>
        </w:rPr>
      </w:pPr>
      <w:r>
        <w:rPr>
          <w:rFonts w:ascii="Fira Code" w:hAnsi="Fira Code" w:cs="Fira Code"/>
          <w:bCs/>
          <w:sz w:val="22"/>
          <w:szCs w:val="22"/>
        </w:rPr>
        <w:tab/>
      </w:r>
      <w:del w:id="439" w:author="Quantum Bass" w:date="2023-03-14T21:32:00Z">
        <w:r w:rsidR="00021ECC" w:rsidRPr="00021ECC" w:rsidDel="00A44D17">
          <w:rPr>
            <w:rFonts w:ascii="Fira Code" w:hAnsi="Fira Code" w:cs="Fira Code"/>
            <w:bCs/>
            <w:sz w:val="22"/>
            <w:szCs w:val="22"/>
          </w:rPr>
          <w:delText xml:space="preserve">And </w:delText>
        </w:r>
      </w:del>
      <w:del w:id="440" w:author="Quantum Bass" w:date="2023-03-14T21:31:00Z">
        <w:r w:rsidR="00C32FEF" w:rsidRPr="00021ECC" w:rsidDel="004D6423">
          <w:rPr>
            <w:rFonts w:ascii="Fira Code" w:hAnsi="Fira Code" w:cs="Fira Code"/>
            <w:bCs/>
            <w:sz w:val="22"/>
            <w:szCs w:val="22"/>
          </w:rPr>
          <w:delText>they’re</w:delText>
        </w:r>
      </w:del>
      <w:del w:id="441" w:author="Quantum Bass" w:date="2023-03-14T21:32:00Z">
        <w:r w:rsidR="00021ECC" w:rsidRPr="00021ECC" w:rsidDel="00A44D17">
          <w:rPr>
            <w:rFonts w:ascii="Fira Code" w:hAnsi="Fira Code" w:cs="Fira Code"/>
            <w:bCs/>
            <w:sz w:val="22"/>
            <w:szCs w:val="22"/>
          </w:rPr>
          <w:delText xml:space="preserve"> not done yet</w:delText>
        </w:r>
      </w:del>
      <w:ins w:id="442" w:author="Quantum Bass" w:date="2023-03-14T21:32:00Z">
        <w:r w:rsidR="00A44D17">
          <w:rPr>
            <w:rFonts w:ascii="Fira Code" w:hAnsi="Fira Code" w:cs="Fira Code"/>
            <w:bCs/>
            <w:sz w:val="22"/>
            <w:szCs w:val="22"/>
          </w:rPr>
          <w:t>Additional</w:t>
        </w:r>
        <w:r w:rsidR="004D7222">
          <w:rPr>
            <w:rFonts w:ascii="Fira Code" w:hAnsi="Fira Code" w:cs="Fira Code"/>
            <w:bCs/>
            <w:sz w:val="22"/>
            <w:szCs w:val="22"/>
          </w:rPr>
          <w:t xml:space="preserve"> actions are pending as of this date</w:t>
        </w:r>
      </w:ins>
      <w:ins w:id="443" w:author="Quantum Bass" w:date="2023-03-14T21:33:00Z">
        <w:r w:rsidR="007C32F6">
          <w:rPr>
            <w:rFonts w:ascii="Fira Code" w:hAnsi="Fira Code" w:cs="Fira Code"/>
            <w:bCs/>
            <w:sz w:val="22"/>
            <w:szCs w:val="22"/>
          </w:rPr>
          <w:t xml:space="preserve"> from</w:t>
        </w:r>
      </w:ins>
      <w:del w:id="444" w:author="Quantum Bass" w:date="2023-03-14T21:33:00Z">
        <w:r w:rsidR="00021ECC" w:rsidRPr="00021ECC" w:rsidDel="007C32F6">
          <w:rPr>
            <w:rFonts w:ascii="Fira Code" w:hAnsi="Fira Code" w:cs="Fira Code"/>
            <w:bCs/>
            <w:sz w:val="22"/>
            <w:szCs w:val="22"/>
          </w:rPr>
          <w:delText>, there is</w:delText>
        </w:r>
      </w:del>
      <w:r w:rsidR="00021ECC" w:rsidRPr="00021ECC">
        <w:rPr>
          <w:rFonts w:ascii="Fira Code" w:hAnsi="Fira Code" w:cs="Fira Code"/>
          <w:bCs/>
          <w:sz w:val="22"/>
          <w:szCs w:val="22"/>
        </w:rPr>
        <w:t xml:space="preserve"> Ambac Financial Group </w:t>
      </w:r>
      <w:del w:id="445" w:author="Quantum Bass" w:date="2023-03-14T21:33:00Z">
        <w:r w:rsidR="00021ECC" w:rsidRPr="00021ECC" w:rsidDel="0073264A">
          <w:rPr>
            <w:rFonts w:ascii="Fira Code" w:hAnsi="Fira Code" w:cs="Fira Code"/>
            <w:bCs/>
            <w:sz w:val="22"/>
            <w:szCs w:val="22"/>
          </w:rPr>
          <w:delText>case number is pending in bring the</w:delText>
        </w:r>
      </w:del>
      <w:ins w:id="446" w:author="Quantum Bass" w:date="2023-03-14T21:33:00Z">
        <w:r w:rsidR="0073264A">
          <w:rPr>
            <w:rFonts w:ascii="Fira Code" w:hAnsi="Fira Code" w:cs="Fira Code"/>
            <w:bCs/>
            <w:sz w:val="22"/>
            <w:szCs w:val="22"/>
          </w:rPr>
          <w:t>which would drive the</w:t>
        </w:r>
      </w:ins>
      <w:r w:rsidR="00021ECC" w:rsidRPr="00021ECC">
        <w:rPr>
          <w:rFonts w:ascii="Fira Code" w:hAnsi="Fira Code" w:cs="Fira Code"/>
          <w:bCs/>
          <w:sz w:val="22"/>
          <w:szCs w:val="22"/>
        </w:rPr>
        <w:t xml:space="preserve"> grand total </w:t>
      </w:r>
      <w:ins w:id="447" w:author="Quantum Bass" w:date="2023-03-14T21:34:00Z">
        <w:r w:rsidR="0073264A">
          <w:rPr>
            <w:rFonts w:ascii="Fira Code" w:hAnsi="Fira Code" w:cs="Fira Code"/>
            <w:bCs/>
            <w:sz w:val="22"/>
            <w:szCs w:val="22"/>
          </w:rPr>
          <w:t>well past the current</w:t>
        </w:r>
      </w:ins>
      <w:del w:id="448" w:author="Quantum Bass" w:date="2023-03-14T21:33:00Z">
        <w:r w:rsidR="00021ECC" w:rsidRPr="00021ECC" w:rsidDel="0073264A">
          <w:rPr>
            <w:rFonts w:ascii="Fira Code" w:hAnsi="Fira Code" w:cs="Fira Code"/>
            <w:bCs/>
            <w:sz w:val="22"/>
            <w:szCs w:val="22"/>
          </w:rPr>
          <w:delText>to</w:delText>
        </w:r>
      </w:del>
      <w:r w:rsidR="00021ECC" w:rsidRPr="00021ECC">
        <w:rPr>
          <w:rFonts w:ascii="Fira Code" w:hAnsi="Fira Code" w:cs="Fira Code"/>
          <w:bCs/>
          <w:sz w:val="22"/>
          <w:szCs w:val="22"/>
        </w:rPr>
        <w:t xml:space="preserve"> $93.7 billion in punishments. Here I can show the pattern of behavior includes a newly discovered part of the cooked books its highlighted in these cases one two three</w:t>
      </w:r>
      <w:del w:id="449" w:author="Quantum Bass" w:date="2023-03-14T21:34:00Z">
        <w:r w:rsidR="00021ECC" w:rsidRPr="00021ECC" w:rsidDel="000834A6">
          <w:rPr>
            <w:rFonts w:ascii="Fira Code" w:hAnsi="Fira Code" w:cs="Fira Code"/>
            <w:bCs/>
            <w:sz w:val="22"/>
            <w:szCs w:val="22"/>
          </w:rPr>
          <w:delText xml:space="preserve">.  </w:delText>
        </w:r>
      </w:del>
      <w:ins w:id="450" w:author="Quantum Bass" w:date="2023-03-14T21:34:00Z">
        <w:r w:rsidR="000834A6" w:rsidRPr="00021ECC">
          <w:rPr>
            <w:rFonts w:ascii="Fira Code" w:hAnsi="Fira Code" w:cs="Fira Code"/>
            <w:bCs/>
            <w:sz w:val="22"/>
            <w:szCs w:val="22"/>
          </w:rPr>
          <w:t xml:space="preserve">. </w:t>
        </w:r>
      </w:ins>
      <w:r w:rsidR="00021ECC" w:rsidRPr="00021ECC">
        <w:rPr>
          <w:rFonts w:ascii="Fira Code" w:hAnsi="Fira Code" w:cs="Fira Code"/>
          <w:bCs/>
          <w:sz w:val="22"/>
          <w:szCs w:val="22"/>
        </w:rPr>
        <w:t xml:space="preserve">There </w:t>
      </w:r>
      <w:del w:id="451" w:author="Quantum Bass" w:date="2023-03-14T21:16:00Z">
        <w:r w:rsidR="00021ECC" w:rsidRPr="00021ECC" w:rsidDel="00110535">
          <w:rPr>
            <w:rFonts w:ascii="Fira Code" w:hAnsi="Fira Code" w:cs="Fira Code"/>
            <w:bCs/>
            <w:sz w:val="22"/>
            <w:szCs w:val="22"/>
          </w:rPr>
          <w:delText>is</w:delText>
        </w:r>
      </w:del>
      <w:ins w:id="452" w:author="Quantum Bass" w:date="2023-03-14T21:16:00Z">
        <w:r w:rsidR="00110535" w:rsidRPr="00021ECC">
          <w:rPr>
            <w:rFonts w:ascii="Fira Code" w:hAnsi="Fira Code" w:cs="Fira Code"/>
            <w:bCs/>
            <w:sz w:val="22"/>
            <w:szCs w:val="22"/>
          </w:rPr>
          <w:t>are</w:t>
        </w:r>
      </w:ins>
      <w:r w:rsidR="00021ECC" w:rsidRPr="00021ECC">
        <w:rPr>
          <w:rFonts w:ascii="Fira Code" w:hAnsi="Fira Code" w:cs="Fira Code"/>
          <w:bCs/>
          <w:sz w:val="22"/>
          <w:szCs w:val="22"/>
        </w:rPr>
        <w:t xml:space="preserve"> many more cases that </w:t>
      </w:r>
      <w:proofErr w:type="gramStart"/>
      <w:r w:rsidR="00021ECC" w:rsidRPr="00021ECC">
        <w:rPr>
          <w:rFonts w:ascii="Fira Code" w:hAnsi="Fira Code" w:cs="Fira Code"/>
          <w:bCs/>
          <w:sz w:val="22"/>
          <w:szCs w:val="22"/>
        </w:rPr>
        <w:t>lost</w:t>
      </w:r>
      <w:proofErr w:type="gramEnd"/>
      <w:r w:rsidR="00021ECC" w:rsidRPr="00021ECC">
        <w:rPr>
          <w:rFonts w:ascii="Fira Code" w:hAnsi="Fira Code" w:cs="Fira Code"/>
          <w:bCs/>
          <w:sz w:val="22"/>
          <w:szCs w:val="22"/>
        </w:rPr>
        <w:t xml:space="preserve"> due to lack of information. Which have all the right elements that line up with what was settled on, making it a statistical oddity to have the same elements and line up with the Plaintiff’s elements which are of the same actions they were caught doing. </w:t>
      </w:r>
      <w:del w:id="453" w:author="Quantum Bass" w:date="2023-03-14T21:34:00Z">
        <w:r w:rsidR="00021ECC" w:rsidRPr="00021ECC" w:rsidDel="000834A6">
          <w:rPr>
            <w:rFonts w:ascii="Fira Code" w:hAnsi="Fira Code" w:cs="Fira Code"/>
            <w:bCs/>
            <w:sz w:val="22"/>
            <w:szCs w:val="22"/>
          </w:rPr>
          <w:delText xml:space="preserve"> </w:delText>
        </w:r>
      </w:del>
      <w:r w:rsidR="00021ECC" w:rsidRPr="00021ECC">
        <w:rPr>
          <w:rFonts w:ascii="Fira Code" w:hAnsi="Fira Code" w:cs="Fira Code"/>
          <w:bCs/>
          <w:sz w:val="22"/>
          <w:szCs w:val="22"/>
        </w:rPr>
        <w:t xml:space="preserve">The assertion is that their behavior was not limited to what they have been found to have </w:t>
      </w:r>
      <w:r w:rsidR="00021ECC" w:rsidRPr="00021ECC">
        <w:rPr>
          <w:rFonts w:ascii="Fira Code" w:hAnsi="Fira Code" w:cs="Fira Code"/>
          <w:bCs/>
          <w:sz w:val="22"/>
          <w:szCs w:val="22"/>
        </w:rPr>
        <w:lastRenderedPageBreak/>
        <w:t xml:space="preserve">been doing, but that there were variants in the whole of the corporation umbrella. As such, until the discoveries phase  </w:t>
      </w:r>
    </w:p>
    <w:p w14:paraId="7B5A53B4" w14:textId="4F5DBA37" w:rsidR="00253971" w:rsidRPr="005B0B0C" w:rsidRDefault="00954AF7" w:rsidP="005B0B0C">
      <w:pPr>
        <w:pStyle w:val="BodyText2"/>
        <w:numPr>
          <w:ilvl w:val="0"/>
          <w:numId w:val="5"/>
        </w:numPr>
        <w:tabs>
          <w:tab w:val="left" w:pos="2250"/>
        </w:tabs>
        <w:spacing w:line="480" w:lineRule="auto"/>
        <w:jc w:val="center"/>
        <w:rPr>
          <w:rFonts w:ascii="Fira Code" w:hAnsi="Fira Code" w:cs="Fira Code"/>
          <w:b/>
          <w:sz w:val="22"/>
          <w:szCs w:val="22"/>
        </w:rPr>
      </w:pPr>
      <w:r w:rsidRPr="005B0B0C">
        <w:rPr>
          <w:rFonts w:ascii="Fira Code" w:hAnsi="Fira Code" w:cs="Fira Code"/>
          <w:b/>
          <w:bCs/>
          <w:sz w:val="22"/>
          <w:szCs w:val="22"/>
        </w:rPr>
        <w:t xml:space="preserve">FACTUAL </w:t>
      </w:r>
      <w:ins w:id="454" w:author="Quantum Bass" w:date="2023-03-15T13:07:00Z">
        <w:r w:rsidR="008F1841" w:rsidRPr="008F1841">
          <w:rPr>
            <w:rFonts w:ascii="Fira Code" w:hAnsi="Fira Code" w:cs="Fira Code"/>
            <w:b/>
            <w:bCs/>
            <w:sz w:val="22"/>
            <w:szCs w:val="22"/>
          </w:rPr>
          <w:t>ALLEGATIONS</w:t>
        </w:r>
      </w:ins>
      <w:del w:id="455" w:author="Quantum Bass" w:date="2023-03-15T13:07:00Z">
        <w:r w:rsidRPr="005B0B0C" w:rsidDel="008F1841">
          <w:rPr>
            <w:rFonts w:ascii="Fira Code" w:hAnsi="Fira Code" w:cs="Fira Code"/>
            <w:b/>
            <w:bCs/>
            <w:sz w:val="22"/>
            <w:szCs w:val="22"/>
          </w:rPr>
          <w:delText>BACKGROUND</w:delText>
        </w:r>
      </w:del>
    </w:p>
    <w:p w14:paraId="41636662" w14:textId="689D7339" w:rsidR="00784C3E" w:rsidRDefault="00B37555" w:rsidP="00784C3E">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The plaintiff is an expert in digital technologies and graphic arts as listed in exhibit x, a cv of my </w:t>
      </w:r>
      <w:proofErr w:type="gramStart"/>
      <w:r>
        <w:rPr>
          <w:rFonts w:ascii="Fira Code" w:hAnsi="Fira Code" w:cs="Fira Code"/>
          <w:sz w:val="22"/>
          <w:szCs w:val="22"/>
        </w:rPr>
        <w:t>30</w:t>
      </w:r>
      <w:r w:rsidR="003D2D30">
        <w:rPr>
          <w:rFonts w:ascii="Fira Code" w:hAnsi="Fira Code" w:cs="Fira Code"/>
          <w:sz w:val="22"/>
          <w:szCs w:val="22"/>
        </w:rPr>
        <w:t xml:space="preserve"> </w:t>
      </w:r>
      <w:r w:rsidR="00237DE1">
        <w:rPr>
          <w:rFonts w:ascii="Fira Code" w:hAnsi="Fira Code" w:cs="Fira Code"/>
          <w:sz w:val="22"/>
          <w:szCs w:val="22"/>
        </w:rPr>
        <w:t>year</w:t>
      </w:r>
      <w:proofErr w:type="gramEnd"/>
      <w:r>
        <w:rPr>
          <w:rFonts w:ascii="Fira Code" w:hAnsi="Fira Code" w:cs="Fira Code"/>
          <w:sz w:val="22"/>
          <w:szCs w:val="22"/>
        </w:rPr>
        <w:t xml:space="preserve"> career with accolades while having access to what I did and participating in service to community by being a </w:t>
      </w:r>
      <w:r w:rsidR="00630BAA">
        <w:rPr>
          <w:rFonts w:ascii="Fira Code" w:hAnsi="Fira Code" w:cs="Fira Code"/>
          <w:sz w:val="22"/>
          <w:szCs w:val="22"/>
        </w:rPr>
        <w:t>B</w:t>
      </w:r>
      <w:r>
        <w:rPr>
          <w:rFonts w:ascii="Fira Code" w:hAnsi="Fira Code" w:cs="Fira Code"/>
          <w:sz w:val="22"/>
          <w:szCs w:val="22"/>
        </w:rPr>
        <w:t xml:space="preserve">oy </w:t>
      </w:r>
      <w:r w:rsidR="00630BAA">
        <w:rPr>
          <w:rFonts w:ascii="Fira Code" w:hAnsi="Fira Code" w:cs="Fira Code"/>
          <w:sz w:val="22"/>
          <w:szCs w:val="22"/>
        </w:rPr>
        <w:t>S</w:t>
      </w:r>
      <w:r>
        <w:rPr>
          <w:rFonts w:ascii="Fira Code" w:hAnsi="Fira Code" w:cs="Fira Code"/>
          <w:sz w:val="22"/>
          <w:szCs w:val="22"/>
        </w:rPr>
        <w:t xml:space="preserve">cout of America </w:t>
      </w:r>
      <w:r w:rsidR="00630BAA">
        <w:rPr>
          <w:rFonts w:ascii="Fira Code" w:hAnsi="Fira Code" w:cs="Fira Code"/>
          <w:sz w:val="22"/>
          <w:szCs w:val="22"/>
        </w:rPr>
        <w:t>Scout/C</w:t>
      </w:r>
      <w:r>
        <w:rPr>
          <w:rFonts w:ascii="Fira Code" w:hAnsi="Fira Code" w:cs="Fira Code"/>
          <w:sz w:val="22"/>
          <w:szCs w:val="22"/>
        </w:rPr>
        <w:t>ubmaster to being PTA president</w:t>
      </w:r>
      <w:r w:rsidR="004C1C6F">
        <w:rPr>
          <w:rFonts w:ascii="Fira Code" w:hAnsi="Fira Code" w:cs="Fira Code"/>
          <w:sz w:val="22"/>
          <w:szCs w:val="22"/>
        </w:rPr>
        <w:t>, with notable clients</w:t>
      </w:r>
      <w:r w:rsidR="00630BAA">
        <w:rPr>
          <w:rFonts w:ascii="Fira Code" w:hAnsi="Fira Code" w:cs="Fira Code"/>
          <w:sz w:val="22"/>
          <w:szCs w:val="22"/>
        </w:rPr>
        <w:t>/projects</w:t>
      </w:r>
      <w:r w:rsidR="000F5B5C">
        <w:rPr>
          <w:rFonts w:ascii="Fira Code" w:hAnsi="Fira Code" w:cs="Fira Code"/>
          <w:sz w:val="22"/>
          <w:szCs w:val="22"/>
        </w:rPr>
        <w:t xml:space="preserve"> such as President</w:t>
      </w:r>
      <w:r w:rsidR="006313F5">
        <w:rPr>
          <w:rFonts w:ascii="Fira Code" w:hAnsi="Fira Code" w:cs="Fira Code"/>
          <w:sz w:val="22"/>
          <w:szCs w:val="22"/>
        </w:rPr>
        <w:t xml:space="preserve"> </w:t>
      </w:r>
      <w:r w:rsidR="009E5C03">
        <w:rPr>
          <w:rFonts w:ascii="Fira Code" w:hAnsi="Fira Code" w:cs="Fira Code"/>
          <w:sz w:val="22"/>
          <w:szCs w:val="22"/>
        </w:rPr>
        <w:t xml:space="preserve">Clinton’s foundation, the Clinton </w:t>
      </w:r>
      <w:r w:rsidR="00114418">
        <w:rPr>
          <w:rFonts w:ascii="Fira Code" w:hAnsi="Fira Code" w:cs="Fira Code"/>
          <w:sz w:val="22"/>
          <w:szCs w:val="22"/>
        </w:rPr>
        <w:t>H</w:t>
      </w:r>
      <w:r w:rsidR="009E5C03">
        <w:rPr>
          <w:rFonts w:ascii="Fira Code" w:hAnsi="Fira Code" w:cs="Fira Code"/>
          <w:sz w:val="22"/>
          <w:szCs w:val="22"/>
        </w:rPr>
        <w:t>ealth</w:t>
      </w:r>
      <w:r w:rsidR="006313F5">
        <w:rPr>
          <w:rFonts w:ascii="Fira Code" w:hAnsi="Fira Code" w:cs="Fira Code"/>
          <w:sz w:val="22"/>
          <w:szCs w:val="22"/>
        </w:rPr>
        <w:t xml:space="preserve"> </w:t>
      </w:r>
      <w:r w:rsidR="00114418">
        <w:rPr>
          <w:rFonts w:ascii="Fira Code" w:hAnsi="Fira Code" w:cs="Fira Code"/>
          <w:sz w:val="22"/>
          <w:szCs w:val="22"/>
        </w:rPr>
        <w:t>F</w:t>
      </w:r>
      <w:r w:rsidR="00A91DB1">
        <w:rPr>
          <w:rFonts w:ascii="Fira Code" w:hAnsi="Fira Code" w:cs="Fira Code"/>
          <w:sz w:val="22"/>
          <w:szCs w:val="22"/>
        </w:rPr>
        <w:t xml:space="preserve">oundation's </w:t>
      </w:r>
      <w:r w:rsidR="005044AC">
        <w:rPr>
          <w:rFonts w:ascii="Fira Code" w:hAnsi="Fira Code" w:cs="Fira Code"/>
          <w:sz w:val="22"/>
          <w:szCs w:val="22"/>
        </w:rPr>
        <w:t xml:space="preserve">Clinical </w:t>
      </w:r>
      <w:r w:rsidR="00897D08">
        <w:rPr>
          <w:rFonts w:ascii="Fira Code" w:hAnsi="Fira Code" w:cs="Fira Code"/>
          <w:sz w:val="22"/>
          <w:szCs w:val="22"/>
        </w:rPr>
        <w:t>HIV/</w:t>
      </w:r>
      <w:r w:rsidR="00903F74">
        <w:rPr>
          <w:rFonts w:ascii="Fira Code" w:hAnsi="Fira Code" w:cs="Fira Code"/>
          <w:sz w:val="22"/>
          <w:szCs w:val="22"/>
        </w:rPr>
        <w:t xml:space="preserve">AIDS </w:t>
      </w:r>
      <w:r w:rsidR="00B44837">
        <w:rPr>
          <w:rFonts w:ascii="Fira Code" w:hAnsi="Fira Code" w:cs="Fira Code"/>
          <w:sz w:val="22"/>
          <w:szCs w:val="22"/>
        </w:rPr>
        <w:t>R</w:t>
      </w:r>
      <w:r w:rsidR="00B527C4">
        <w:rPr>
          <w:rFonts w:ascii="Fira Code" w:hAnsi="Fira Code" w:cs="Fira Code"/>
          <w:sz w:val="22"/>
          <w:szCs w:val="22"/>
        </w:rPr>
        <w:t>esearch</w:t>
      </w:r>
      <w:r w:rsidR="00867CB5">
        <w:rPr>
          <w:rFonts w:ascii="Fira Code" w:hAnsi="Fira Code" w:cs="Fira Code"/>
          <w:sz w:val="22"/>
          <w:szCs w:val="22"/>
        </w:rPr>
        <w:t xml:space="preserve"> and </w:t>
      </w:r>
      <w:r w:rsidR="00B44837">
        <w:rPr>
          <w:rFonts w:ascii="Fira Code" w:hAnsi="Fira Code" w:cs="Fira Code"/>
          <w:sz w:val="22"/>
          <w:szCs w:val="22"/>
        </w:rPr>
        <w:t>T</w:t>
      </w:r>
      <w:r w:rsidR="00867CB5">
        <w:rPr>
          <w:rFonts w:ascii="Fira Code" w:hAnsi="Fira Code" w:cs="Fira Code"/>
          <w:sz w:val="22"/>
          <w:szCs w:val="22"/>
        </w:rPr>
        <w:t xml:space="preserve">rail database </w:t>
      </w:r>
      <w:r w:rsidR="007C2D1A">
        <w:rPr>
          <w:rFonts w:ascii="Fira Code" w:hAnsi="Fira Code" w:cs="Fira Code"/>
          <w:sz w:val="22"/>
          <w:szCs w:val="22"/>
        </w:rPr>
        <w:t>application</w:t>
      </w:r>
      <w:r w:rsidR="001C7BB8">
        <w:rPr>
          <w:rFonts w:ascii="Fira Code" w:hAnsi="Fira Code" w:cs="Fira Code"/>
          <w:sz w:val="22"/>
          <w:szCs w:val="22"/>
        </w:rPr>
        <w:t>.</w:t>
      </w:r>
    </w:p>
    <w:p w14:paraId="527AEC95" w14:textId="08C3828D" w:rsidR="00784C3E" w:rsidRPr="00784C3E" w:rsidRDefault="00784C3E" w:rsidP="00784C3E">
      <w:pPr>
        <w:pStyle w:val="BodyText2"/>
        <w:numPr>
          <w:ilvl w:val="0"/>
          <w:numId w:val="3"/>
        </w:numPr>
        <w:tabs>
          <w:tab w:val="left" w:pos="2250"/>
        </w:tabs>
        <w:spacing w:line="480" w:lineRule="auto"/>
        <w:rPr>
          <w:rFonts w:ascii="Fira Code" w:hAnsi="Fira Code" w:cs="Fira Code"/>
          <w:sz w:val="22"/>
          <w:szCs w:val="22"/>
        </w:rPr>
      </w:pPr>
      <w:r w:rsidRPr="00784C3E">
        <w:rPr>
          <w:rFonts w:ascii="Fira Code" w:hAnsi="Fira Code" w:cs="Fira Code"/>
          <w:sz w:val="22"/>
          <w:szCs w:val="22"/>
        </w:rPr>
        <w:t xml:space="preserve">The plaintiff was the Lead Senior </w:t>
      </w:r>
      <w:r w:rsidR="007E4F28" w:rsidRPr="00784C3E">
        <w:rPr>
          <w:rFonts w:ascii="Fira Code" w:hAnsi="Fira Code" w:cs="Fira Code"/>
          <w:sz w:val="22"/>
          <w:szCs w:val="22"/>
        </w:rPr>
        <w:t>Full Stack</w:t>
      </w:r>
      <w:r w:rsidRPr="00784C3E">
        <w:rPr>
          <w:rFonts w:ascii="Fira Code" w:hAnsi="Fira Code" w:cs="Fira Code"/>
          <w:sz w:val="22"/>
          <w:szCs w:val="22"/>
        </w:rPr>
        <w:t xml:space="preserve"> DevSecOps for Finance and </w:t>
      </w:r>
      <w:r w:rsidR="00F84B9D">
        <w:rPr>
          <w:rFonts w:ascii="Fira Code" w:hAnsi="Fira Code" w:cs="Fira Code"/>
          <w:sz w:val="22"/>
          <w:szCs w:val="22"/>
        </w:rPr>
        <w:t>A</w:t>
      </w:r>
      <w:r w:rsidRPr="00784C3E">
        <w:rPr>
          <w:rFonts w:ascii="Fira Code" w:hAnsi="Fira Code" w:cs="Fira Code"/>
          <w:sz w:val="22"/>
          <w:szCs w:val="22"/>
        </w:rPr>
        <w:t>dministration</w:t>
      </w:r>
      <w:r w:rsidR="00F84B9D">
        <w:rPr>
          <w:rFonts w:ascii="Fira Code" w:hAnsi="Fira Code" w:cs="Fira Code"/>
          <w:sz w:val="22"/>
          <w:szCs w:val="22"/>
        </w:rPr>
        <w:t xml:space="preserve"> </w:t>
      </w:r>
      <w:r w:rsidR="00A25202">
        <w:rPr>
          <w:rFonts w:ascii="Fira Code" w:hAnsi="Fira Code" w:cs="Fira Code"/>
          <w:sz w:val="22"/>
          <w:szCs w:val="22"/>
        </w:rPr>
        <w:t xml:space="preserve">at </w:t>
      </w:r>
      <w:r w:rsidR="00A25202" w:rsidRPr="00784C3E">
        <w:rPr>
          <w:rFonts w:ascii="Fira Code" w:hAnsi="Fira Code" w:cs="Fira Code"/>
          <w:sz w:val="22"/>
          <w:szCs w:val="22"/>
        </w:rPr>
        <w:t>W</w:t>
      </w:r>
      <w:r w:rsidR="00A25202">
        <w:rPr>
          <w:rFonts w:ascii="Fira Code" w:hAnsi="Fira Code" w:cs="Fira Code"/>
          <w:sz w:val="22"/>
          <w:szCs w:val="22"/>
        </w:rPr>
        <w:t xml:space="preserve">ashington </w:t>
      </w:r>
      <w:r w:rsidR="00A25202" w:rsidRPr="00784C3E">
        <w:rPr>
          <w:rFonts w:ascii="Fira Code" w:hAnsi="Fira Code" w:cs="Fira Code"/>
          <w:sz w:val="22"/>
          <w:szCs w:val="22"/>
        </w:rPr>
        <w:t>S</w:t>
      </w:r>
      <w:r w:rsidR="00A25202">
        <w:rPr>
          <w:rFonts w:ascii="Fira Code" w:hAnsi="Fira Code" w:cs="Fira Code"/>
          <w:sz w:val="22"/>
          <w:szCs w:val="22"/>
        </w:rPr>
        <w:t xml:space="preserve">tate </w:t>
      </w:r>
      <w:r w:rsidR="007E4F28">
        <w:rPr>
          <w:rFonts w:ascii="Fira Code" w:hAnsi="Fira Code" w:cs="Fira Code"/>
          <w:sz w:val="22"/>
          <w:szCs w:val="22"/>
        </w:rPr>
        <w:t>University,</w:t>
      </w:r>
      <w:r w:rsidRPr="00784C3E">
        <w:rPr>
          <w:rFonts w:ascii="Fira Code" w:hAnsi="Fira Code" w:cs="Fira Code"/>
          <w:sz w:val="22"/>
          <w:szCs w:val="22"/>
        </w:rPr>
        <w:t xml:space="preserve"> charged with </w:t>
      </w:r>
      <w:r w:rsidR="00A55B17">
        <w:rPr>
          <w:rFonts w:ascii="Fira Code" w:hAnsi="Fira Code" w:cs="Fira Code"/>
          <w:sz w:val="22"/>
          <w:szCs w:val="22"/>
        </w:rPr>
        <w:t xml:space="preserve">writing software </w:t>
      </w:r>
      <w:r w:rsidR="00AD5D44">
        <w:rPr>
          <w:rFonts w:ascii="Fira Code" w:hAnsi="Fira Code" w:cs="Fira Code"/>
          <w:sz w:val="22"/>
          <w:szCs w:val="22"/>
        </w:rPr>
        <w:t xml:space="preserve">for </w:t>
      </w:r>
      <w:r w:rsidR="00A85C9F">
        <w:rPr>
          <w:rFonts w:ascii="Fira Code" w:hAnsi="Fira Code" w:cs="Fira Code"/>
          <w:sz w:val="22"/>
          <w:szCs w:val="22"/>
        </w:rPr>
        <w:t xml:space="preserve">public safety </w:t>
      </w:r>
      <w:r w:rsidR="00557079">
        <w:rPr>
          <w:rFonts w:ascii="Fira Code" w:hAnsi="Fira Code" w:cs="Fira Code"/>
          <w:sz w:val="22"/>
          <w:szCs w:val="22"/>
        </w:rPr>
        <w:t xml:space="preserve">and </w:t>
      </w:r>
      <w:r w:rsidR="00D05637">
        <w:rPr>
          <w:rFonts w:ascii="Fira Code" w:hAnsi="Fira Code" w:cs="Fira Code"/>
          <w:sz w:val="22"/>
          <w:szCs w:val="22"/>
        </w:rPr>
        <w:t xml:space="preserve">emergence </w:t>
      </w:r>
      <w:r w:rsidR="00B76801">
        <w:rPr>
          <w:rFonts w:ascii="Fira Code" w:hAnsi="Fira Code" w:cs="Fira Code"/>
          <w:sz w:val="22"/>
          <w:szCs w:val="22"/>
        </w:rPr>
        <w:t>management</w:t>
      </w:r>
      <w:r w:rsidR="00557079">
        <w:rPr>
          <w:rFonts w:ascii="Fira Code" w:hAnsi="Fira Code" w:cs="Fira Code"/>
          <w:sz w:val="22"/>
          <w:szCs w:val="22"/>
        </w:rPr>
        <w:t xml:space="preserve"> to payroll </w:t>
      </w:r>
      <w:r w:rsidR="00137C07">
        <w:rPr>
          <w:rFonts w:ascii="Fira Code" w:hAnsi="Fira Code" w:cs="Fira Code"/>
          <w:sz w:val="22"/>
          <w:szCs w:val="22"/>
        </w:rPr>
        <w:t>and so on</w:t>
      </w:r>
      <w:r w:rsidR="00D37407">
        <w:rPr>
          <w:rFonts w:ascii="Fira Code" w:hAnsi="Fira Code" w:cs="Fira Code"/>
          <w:sz w:val="22"/>
          <w:szCs w:val="22"/>
        </w:rPr>
        <w:t>.</w:t>
      </w:r>
      <w:r w:rsidR="00B76801">
        <w:rPr>
          <w:rFonts w:ascii="Fira Code" w:hAnsi="Fira Code" w:cs="Fira Code"/>
          <w:sz w:val="22"/>
          <w:szCs w:val="22"/>
        </w:rPr>
        <w:t xml:space="preserve"> </w:t>
      </w:r>
      <w:proofErr w:type="gramStart"/>
      <w:r w:rsidR="00C77872">
        <w:rPr>
          <w:rFonts w:ascii="Fira Code" w:hAnsi="Fira Code" w:cs="Fira Code"/>
          <w:sz w:val="22"/>
          <w:szCs w:val="22"/>
        </w:rPr>
        <w:t xml:space="preserve">I </w:t>
      </w:r>
      <w:r w:rsidR="00BA1045">
        <w:rPr>
          <w:rFonts w:ascii="Fira Code" w:hAnsi="Fira Code" w:cs="Fira Code"/>
          <w:sz w:val="22"/>
          <w:szCs w:val="22"/>
        </w:rPr>
        <w:t>had</w:t>
      </w:r>
      <w:proofErr w:type="gramEnd"/>
      <w:r w:rsidR="00BA1045">
        <w:rPr>
          <w:rFonts w:ascii="Fira Code" w:hAnsi="Fira Code" w:cs="Fira Code"/>
          <w:sz w:val="22"/>
          <w:szCs w:val="22"/>
        </w:rPr>
        <w:t xml:space="preserve"> access to </w:t>
      </w:r>
      <w:r w:rsidR="00910B2E">
        <w:rPr>
          <w:rFonts w:ascii="Fira Code" w:hAnsi="Fira Code" w:cs="Fira Code"/>
          <w:sz w:val="22"/>
          <w:szCs w:val="22"/>
        </w:rPr>
        <w:t xml:space="preserve">the </w:t>
      </w:r>
      <w:r w:rsidR="0047323D" w:rsidRPr="0047323D">
        <w:rPr>
          <w:rFonts w:ascii="Fira Code" w:hAnsi="Fira Code" w:cs="Fira Code"/>
          <w:sz w:val="22"/>
          <w:szCs w:val="22"/>
        </w:rPr>
        <w:t xml:space="preserve">Spillman </w:t>
      </w:r>
      <w:r w:rsidR="00D46395">
        <w:rPr>
          <w:rFonts w:ascii="Fira Code" w:hAnsi="Fira Code" w:cs="Fira Code"/>
          <w:sz w:val="22"/>
          <w:szCs w:val="22"/>
        </w:rPr>
        <w:t xml:space="preserve">RMSs </w:t>
      </w:r>
      <w:r w:rsidR="005835A4">
        <w:rPr>
          <w:rFonts w:ascii="Fira Code" w:hAnsi="Fira Code" w:cs="Fira Code"/>
          <w:sz w:val="22"/>
          <w:szCs w:val="22"/>
        </w:rPr>
        <w:t xml:space="preserve">and </w:t>
      </w:r>
      <w:r w:rsidR="007B7AA6">
        <w:rPr>
          <w:rFonts w:ascii="Fira Code" w:hAnsi="Fira Code" w:cs="Fira Code"/>
          <w:sz w:val="22"/>
          <w:szCs w:val="22"/>
        </w:rPr>
        <w:t xml:space="preserve">carried out </w:t>
      </w:r>
      <w:r w:rsidR="00892E54">
        <w:rPr>
          <w:rFonts w:ascii="Fira Code" w:hAnsi="Fira Code" w:cs="Fira Code"/>
          <w:sz w:val="22"/>
          <w:szCs w:val="22"/>
        </w:rPr>
        <w:t>tasks</w:t>
      </w:r>
      <w:r w:rsidR="007B7AA6">
        <w:rPr>
          <w:rFonts w:ascii="Fira Code" w:hAnsi="Fira Code" w:cs="Fira Code"/>
          <w:sz w:val="22"/>
          <w:szCs w:val="22"/>
        </w:rPr>
        <w:t xml:space="preserve"> </w:t>
      </w:r>
      <w:r w:rsidR="0019393F">
        <w:rPr>
          <w:rFonts w:ascii="Fira Code" w:hAnsi="Fira Code" w:cs="Fira Code"/>
          <w:sz w:val="22"/>
          <w:szCs w:val="22"/>
        </w:rPr>
        <w:t>like</w:t>
      </w:r>
      <w:r w:rsidRPr="00784C3E">
        <w:rPr>
          <w:rFonts w:ascii="Fira Code" w:hAnsi="Fira Code" w:cs="Fira Code"/>
          <w:sz w:val="22"/>
          <w:szCs w:val="22"/>
        </w:rPr>
        <w:t xml:space="preserve"> design and implementation of e-commerce systems, including accounting and financial software creations that covered over areas like real estate to controllers to long term endowments.</w:t>
      </w:r>
    </w:p>
    <w:p w14:paraId="5C563A69" w14:textId="2B15FD70" w:rsidR="00C23A4A" w:rsidRDefault="0014088B" w:rsidP="00B37555">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Re</w:t>
      </w:r>
      <w:r w:rsidR="00B1195E">
        <w:rPr>
          <w:rFonts w:ascii="Fira Code" w:hAnsi="Fira Code" w:cs="Fira Code"/>
          <w:sz w:val="22"/>
          <w:szCs w:val="22"/>
        </w:rPr>
        <w:t xml:space="preserve">conTrust was wholly-owned by </w:t>
      </w:r>
      <w:del w:id="456" w:author="Quantum Bass" w:date="2023-03-14T21:16:00Z">
        <w:r w:rsidR="00C263F0" w:rsidDel="00110535">
          <w:rPr>
            <w:rFonts w:ascii="Fira Code" w:hAnsi="Fira Code" w:cs="Fira Code"/>
            <w:sz w:val="22"/>
            <w:szCs w:val="22"/>
          </w:rPr>
          <w:delText>BoA</w:delText>
        </w:r>
      </w:del>
      <w:ins w:id="457" w:author="Quantum Bass" w:date="2023-03-14T21:16:00Z">
        <w:r w:rsidR="00110535">
          <w:rPr>
            <w:rFonts w:ascii="Fira Code" w:hAnsi="Fira Code" w:cs="Fira Code"/>
            <w:sz w:val="22"/>
            <w:szCs w:val="22"/>
          </w:rPr>
          <w:t>BoA.</w:t>
        </w:r>
      </w:ins>
    </w:p>
    <w:p w14:paraId="366D48F5" w14:textId="756D9DEF" w:rsidR="00C263F0" w:rsidRDefault="00C263F0" w:rsidP="00B37555">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Carrington Mortgage </w:t>
      </w:r>
      <w:r w:rsidR="00E5019F">
        <w:rPr>
          <w:rFonts w:ascii="Fira Code" w:hAnsi="Fira Code" w:cs="Fira Code"/>
          <w:sz w:val="22"/>
          <w:szCs w:val="22"/>
        </w:rPr>
        <w:t xml:space="preserve">is owned by </w:t>
      </w:r>
      <w:del w:id="458" w:author="Quantum Bass" w:date="2023-03-14T21:16:00Z">
        <w:r w:rsidR="00E5019F" w:rsidDel="00110535">
          <w:rPr>
            <w:rFonts w:ascii="Fira Code" w:hAnsi="Fira Code" w:cs="Fira Code"/>
            <w:sz w:val="22"/>
            <w:szCs w:val="22"/>
          </w:rPr>
          <w:delText>BoA</w:delText>
        </w:r>
      </w:del>
      <w:ins w:id="459" w:author="Quantum Bass" w:date="2023-03-14T21:16:00Z">
        <w:r w:rsidR="00110535">
          <w:rPr>
            <w:rFonts w:ascii="Fira Code" w:hAnsi="Fira Code" w:cs="Fira Code"/>
            <w:sz w:val="22"/>
            <w:szCs w:val="22"/>
          </w:rPr>
          <w:t>BoA.</w:t>
        </w:r>
      </w:ins>
    </w:p>
    <w:p w14:paraId="167F21C6" w14:textId="4355192F" w:rsidR="004D5FBF" w:rsidRPr="00EA4E18" w:rsidRDefault="00B560DF" w:rsidP="00EA4E1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The defendant </w:t>
      </w:r>
      <w:del w:id="460" w:author="Quantum Bass" w:date="2023-03-14T21:12:00Z">
        <w:r w:rsidR="005855B6" w:rsidDel="001B7DC4">
          <w:rPr>
            <w:rFonts w:ascii="Fira Code" w:hAnsi="Fira Code" w:cs="Fira Code"/>
            <w:sz w:val="22"/>
            <w:szCs w:val="22"/>
          </w:rPr>
          <w:delText>Mr</w:delText>
        </w:r>
      </w:del>
      <w:ins w:id="461" w:author="Quantum Bass" w:date="2023-03-14T21:12:00Z">
        <w:r w:rsidR="001B7DC4">
          <w:rPr>
            <w:rFonts w:ascii="Fira Code" w:hAnsi="Fira Code" w:cs="Fira Code"/>
            <w:sz w:val="22"/>
            <w:szCs w:val="22"/>
          </w:rPr>
          <w:t>Mr.</w:t>
        </w:r>
      </w:ins>
      <w:r w:rsidR="005855B6">
        <w:rPr>
          <w:rFonts w:ascii="Fira Code" w:hAnsi="Fira Code" w:cs="Fira Code"/>
          <w:sz w:val="22"/>
          <w:szCs w:val="22"/>
        </w:rPr>
        <w:t xml:space="preserve"> Newell </w:t>
      </w:r>
      <w:r w:rsidR="0033009B">
        <w:rPr>
          <w:rFonts w:ascii="Fira Code" w:hAnsi="Fira Code" w:cs="Fira Code"/>
          <w:sz w:val="22"/>
          <w:szCs w:val="22"/>
        </w:rPr>
        <w:t>in court</w:t>
      </w:r>
      <w:r w:rsidR="00C96A29">
        <w:rPr>
          <w:rFonts w:ascii="Fira Code" w:hAnsi="Fira Code" w:cs="Fira Code"/>
          <w:sz w:val="22"/>
          <w:szCs w:val="22"/>
        </w:rPr>
        <w:t xml:space="preserve"> room 2</w:t>
      </w:r>
      <w:r w:rsidR="006E6FCE">
        <w:rPr>
          <w:rFonts w:ascii="Fira Code" w:hAnsi="Fira Code" w:cs="Fira Code"/>
          <w:sz w:val="22"/>
          <w:szCs w:val="22"/>
        </w:rPr>
        <w:t xml:space="preserve"> in the </w:t>
      </w:r>
      <w:r w:rsidR="00CC0679">
        <w:rPr>
          <w:rFonts w:ascii="Fira Code" w:hAnsi="Fira Code" w:cs="Fira Code"/>
          <w:sz w:val="22"/>
          <w:szCs w:val="22"/>
        </w:rPr>
        <w:t>N</w:t>
      </w:r>
      <w:r w:rsidR="006E6FCE">
        <w:rPr>
          <w:rFonts w:ascii="Fira Code" w:hAnsi="Fira Code" w:cs="Fira Code"/>
          <w:sz w:val="22"/>
          <w:szCs w:val="22"/>
        </w:rPr>
        <w:t xml:space="preserve">ez </w:t>
      </w:r>
      <w:r w:rsidR="00451519">
        <w:rPr>
          <w:rFonts w:ascii="Fira Code" w:hAnsi="Fira Code" w:cs="Fira Code"/>
          <w:sz w:val="22"/>
          <w:szCs w:val="22"/>
        </w:rPr>
        <w:t>P</w:t>
      </w:r>
      <w:r w:rsidR="006E6FCE">
        <w:rPr>
          <w:rFonts w:ascii="Fira Code" w:hAnsi="Fira Code" w:cs="Fira Code"/>
          <w:sz w:val="22"/>
          <w:szCs w:val="22"/>
        </w:rPr>
        <w:t xml:space="preserve">eirce county </w:t>
      </w:r>
      <w:r w:rsidR="00AC6908">
        <w:rPr>
          <w:rFonts w:ascii="Fira Code" w:hAnsi="Fira Code" w:cs="Fira Code"/>
          <w:sz w:val="22"/>
          <w:szCs w:val="22"/>
        </w:rPr>
        <w:t xml:space="preserve">district </w:t>
      </w:r>
      <w:del w:id="462" w:author="Quantum Bass" w:date="2023-03-14T21:31:00Z">
        <w:r w:rsidR="0057562E" w:rsidDel="004D6423">
          <w:rPr>
            <w:rFonts w:ascii="Fira Code" w:hAnsi="Fira Code" w:cs="Fira Code"/>
            <w:sz w:val="22"/>
            <w:szCs w:val="22"/>
          </w:rPr>
          <w:delText>2</w:delText>
        </w:r>
      </w:del>
      <w:ins w:id="463" w:author="Quantum Bass" w:date="2023-03-14T21:31:00Z">
        <w:r w:rsidR="004D6423">
          <w:rPr>
            <w:rFonts w:ascii="Fira Code" w:hAnsi="Fira Code" w:cs="Fira Code"/>
            <w:sz w:val="22"/>
            <w:szCs w:val="22"/>
          </w:rPr>
          <w:t>two</w:t>
        </w:r>
      </w:ins>
      <w:r w:rsidR="0057562E">
        <w:rPr>
          <w:rFonts w:ascii="Fira Code" w:hAnsi="Fira Code" w:cs="Fira Code"/>
          <w:sz w:val="22"/>
          <w:szCs w:val="22"/>
        </w:rPr>
        <w:t xml:space="preserve"> </w:t>
      </w:r>
      <w:r w:rsidR="009D6B33">
        <w:rPr>
          <w:rFonts w:ascii="Fira Code" w:hAnsi="Fira Code" w:cs="Fira Code"/>
          <w:sz w:val="22"/>
          <w:szCs w:val="22"/>
        </w:rPr>
        <w:t xml:space="preserve">on </w:t>
      </w:r>
      <w:r w:rsidR="008365B5">
        <w:rPr>
          <w:rFonts w:ascii="Fira Code" w:hAnsi="Fira Code" w:cs="Fira Code"/>
          <w:sz w:val="22"/>
          <w:szCs w:val="22"/>
        </w:rPr>
        <w:t>DATE</w:t>
      </w:r>
      <w:r w:rsidR="0056149F">
        <w:rPr>
          <w:rFonts w:ascii="Fira Code" w:hAnsi="Fira Code" w:cs="Fira Code"/>
          <w:sz w:val="22"/>
          <w:szCs w:val="22"/>
        </w:rPr>
        <w:t xml:space="preserve"> </w:t>
      </w:r>
      <w:r w:rsidR="0033009B">
        <w:rPr>
          <w:rFonts w:ascii="Fira Code" w:hAnsi="Fira Code" w:cs="Fira Code"/>
          <w:sz w:val="22"/>
          <w:szCs w:val="22"/>
        </w:rPr>
        <w:t xml:space="preserve">at approximately </w:t>
      </w:r>
      <w:r w:rsidR="004F0A13">
        <w:rPr>
          <w:rFonts w:ascii="Fira Code" w:hAnsi="Fira Code" w:cs="Fira Code"/>
          <w:sz w:val="22"/>
          <w:szCs w:val="22"/>
        </w:rPr>
        <w:t>11</w:t>
      </w:r>
      <w:r w:rsidR="006E74F4">
        <w:rPr>
          <w:rFonts w:ascii="Fira Code" w:hAnsi="Fira Code" w:cs="Fira Code"/>
          <w:sz w:val="22"/>
          <w:szCs w:val="22"/>
        </w:rPr>
        <w:t>:30am</w:t>
      </w:r>
      <w:r w:rsidR="00235B60">
        <w:rPr>
          <w:rFonts w:ascii="Fira Code" w:hAnsi="Fira Code" w:cs="Fira Code"/>
          <w:sz w:val="22"/>
          <w:szCs w:val="22"/>
        </w:rPr>
        <w:t xml:space="preserve">, </w:t>
      </w:r>
      <w:r w:rsidR="00BA0207">
        <w:rPr>
          <w:rFonts w:ascii="Fira Code" w:hAnsi="Fira Code" w:cs="Fira Code"/>
          <w:sz w:val="22"/>
          <w:szCs w:val="22"/>
        </w:rPr>
        <w:lastRenderedPageBreak/>
        <w:t xml:space="preserve">attested to </w:t>
      </w:r>
      <w:r w:rsidR="001408AF">
        <w:rPr>
          <w:rFonts w:ascii="Fira Code" w:hAnsi="Fira Code" w:cs="Fira Code"/>
          <w:sz w:val="22"/>
          <w:szCs w:val="22"/>
        </w:rPr>
        <w:t xml:space="preserve">him </w:t>
      </w:r>
      <w:r w:rsidR="00E4228D">
        <w:rPr>
          <w:rFonts w:ascii="Fira Code" w:hAnsi="Fira Code" w:cs="Fira Code"/>
          <w:sz w:val="22"/>
          <w:szCs w:val="22"/>
        </w:rPr>
        <w:t xml:space="preserve">vouching </w:t>
      </w:r>
      <w:r w:rsidR="007800BA">
        <w:rPr>
          <w:rFonts w:ascii="Fira Code" w:hAnsi="Fira Code" w:cs="Fira Code"/>
          <w:sz w:val="22"/>
          <w:szCs w:val="22"/>
        </w:rPr>
        <w:t>for</w:t>
      </w:r>
      <w:r w:rsidR="00A05827">
        <w:rPr>
          <w:rFonts w:ascii="Fira Code" w:hAnsi="Fira Code" w:cs="Fira Code"/>
          <w:sz w:val="22"/>
          <w:szCs w:val="22"/>
        </w:rPr>
        <w:t xml:space="preserve"> </w:t>
      </w:r>
      <w:r w:rsidR="007576ED">
        <w:rPr>
          <w:rFonts w:ascii="Fira Code" w:hAnsi="Fira Code" w:cs="Fira Code"/>
          <w:sz w:val="22"/>
          <w:szCs w:val="22"/>
        </w:rPr>
        <w:t>Exhibit A</w:t>
      </w:r>
      <w:r w:rsidR="00FC4203">
        <w:rPr>
          <w:rFonts w:ascii="Fira Code" w:hAnsi="Fira Code" w:cs="Fira Code"/>
          <w:sz w:val="22"/>
          <w:szCs w:val="22"/>
        </w:rPr>
        <w:t xml:space="preserve"> authenticity and validity</w:t>
      </w:r>
      <w:r w:rsidR="00060DAE">
        <w:rPr>
          <w:rFonts w:ascii="Fira Code" w:hAnsi="Fira Code" w:cs="Fira Code"/>
          <w:sz w:val="22"/>
          <w:szCs w:val="22"/>
        </w:rPr>
        <w:t>.</w:t>
      </w:r>
    </w:p>
    <w:p w14:paraId="464EDEC0" w14:textId="77777777" w:rsidR="0031395F" w:rsidRDefault="00060DAE" w:rsidP="0031395F">
      <w:pPr>
        <w:pStyle w:val="BodyText2"/>
        <w:numPr>
          <w:ilvl w:val="0"/>
          <w:numId w:val="3"/>
        </w:numPr>
        <w:tabs>
          <w:tab w:val="left" w:pos="2250"/>
        </w:tabs>
        <w:spacing w:line="480" w:lineRule="auto"/>
        <w:rPr>
          <w:ins w:id="464" w:author="Quantum Bass" w:date="2023-03-15T13:09:00Z"/>
          <w:rFonts w:ascii="Fira Code" w:hAnsi="Fira Code" w:cs="Fira Code"/>
          <w:sz w:val="22"/>
          <w:szCs w:val="22"/>
        </w:rPr>
      </w:pPr>
      <w:r>
        <w:rPr>
          <w:rFonts w:ascii="Fira Code" w:hAnsi="Fira Code" w:cs="Fira Code"/>
          <w:sz w:val="22"/>
          <w:szCs w:val="22"/>
        </w:rPr>
        <w:t>Exhibit</w:t>
      </w:r>
      <w:r w:rsidR="00CE197C">
        <w:rPr>
          <w:rFonts w:ascii="Fira Code" w:hAnsi="Fira Code" w:cs="Fira Code"/>
          <w:sz w:val="22"/>
          <w:szCs w:val="22"/>
        </w:rPr>
        <w:t xml:space="preserve"> </w:t>
      </w:r>
      <w:r w:rsidR="00FE33B8">
        <w:rPr>
          <w:rFonts w:ascii="Fira Code" w:hAnsi="Fira Code" w:cs="Fira Code"/>
          <w:sz w:val="22"/>
          <w:szCs w:val="22"/>
        </w:rPr>
        <w:t xml:space="preserve">A </w:t>
      </w:r>
      <w:r w:rsidR="00620EE9">
        <w:rPr>
          <w:rFonts w:ascii="Fira Code" w:hAnsi="Fira Code" w:cs="Fira Code"/>
          <w:sz w:val="22"/>
          <w:szCs w:val="22"/>
        </w:rPr>
        <w:t xml:space="preserve">is </w:t>
      </w:r>
      <w:r w:rsidR="00642C04">
        <w:rPr>
          <w:rFonts w:ascii="Fira Code" w:hAnsi="Fira Code" w:cs="Fira Code"/>
          <w:sz w:val="22"/>
          <w:szCs w:val="22"/>
        </w:rPr>
        <w:t xml:space="preserve">described as </w:t>
      </w:r>
      <w:r w:rsidR="00681BAF">
        <w:rPr>
          <w:rFonts w:ascii="Fira Code" w:hAnsi="Fira Code" w:cs="Fira Code"/>
          <w:sz w:val="22"/>
          <w:szCs w:val="22"/>
        </w:rPr>
        <w:t>occurring at</w:t>
      </w:r>
      <w:r w:rsidR="00DF47F1">
        <w:rPr>
          <w:rFonts w:ascii="Fira Code" w:hAnsi="Fira Code" w:cs="Fira Code"/>
          <w:sz w:val="22"/>
          <w:szCs w:val="22"/>
        </w:rPr>
        <w:t xml:space="preserve"> </w:t>
      </w:r>
      <w:r w:rsidR="00CF6B28">
        <w:rPr>
          <w:rFonts w:ascii="Fira Code" w:hAnsi="Fira Code" w:cs="Fira Code"/>
          <w:sz w:val="22"/>
          <w:szCs w:val="22"/>
        </w:rPr>
        <w:t>x date</w:t>
      </w:r>
      <w:r w:rsidR="00AF3E6B">
        <w:rPr>
          <w:rFonts w:ascii="Fira Code" w:hAnsi="Fira Code" w:cs="Fira Code"/>
          <w:sz w:val="22"/>
          <w:szCs w:val="22"/>
        </w:rPr>
        <w:t>.</w:t>
      </w:r>
    </w:p>
    <w:p w14:paraId="6CE79437" w14:textId="249064F1" w:rsidR="0031395F" w:rsidRPr="0031395F" w:rsidRDefault="0031395F" w:rsidP="0031395F">
      <w:pPr>
        <w:pStyle w:val="BodyText2"/>
        <w:numPr>
          <w:ilvl w:val="0"/>
          <w:numId w:val="3"/>
        </w:numPr>
        <w:tabs>
          <w:tab w:val="left" w:pos="2250"/>
        </w:tabs>
        <w:spacing w:line="480" w:lineRule="auto"/>
        <w:rPr>
          <w:ins w:id="465" w:author="Quantum Bass" w:date="2023-03-15T13:08:00Z"/>
          <w:rFonts w:ascii="Fira Code" w:hAnsi="Fira Code" w:cs="Fira Code"/>
          <w:sz w:val="22"/>
          <w:szCs w:val="22"/>
        </w:rPr>
      </w:pPr>
      <w:ins w:id="466" w:author="Quantum Bass" w:date="2023-03-15T13:08:00Z">
        <w:r w:rsidRPr="0031395F">
          <w:rPr>
            <w:rFonts w:ascii="Fira Code" w:hAnsi="Fira Code" w:cs="Fira Code"/>
            <w:sz w:val="22"/>
            <w:szCs w:val="22"/>
          </w:rPr>
          <w:t xml:space="preserve">On </w:t>
        </w:r>
      </w:ins>
      <w:ins w:id="467" w:author="Quantum Bass" w:date="2023-03-15T13:09:00Z">
        <w:r w:rsidR="00001374">
          <w:rPr>
            <w:rFonts w:ascii="Fira Code" w:hAnsi="Fira Code" w:cs="Fira Code"/>
            <w:sz w:val="22"/>
            <w:szCs w:val="22"/>
          </w:rPr>
          <w:t>September 8</w:t>
        </w:r>
        <w:proofErr w:type="gramStart"/>
        <w:r w:rsidR="00001374">
          <w:rPr>
            <w:rFonts w:ascii="Fira Code" w:hAnsi="Fira Code" w:cs="Fira Code"/>
            <w:sz w:val="22"/>
            <w:szCs w:val="22"/>
          </w:rPr>
          <w:t xml:space="preserve"> 2008</w:t>
        </w:r>
      </w:ins>
      <w:proofErr w:type="gramEnd"/>
      <w:ins w:id="468" w:author="Quantum Bass" w:date="2023-03-15T13:08:00Z">
        <w:r w:rsidRPr="0031395F">
          <w:rPr>
            <w:rFonts w:ascii="Fira Code" w:hAnsi="Fira Code" w:cs="Fira Code"/>
            <w:sz w:val="22"/>
            <w:szCs w:val="22"/>
          </w:rPr>
          <w:t xml:space="preserve"> Plaintiff entered into a loan agreement with </w:t>
        </w:r>
      </w:ins>
      <w:ins w:id="469" w:author="Quantum Bass" w:date="2023-03-15T13:09:00Z">
        <w:r w:rsidR="00001374">
          <w:rPr>
            <w:rFonts w:ascii="Fira Code" w:hAnsi="Fira Code" w:cs="Fira Code"/>
            <w:sz w:val="22"/>
            <w:szCs w:val="22"/>
          </w:rPr>
          <w:t>Zion’s Bank</w:t>
        </w:r>
      </w:ins>
      <w:ins w:id="470" w:author="Quantum Bass" w:date="2023-03-15T13:08:00Z">
        <w:r w:rsidRPr="0031395F">
          <w:rPr>
            <w:rFonts w:ascii="Fira Code" w:hAnsi="Fira Code" w:cs="Fira Code"/>
            <w:sz w:val="22"/>
            <w:szCs w:val="22"/>
          </w:rPr>
          <w:t xml:space="preserve"> (hereinafter "</w:t>
        </w:r>
      </w:ins>
      <w:ins w:id="471" w:author="Quantum Bass" w:date="2023-03-15T13:09:00Z">
        <w:r w:rsidR="00001374">
          <w:rPr>
            <w:rFonts w:ascii="Fira Code" w:hAnsi="Fira Code" w:cs="Fira Code"/>
            <w:sz w:val="22"/>
            <w:szCs w:val="22"/>
          </w:rPr>
          <w:t>ZIONS</w:t>
        </w:r>
      </w:ins>
      <w:ins w:id="472" w:author="Quantum Bass" w:date="2023-03-15T13:08:00Z">
        <w:r w:rsidRPr="0031395F">
          <w:rPr>
            <w:rFonts w:ascii="Fira Code" w:hAnsi="Fira Code" w:cs="Fira Code"/>
            <w:sz w:val="22"/>
            <w:szCs w:val="22"/>
          </w:rPr>
          <w:t>") for the purchase of his residence, located at [Property Address], in the County of [County], State of [State].</w:t>
        </w:r>
      </w:ins>
    </w:p>
    <w:p w14:paraId="0B2DF440" w14:textId="77777777" w:rsidR="0031395F" w:rsidRPr="0031395F" w:rsidRDefault="0031395F" w:rsidP="0031395F">
      <w:pPr>
        <w:pStyle w:val="BodyText2"/>
        <w:numPr>
          <w:ilvl w:val="0"/>
          <w:numId w:val="3"/>
        </w:numPr>
        <w:tabs>
          <w:tab w:val="left" w:pos="2250"/>
        </w:tabs>
        <w:spacing w:line="480" w:lineRule="auto"/>
        <w:rPr>
          <w:ins w:id="473" w:author="Quantum Bass" w:date="2023-03-15T13:08:00Z"/>
          <w:rFonts w:ascii="Fira Code" w:hAnsi="Fira Code" w:cs="Fira Code"/>
          <w:sz w:val="22"/>
          <w:szCs w:val="22"/>
        </w:rPr>
      </w:pPr>
      <w:ins w:id="474" w:author="Quantum Bass" w:date="2023-03-15T13:08:00Z">
        <w:r w:rsidRPr="0031395F">
          <w:rPr>
            <w:rFonts w:ascii="Fira Code" w:hAnsi="Fira Code" w:cs="Fira Code"/>
            <w:sz w:val="22"/>
            <w:szCs w:val="22"/>
          </w:rPr>
          <w:t>The loan was secured by a deed of trust on the property and a promissory note.</w:t>
        </w:r>
      </w:ins>
    </w:p>
    <w:p w14:paraId="7CFFEEDF" w14:textId="77777777" w:rsidR="0031395F" w:rsidRPr="0031395F" w:rsidRDefault="0031395F" w:rsidP="0031395F">
      <w:pPr>
        <w:pStyle w:val="BodyText2"/>
        <w:numPr>
          <w:ilvl w:val="0"/>
          <w:numId w:val="3"/>
        </w:numPr>
        <w:tabs>
          <w:tab w:val="left" w:pos="2250"/>
        </w:tabs>
        <w:spacing w:line="480" w:lineRule="auto"/>
        <w:rPr>
          <w:ins w:id="475" w:author="Quantum Bass" w:date="2023-03-15T13:08:00Z"/>
          <w:rFonts w:ascii="Fira Code" w:hAnsi="Fira Code" w:cs="Fira Code"/>
          <w:sz w:val="22"/>
          <w:szCs w:val="22"/>
        </w:rPr>
      </w:pPr>
      <w:ins w:id="476" w:author="Quantum Bass" w:date="2023-03-15T13:08:00Z">
        <w:r w:rsidRPr="0031395F">
          <w:rPr>
            <w:rFonts w:ascii="Fira Code" w:hAnsi="Fira Code" w:cs="Fira Code"/>
            <w:sz w:val="22"/>
            <w:szCs w:val="22"/>
          </w:rPr>
          <w:t>On or about [Date of Loan Sale], Defendant Bank purchased the loan from the Original Bank.</w:t>
        </w:r>
      </w:ins>
    </w:p>
    <w:p w14:paraId="017BE6FD" w14:textId="77777777" w:rsidR="0031395F" w:rsidRPr="0031395F" w:rsidRDefault="0031395F" w:rsidP="0031395F">
      <w:pPr>
        <w:pStyle w:val="BodyText2"/>
        <w:numPr>
          <w:ilvl w:val="0"/>
          <w:numId w:val="3"/>
        </w:numPr>
        <w:tabs>
          <w:tab w:val="left" w:pos="2250"/>
        </w:tabs>
        <w:spacing w:line="480" w:lineRule="auto"/>
        <w:rPr>
          <w:ins w:id="477" w:author="Quantum Bass" w:date="2023-03-15T13:08:00Z"/>
          <w:rFonts w:ascii="Fira Code" w:hAnsi="Fira Code" w:cs="Fira Code"/>
          <w:sz w:val="22"/>
          <w:szCs w:val="22"/>
        </w:rPr>
      </w:pPr>
      <w:ins w:id="478" w:author="Quantum Bass" w:date="2023-03-15T13:08:00Z">
        <w:r w:rsidRPr="0031395F">
          <w:rPr>
            <w:rFonts w:ascii="Fira Code" w:hAnsi="Fira Code" w:cs="Fira Code"/>
            <w:sz w:val="22"/>
            <w:szCs w:val="22"/>
          </w:rPr>
          <w:t>In connection with the purchase of the loan, Defendant Bank was required to properly assign the original loan to itself.</w:t>
        </w:r>
      </w:ins>
    </w:p>
    <w:p w14:paraId="3C1DCDC8" w14:textId="111A8B03" w:rsidR="000F185A" w:rsidRPr="002A6836" w:rsidRDefault="0031395F" w:rsidP="002A6836">
      <w:pPr>
        <w:pStyle w:val="BodyText2"/>
        <w:numPr>
          <w:ilvl w:val="0"/>
          <w:numId w:val="3"/>
        </w:numPr>
        <w:tabs>
          <w:tab w:val="left" w:pos="2250"/>
        </w:tabs>
        <w:spacing w:line="480" w:lineRule="auto"/>
        <w:rPr>
          <w:rFonts w:ascii="Fira Code" w:hAnsi="Fira Code" w:cs="Fira Code"/>
          <w:sz w:val="22"/>
          <w:szCs w:val="22"/>
        </w:rPr>
      </w:pPr>
      <w:ins w:id="479" w:author="Quantum Bass" w:date="2023-03-15T13:08:00Z">
        <w:r w:rsidRPr="0031395F">
          <w:rPr>
            <w:rFonts w:ascii="Fira Code" w:hAnsi="Fira Code" w:cs="Fira Code"/>
            <w:sz w:val="22"/>
            <w:szCs w:val="22"/>
          </w:rPr>
          <w:t>However, instead of properly assigning the original loan, Defendant Bank, without the knowledge or consent of Plaintiff, created a second deed of trust and promissory note, effectively doubling Plaintiff's debt.</w:t>
        </w:r>
      </w:ins>
    </w:p>
    <w:p w14:paraId="384F8C9B" w14:textId="224F1947" w:rsidR="009763A7" w:rsidRDefault="009D54C8"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Sheet vs </w:t>
      </w:r>
      <w:r w:rsidR="002F5701">
        <w:rPr>
          <w:rFonts w:ascii="Fira Code" w:hAnsi="Fira Code" w:cs="Fira Code"/>
          <w:sz w:val="22"/>
          <w:szCs w:val="22"/>
        </w:rPr>
        <w:t>Countrywide</w:t>
      </w:r>
      <w:r>
        <w:rPr>
          <w:rFonts w:ascii="Fira Code" w:hAnsi="Fira Code" w:cs="Fira Code"/>
          <w:sz w:val="22"/>
          <w:szCs w:val="22"/>
        </w:rPr>
        <w:t xml:space="preserve"> </w:t>
      </w:r>
      <w:r w:rsidR="00D9250E">
        <w:rPr>
          <w:rFonts w:ascii="Fira Code" w:hAnsi="Fira Code" w:cs="Fira Code"/>
          <w:sz w:val="22"/>
          <w:szCs w:val="22"/>
        </w:rPr>
        <w:t xml:space="preserve">had </w:t>
      </w:r>
      <w:r w:rsidR="0023053E">
        <w:rPr>
          <w:rFonts w:ascii="Fira Code" w:hAnsi="Fira Code" w:cs="Fira Code"/>
          <w:sz w:val="22"/>
          <w:szCs w:val="22"/>
        </w:rPr>
        <w:t>shown</w:t>
      </w:r>
      <w:r w:rsidR="00A9090D">
        <w:rPr>
          <w:rFonts w:ascii="Fira Code" w:hAnsi="Fira Code" w:cs="Fira Code"/>
          <w:sz w:val="22"/>
          <w:szCs w:val="22"/>
        </w:rPr>
        <w:t xml:space="preserve"> that </w:t>
      </w:r>
      <w:del w:id="480" w:author="Quantum Bass" w:date="2023-03-14T21:12:00Z">
        <w:r w:rsidR="00A9090D" w:rsidDel="001B7DC4">
          <w:rPr>
            <w:rFonts w:ascii="Fira Code" w:hAnsi="Fira Code" w:cs="Fira Code"/>
            <w:sz w:val="22"/>
            <w:szCs w:val="22"/>
          </w:rPr>
          <w:delText>Mr</w:delText>
        </w:r>
      </w:del>
      <w:ins w:id="481" w:author="Quantum Bass" w:date="2023-03-14T21:12:00Z">
        <w:r w:rsidR="001B7DC4">
          <w:rPr>
            <w:rFonts w:ascii="Fira Code" w:hAnsi="Fira Code" w:cs="Fira Code"/>
            <w:sz w:val="22"/>
            <w:szCs w:val="22"/>
          </w:rPr>
          <w:t>Mr.</w:t>
        </w:r>
      </w:ins>
      <w:r w:rsidR="00A9090D">
        <w:rPr>
          <w:rFonts w:ascii="Fira Code" w:hAnsi="Fira Code" w:cs="Fira Code"/>
          <w:sz w:val="22"/>
          <w:szCs w:val="22"/>
        </w:rPr>
        <w:t xml:space="preserve"> </w:t>
      </w:r>
      <w:del w:id="482" w:author="Quantum Bass" w:date="2023-03-15T14:15:00Z">
        <w:r w:rsidR="00A9090D" w:rsidDel="002A6836">
          <w:rPr>
            <w:rFonts w:ascii="Fira Code" w:hAnsi="Fira Code" w:cs="Fira Code"/>
            <w:sz w:val="22"/>
            <w:szCs w:val="22"/>
          </w:rPr>
          <w:delText xml:space="preserve">sheet </w:delText>
        </w:r>
      </w:del>
      <w:ins w:id="483" w:author="Quantum Bass" w:date="2023-03-15T14:15:00Z">
        <w:r w:rsidR="002A6836">
          <w:rPr>
            <w:rFonts w:ascii="Fira Code" w:hAnsi="Fira Code" w:cs="Fira Code"/>
            <w:sz w:val="22"/>
            <w:szCs w:val="22"/>
          </w:rPr>
          <w:t xml:space="preserve">Sheets </w:t>
        </w:r>
      </w:ins>
      <w:r w:rsidR="00A9090D">
        <w:rPr>
          <w:rFonts w:ascii="Fira Code" w:hAnsi="Fira Code" w:cs="Fira Code"/>
          <w:sz w:val="22"/>
          <w:szCs w:val="22"/>
        </w:rPr>
        <w:t xml:space="preserve">had a </w:t>
      </w:r>
      <w:r w:rsidR="00653A38">
        <w:rPr>
          <w:rFonts w:ascii="Fira Code" w:hAnsi="Fira Code" w:cs="Fira Code"/>
          <w:sz w:val="22"/>
          <w:szCs w:val="22"/>
        </w:rPr>
        <w:t xml:space="preserve">letter </w:t>
      </w:r>
      <w:r w:rsidR="00A27C9F">
        <w:rPr>
          <w:rFonts w:ascii="Fira Code" w:hAnsi="Fira Code" w:cs="Fira Code"/>
          <w:sz w:val="22"/>
          <w:szCs w:val="22"/>
        </w:rPr>
        <w:t xml:space="preserve">on </w:t>
      </w:r>
      <w:del w:id="484" w:author="Quantum Bass" w:date="2023-03-14T21:16:00Z">
        <w:r w:rsidR="004A3740" w:rsidDel="00110535">
          <w:rPr>
            <w:rFonts w:ascii="Fira Code" w:hAnsi="Fira Code" w:cs="Fira Code"/>
            <w:sz w:val="22"/>
            <w:szCs w:val="22"/>
          </w:rPr>
          <w:delText>same</w:delText>
        </w:r>
      </w:del>
      <w:ins w:id="485" w:author="Quantum Bass" w:date="2023-03-14T21:16:00Z">
        <w:r w:rsidR="00110535">
          <w:rPr>
            <w:rFonts w:ascii="Fira Code" w:hAnsi="Fira Code" w:cs="Fira Code"/>
            <w:sz w:val="22"/>
            <w:szCs w:val="22"/>
          </w:rPr>
          <w:t>the same</w:t>
        </w:r>
      </w:ins>
      <w:r w:rsidR="004A3740">
        <w:rPr>
          <w:rFonts w:ascii="Fira Code" w:hAnsi="Fira Code" w:cs="Fira Code"/>
          <w:sz w:val="22"/>
          <w:szCs w:val="22"/>
        </w:rPr>
        <w:t xml:space="preserve"> </w:t>
      </w:r>
      <w:del w:id="486" w:author="Quantum Bass" w:date="2023-03-14T21:30:00Z">
        <w:r w:rsidR="004A3740" w:rsidDel="007A159F">
          <w:rPr>
            <w:rFonts w:ascii="Fira Code" w:hAnsi="Fira Code" w:cs="Fira Code"/>
            <w:sz w:val="22"/>
            <w:szCs w:val="22"/>
          </w:rPr>
          <w:delText>date</w:delText>
        </w:r>
      </w:del>
      <w:ins w:id="487" w:author="Quantum Bass" w:date="2023-03-14T21:30:00Z">
        <w:r w:rsidR="007A159F">
          <w:rPr>
            <w:rFonts w:ascii="Fira Code" w:hAnsi="Fira Code" w:cs="Fira Code"/>
            <w:sz w:val="22"/>
            <w:szCs w:val="22"/>
          </w:rPr>
          <w:t>date.</w:t>
        </w:r>
      </w:ins>
    </w:p>
    <w:p w14:paraId="44D0CE58" w14:textId="2D11FBEF" w:rsidR="004A3740" w:rsidRDefault="004A3740"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BoA </w:t>
      </w:r>
      <w:r w:rsidR="00187DC4">
        <w:rPr>
          <w:rFonts w:ascii="Fira Code" w:hAnsi="Fira Code" w:cs="Fira Code"/>
          <w:sz w:val="22"/>
          <w:szCs w:val="22"/>
        </w:rPr>
        <w:t xml:space="preserve">claimed it was a mistake </w:t>
      </w:r>
      <w:r w:rsidR="00C92F93">
        <w:rPr>
          <w:rFonts w:ascii="Fira Code" w:hAnsi="Fira Code" w:cs="Fira Code"/>
          <w:sz w:val="22"/>
          <w:szCs w:val="22"/>
        </w:rPr>
        <w:t xml:space="preserve">that </w:t>
      </w:r>
      <w:del w:id="488" w:author="Quantum Bass" w:date="2023-03-14T21:16:00Z">
        <w:r w:rsidR="00C92F93" w:rsidDel="00110535">
          <w:rPr>
            <w:rFonts w:ascii="Fira Code" w:hAnsi="Fira Code" w:cs="Fira Code"/>
            <w:sz w:val="22"/>
            <w:szCs w:val="22"/>
          </w:rPr>
          <w:delText>happened</w:delText>
        </w:r>
      </w:del>
      <w:ins w:id="489" w:author="Quantum Bass" w:date="2023-03-14T21:16:00Z">
        <w:r w:rsidR="00110535">
          <w:rPr>
            <w:rFonts w:ascii="Fira Code" w:hAnsi="Fira Code" w:cs="Fira Code"/>
            <w:sz w:val="22"/>
            <w:szCs w:val="22"/>
          </w:rPr>
          <w:t>happened.</w:t>
        </w:r>
      </w:ins>
    </w:p>
    <w:p w14:paraId="511D65CF" w14:textId="456A2235" w:rsidR="00C92F93" w:rsidRDefault="0063090F"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lastRenderedPageBreak/>
        <w:t xml:space="preserve">The </w:t>
      </w:r>
      <w:r w:rsidR="00FE3E57">
        <w:rPr>
          <w:rFonts w:ascii="Fira Code" w:hAnsi="Fira Code" w:cs="Fira Code"/>
          <w:sz w:val="22"/>
          <w:szCs w:val="22"/>
        </w:rPr>
        <w:t xml:space="preserve">approximate time span of </w:t>
      </w:r>
      <w:del w:id="490" w:author="Quantum Bass" w:date="2023-03-14T21:31:00Z">
        <w:r w:rsidR="00FE3E57" w:rsidDel="004D6423">
          <w:rPr>
            <w:rFonts w:ascii="Fira Code" w:hAnsi="Fira Code" w:cs="Fira Code"/>
            <w:sz w:val="22"/>
            <w:szCs w:val="22"/>
          </w:rPr>
          <w:delText>24</w:delText>
        </w:r>
      </w:del>
      <w:ins w:id="491" w:author="Quantum Bass" w:date="2023-03-14T21:31:00Z">
        <w:r w:rsidR="004D6423">
          <w:rPr>
            <w:rFonts w:ascii="Fira Code" w:hAnsi="Fira Code" w:cs="Fira Code"/>
            <w:sz w:val="22"/>
            <w:szCs w:val="22"/>
          </w:rPr>
          <w:t>twenty-four</w:t>
        </w:r>
      </w:ins>
      <w:r w:rsidR="00FE3E57">
        <w:rPr>
          <w:rFonts w:ascii="Fira Code" w:hAnsi="Fira Code" w:cs="Fira Code"/>
          <w:sz w:val="22"/>
          <w:szCs w:val="22"/>
        </w:rPr>
        <w:t xml:space="preserve"> </w:t>
      </w:r>
      <w:del w:id="492" w:author="Quantum Bass" w:date="2023-03-14T21:12:00Z">
        <w:r w:rsidR="00FE3E57" w:rsidDel="001B7DC4">
          <w:rPr>
            <w:rFonts w:ascii="Fira Code" w:hAnsi="Fira Code" w:cs="Fira Code"/>
            <w:sz w:val="22"/>
            <w:szCs w:val="22"/>
          </w:rPr>
          <w:delText>hrs</w:delText>
        </w:r>
      </w:del>
      <w:ins w:id="493" w:author="Quantum Bass" w:date="2023-03-14T21:12:00Z">
        <w:r w:rsidR="001B7DC4">
          <w:rPr>
            <w:rFonts w:ascii="Fira Code" w:hAnsi="Fira Code" w:cs="Fira Code"/>
            <w:sz w:val="22"/>
            <w:szCs w:val="22"/>
          </w:rPr>
          <w:t>hrs.</w:t>
        </w:r>
      </w:ins>
      <w:r w:rsidR="00FE3E57">
        <w:rPr>
          <w:rFonts w:ascii="Fira Code" w:hAnsi="Fira Code" w:cs="Fira Code"/>
          <w:sz w:val="22"/>
          <w:szCs w:val="22"/>
        </w:rPr>
        <w:t xml:space="preserve"> </w:t>
      </w:r>
      <w:r w:rsidR="00D4340A">
        <w:rPr>
          <w:rFonts w:ascii="Fira Code" w:hAnsi="Fira Code" w:cs="Fira Code"/>
          <w:sz w:val="22"/>
          <w:szCs w:val="22"/>
        </w:rPr>
        <w:t xml:space="preserve">one </w:t>
      </w:r>
      <w:del w:id="494" w:author="Quantum Bass" w:date="2023-03-14T21:12:00Z">
        <w:r w:rsidR="00E87F83" w:rsidDel="001B7DC4">
          <w:rPr>
            <w:rFonts w:ascii="Fira Code" w:hAnsi="Fira Code" w:cs="Fira Code"/>
            <w:sz w:val="22"/>
            <w:szCs w:val="22"/>
          </w:rPr>
          <w:delText>idaho</w:delText>
        </w:r>
      </w:del>
      <w:ins w:id="495" w:author="Quantum Bass" w:date="2023-03-14T21:12:00Z">
        <w:r w:rsidR="001B7DC4">
          <w:rPr>
            <w:rFonts w:ascii="Fira Code" w:hAnsi="Fira Code" w:cs="Fira Code"/>
            <w:sz w:val="22"/>
            <w:szCs w:val="22"/>
          </w:rPr>
          <w:t>Idaho</w:t>
        </w:r>
      </w:ins>
      <w:r w:rsidR="00E87F83">
        <w:rPr>
          <w:rFonts w:ascii="Fira Code" w:hAnsi="Fira Code" w:cs="Fira Code"/>
          <w:sz w:val="22"/>
          <w:szCs w:val="22"/>
        </w:rPr>
        <w:t xml:space="preserve"> </w:t>
      </w:r>
      <w:r w:rsidR="00A82238">
        <w:rPr>
          <w:rFonts w:ascii="Fira Code" w:hAnsi="Fira Code" w:cs="Fira Code"/>
          <w:sz w:val="22"/>
          <w:szCs w:val="22"/>
        </w:rPr>
        <w:t xml:space="preserve">originated loan get an out </w:t>
      </w:r>
      <w:r w:rsidR="00F44B67">
        <w:rPr>
          <w:rFonts w:ascii="Fira Code" w:hAnsi="Fira Code" w:cs="Fira Code"/>
          <w:sz w:val="22"/>
          <w:szCs w:val="22"/>
        </w:rPr>
        <w:t xml:space="preserve">normal happenings </w:t>
      </w:r>
      <w:r w:rsidR="00CF3EED">
        <w:rPr>
          <w:rFonts w:ascii="Fira Code" w:hAnsi="Fira Code" w:cs="Fira Code"/>
          <w:sz w:val="22"/>
          <w:szCs w:val="22"/>
        </w:rPr>
        <w:t xml:space="preserve">reconveyance, with the same </w:t>
      </w:r>
      <w:r w:rsidR="0028200C">
        <w:rPr>
          <w:rFonts w:ascii="Fira Code" w:hAnsi="Fira Code" w:cs="Fira Code"/>
          <w:sz w:val="22"/>
          <w:szCs w:val="22"/>
        </w:rPr>
        <w:t xml:space="preserve">signer, and the same </w:t>
      </w:r>
      <w:r w:rsidR="00BB263D">
        <w:rPr>
          <w:rFonts w:ascii="Fira Code" w:hAnsi="Fira Code" w:cs="Fira Code"/>
          <w:sz w:val="22"/>
          <w:szCs w:val="22"/>
        </w:rPr>
        <w:t>notar</w:t>
      </w:r>
      <w:r w:rsidR="00906C1C">
        <w:rPr>
          <w:rFonts w:ascii="Fira Code" w:hAnsi="Fira Code" w:cs="Fira Code"/>
          <w:sz w:val="22"/>
          <w:szCs w:val="22"/>
        </w:rPr>
        <w:t>y</w:t>
      </w:r>
      <w:r w:rsidR="00BB4356">
        <w:rPr>
          <w:rFonts w:ascii="Fira Code" w:hAnsi="Fira Code" w:cs="Fira Code"/>
          <w:sz w:val="22"/>
          <w:szCs w:val="22"/>
        </w:rPr>
        <w:t>.</w:t>
      </w:r>
    </w:p>
    <w:p w14:paraId="6205B189" w14:textId="1ACAA24D" w:rsidR="00FF3D84" w:rsidRDefault="00714D0A"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BoA </w:t>
      </w:r>
      <w:r w:rsidR="00430EA9">
        <w:rPr>
          <w:rFonts w:ascii="Fira Code" w:hAnsi="Fira Code" w:cs="Fira Code"/>
          <w:sz w:val="22"/>
          <w:szCs w:val="22"/>
        </w:rPr>
        <w:t xml:space="preserve">took over the loan </w:t>
      </w:r>
      <w:del w:id="496" w:author="Quantum Bass" w:date="2023-03-14T21:16:00Z">
        <w:r w:rsidR="00430EA9" w:rsidDel="00110535">
          <w:rPr>
            <w:rFonts w:ascii="Fira Code" w:hAnsi="Fira Code" w:cs="Fira Code"/>
            <w:sz w:val="22"/>
            <w:szCs w:val="22"/>
          </w:rPr>
          <w:delText>in</w:delText>
        </w:r>
      </w:del>
      <w:ins w:id="497" w:author="Quantum Bass" w:date="2023-03-14T21:16:00Z">
        <w:r w:rsidR="00110535">
          <w:rPr>
            <w:rFonts w:ascii="Fira Code" w:hAnsi="Fira Code" w:cs="Fira Code"/>
            <w:sz w:val="22"/>
            <w:szCs w:val="22"/>
          </w:rPr>
          <w:t>on</w:t>
        </w:r>
      </w:ins>
      <w:r w:rsidR="00430EA9">
        <w:rPr>
          <w:rFonts w:ascii="Fira Code" w:hAnsi="Fira Code" w:cs="Fira Code"/>
          <w:sz w:val="22"/>
          <w:szCs w:val="22"/>
        </w:rPr>
        <w:t xml:space="preserve"> </w:t>
      </w:r>
      <w:r w:rsidR="00CC71D6">
        <w:rPr>
          <w:rFonts w:ascii="Fira Code" w:hAnsi="Fira Code" w:cs="Fira Code"/>
          <w:sz w:val="22"/>
          <w:szCs w:val="22"/>
        </w:rPr>
        <w:t xml:space="preserve">Oct </w:t>
      </w:r>
      <w:r w:rsidR="00A10705">
        <w:rPr>
          <w:rFonts w:ascii="Fira Code" w:hAnsi="Fira Code" w:cs="Fira Code"/>
          <w:sz w:val="22"/>
          <w:szCs w:val="22"/>
        </w:rPr>
        <w:t>16</w:t>
      </w:r>
      <w:r w:rsidR="00433984">
        <w:rPr>
          <w:rFonts w:ascii="Fira Code" w:hAnsi="Fira Code" w:cs="Fira Code"/>
          <w:sz w:val="22"/>
          <w:szCs w:val="22"/>
        </w:rPr>
        <w:t xml:space="preserve"> as per their reporting to a </w:t>
      </w:r>
      <w:del w:id="498" w:author="Quantum Bass" w:date="2023-03-14T21:22:00Z">
        <w:r w:rsidR="00433984" w:rsidDel="00EE07BD">
          <w:rPr>
            <w:rFonts w:ascii="Fira Code" w:hAnsi="Fira Code" w:cs="Fira Code"/>
            <w:sz w:val="22"/>
            <w:szCs w:val="22"/>
          </w:rPr>
          <w:delText>third party</w:delText>
        </w:r>
      </w:del>
      <w:ins w:id="499" w:author="Quantum Bass" w:date="2023-03-14T21:22:00Z">
        <w:r w:rsidR="00EE07BD">
          <w:rPr>
            <w:rFonts w:ascii="Fira Code" w:hAnsi="Fira Code" w:cs="Fira Code"/>
            <w:sz w:val="22"/>
            <w:szCs w:val="22"/>
          </w:rPr>
          <w:t>third-party</w:t>
        </w:r>
      </w:ins>
      <w:r w:rsidR="00433984">
        <w:rPr>
          <w:rFonts w:ascii="Fira Code" w:hAnsi="Fira Code" w:cs="Fira Code"/>
          <w:sz w:val="22"/>
          <w:szCs w:val="22"/>
        </w:rPr>
        <w:t xml:space="preserve"> source </w:t>
      </w:r>
      <w:del w:id="500" w:author="Quantum Bass" w:date="2023-03-14T21:30:00Z">
        <w:r w:rsidR="00433984" w:rsidDel="008442BE">
          <w:rPr>
            <w:rFonts w:ascii="Fira Code" w:hAnsi="Fira Code" w:cs="Fira Code"/>
            <w:sz w:val="22"/>
            <w:szCs w:val="22"/>
          </w:rPr>
          <w:delText>if</w:delText>
        </w:r>
      </w:del>
      <w:ins w:id="501" w:author="Quantum Bass" w:date="2023-03-14T21:30:00Z">
        <w:r w:rsidR="008442BE">
          <w:rPr>
            <w:rFonts w:ascii="Fira Code" w:hAnsi="Fira Code" w:cs="Fira Code"/>
            <w:sz w:val="22"/>
            <w:szCs w:val="22"/>
          </w:rPr>
          <w:t>of</w:t>
        </w:r>
      </w:ins>
      <w:r w:rsidR="00433984">
        <w:rPr>
          <w:rFonts w:ascii="Fira Code" w:hAnsi="Fira Code" w:cs="Fira Code"/>
          <w:sz w:val="22"/>
          <w:szCs w:val="22"/>
        </w:rPr>
        <w:t xml:space="preserve"> </w:t>
      </w:r>
      <w:r w:rsidR="00B34449">
        <w:rPr>
          <w:rFonts w:ascii="Fira Code" w:hAnsi="Fira Code" w:cs="Fira Code"/>
          <w:sz w:val="22"/>
          <w:szCs w:val="22"/>
        </w:rPr>
        <w:t xml:space="preserve">Experian as </w:t>
      </w:r>
      <w:r w:rsidR="00C134D2">
        <w:rPr>
          <w:rFonts w:ascii="Fira Code" w:hAnsi="Fira Code" w:cs="Fira Code"/>
          <w:sz w:val="22"/>
          <w:szCs w:val="22"/>
        </w:rPr>
        <w:t xml:space="preserve">shown in </w:t>
      </w:r>
      <w:r w:rsidR="007D1AB4">
        <w:rPr>
          <w:rFonts w:ascii="Fira Code" w:hAnsi="Fira Code" w:cs="Fira Code"/>
          <w:sz w:val="22"/>
          <w:szCs w:val="22"/>
        </w:rPr>
        <w:t xml:space="preserve">exhibit # </w:t>
      </w:r>
    </w:p>
    <w:p w14:paraId="4C1C1D42" w14:textId="1A753DAF" w:rsidR="00842E44" w:rsidRDefault="007F6CB5"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Zion’s </w:t>
      </w:r>
      <w:r w:rsidR="0005491F">
        <w:rPr>
          <w:rFonts w:ascii="Fira Code" w:hAnsi="Fira Code" w:cs="Fira Code"/>
          <w:sz w:val="22"/>
          <w:szCs w:val="22"/>
        </w:rPr>
        <w:t xml:space="preserve">agreement was on </w:t>
      </w:r>
      <w:del w:id="502" w:author="Quantum Bass" w:date="2023-03-14T21:12:00Z">
        <w:r w:rsidR="005316C4" w:rsidDel="009B6B88">
          <w:rPr>
            <w:rFonts w:ascii="Fira Code" w:hAnsi="Fira Code" w:cs="Fira Code"/>
            <w:sz w:val="22"/>
            <w:szCs w:val="22"/>
          </w:rPr>
          <w:delText>reconvence</w:delText>
        </w:r>
      </w:del>
      <w:ins w:id="503" w:author="Quantum Bass" w:date="2023-03-14T21:12:00Z">
        <w:r w:rsidR="009B6B88">
          <w:rPr>
            <w:rFonts w:ascii="Fira Code" w:hAnsi="Fira Code" w:cs="Fira Code"/>
            <w:sz w:val="22"/>
            <w:szCs w:val="22"/>
          </w:rPr>
          <w:t>reconveyance</w:t>
        </w:r>
      </w:ins>
      <w:r w:rsidR="005316C4">
        <w:rPr>
          <w:rFonts w:ascii="Fira Code" w:hAnsi="Fira Code" w:cs="Fira Code"/>
          <w:sz w:val="22"/>
          <w:szCs w:val="22"/>
        </w:rPr>
        <w:t xml:space="preserve"> </w:t>
      </w:r>
      <w:r w:rsidR="008D6460">
        <w:rPr>
          <w:rFonts w:ascii="Fira Code" w:hAnsi="Fira Code" w:cs="Fira Code"/>
          <w:sz w:val="22"/>
          <w:szCs w:val="22"/>
        </w:rPr>
        <w:t xml:space="preserve">notice was to be </w:t>
      </w:r>
      <w:r w:rsidR="00FE3950">
        <w:rPr>
          <w:rFonts w:ascii="Fira Code" w:hAnsi="Fira Code" w:cs="Fira Code"/>
          <w:sz w:val="22"/>
          <w:szCs w:val="22"/>
        </w:rPr>
        <w:t xml:space="preserve">sent as per its own </w:t>
      </w:r>
      <w:r w:rsidR="0024433A">
        <w:rPr>
          <w:rFonts w:ascii="Fira Code" w:hAnsi="Fira Code" w:cs="Fira Code"/>
          <w:sz w:val="22"/>
          <w:szCs w:val="22"/>
        </w:rPr>
        <w:t>note on the document</w:t>
      </w:r>
      <w:r w:rsidR="004649C5">
        <w:rPr>
          <w:rFonts w:ascii="Fira Code" w:hAnsi="Fira Code" w:cs="Fira Code"/>
          <w:sz w:val="22"/>
          <w:szCs w:val="22"/>
        </w:rPr>
        <w:t xml:space="preserve">, exhibit </w:t>
      </w:r>
      <w:r w:rsidR="008F0D82">
        <w:rPr>
          <w:rFonts w:ascii="Fira Code" w:hAnsi="Fira Code" w:cs="Fira Code"/>
          <w:sz w:val="22"/>
          <w:szCs w:val="22"/>
        </w:rPr>
        <w:t>#</w:t>
      </w:r>
      <w:r w:rsidR="002A5A3E">
        <w:rPr>
          <w:rFonts w:ascii="Fira Code" w:hAnsi="Fira Code" w:cs="Fira Code"/>
          <w:sz w:val="22"/>
          <w:szCs w:val="22"/>
        </w:rPr>
        <w:t>, as well as exhibit ##</w:t>
      </w:r>
      <w:r w:rsidR="00200D8F">
        <w:rPr>
          <w:rFonts w:ascii="Fira Code" w:hAnsi="Fira Code" w:cs="Fira Code"/>
          <w:sz w:val="22"/>
          <w:szCs w:val="22"/>
        </w:rPr>
        <w:t>.</w:t>
      </w:r>
    </w:p>
    <w:p w14:paraId="0193CBD7" w14:textId="3C2D5341" w:rsidR="00200D8F" w:rsidRDefault="00E54897"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The defendant </w:t>
      </w:r>
      <w:del w:id="504" w:author="Quantum Bass" w:date="2023-03-14T21:13:00Z">
        <w:r w:rsidDel="009B6B88">
          <w:rPr>
            <w:rFonts w:ascii="Fira Code" w:hAnsi="Fira Code" w:cs="Fira Code"/>
            <w:sz w:val="22"/>
            <w:szCs w:val="22"/>
          </w:rPr>
          <w:delText>Mr</w:delText>
        </w:r>
      </w:del>
      <w:ins w:id="505" w:author="Quantum Bass" w:date="2023-03-14T21:13:00Z">
        <w:r w:rsidR="009B6B88">
          <w:rPr>
            <w:rFonts w:ascii="Fira Code" w:hAnsi="Fira Code" w:cs="Fira Code"/>
            <w:sz w:val="22"/>
            <w:szCs w:val="22"/>
          </w:rPr>
          <w:t>Mr.</w:t>
        </w:r>
      </w:ins>
      <w:r>
        <w:rPr>
          <w:rFonts w:ascii="Fira Code" w:hAnsi="Fira Code" w:cs="Fira Code"/>
          <w:sz w:val="22"/>
          <w:szCs w:val="22"/>
        </w:rPr>
        <w:t xml:space="preserve"> Newell in court room 2 in the Nez Peirce county district </w:t>
      </w:r>
      <w:del w:id="506" w:author="Quantum Bass" w:date="2023-03-14T21:17:00Z">
        <w:r w:rsidDel="003A0393">
          <w:rPr>
            <w:rFonts w:ascii="Fira Code" w:hAnsi="Fira Code" w:cs="Fira Code"/>
            <w:sz w:val="22"/>
            <w:szCs w:val="22"/>
          </w:rPr>
          <w:delText>2</w:delText>
        </w:r>
      </w:del>
      <w:ins w:id="507" w:author="Quantum Bass" w:date="2023-03-14T21:17:00Z">
        <w:r w:rsidR="003A0393">
          <w:rPr>
            <w:rFonts w:ascii="Fira Code" w:hAnsi="Fira Code" w:cs="Fira Code"/>
            <w:sz w:val="22"/>
            <w:szCs w:val="22"/>
          </w:rPr>
          <w:t>two</w:t>
        </w:r>
      </w:ins>
      <w:r>
        <w:rPr>
          <w:rFonts w:ascii="Fira Code" w:hAnsi="Fira Code" w:cs="Fira Code"/>
          <w:sz w:val="22"/>
          <w:szCs w:val="22"/>
        </w:rPr>
        <w:t xml:space="preserve"> on DATE at approximately 11:</w:t>
      </w:r>
      <w:r w:rsidR="00C02B5F">
        <w:rPr>
          <w:rFonts w:ascii="Fira Code" w:hAnsi="Fira Code" w:cs="Fira Code"/>
          <w:sz w:val="22"/>
          <w:szCs w:val="22"/>
        </w:rPr>
        <w:t>55</w:t>
      </w:r>
      <w:ins w:id="508" w:author="Quantum Bass" w:date="2023-03-14T21:17:00Z">
        <w:r w:rsidR="002D1334">
          <w:rPr>
            <w:rFonts w:ascii="Fira Code" w:hAnsi="Fira Code" w:cs="Fira Code"/>
            <w:sz w:val="22"/>
            <w:szCs w:val="22"/>
          </w:rPr>
          <w:t xml:space="preserve"> </w:t>
        </w:r>
      </w:ins>
      <w:del w:id="509" w:author="Quantum Bass" w:date="2023-03-14T21:16:00Z">
        <w:r w:rsidDel="00110535">
          <w:rPr>
            <w:rFonts w:ascii="Fira Code" w:hAnsi="Fira Code" w:cs="Fira Code"/>
            <w:sz w:val="22"/>
            <w:szCs w:val="22"/>
          </w:rPr>
          <w:delText>am ,</w:delText>
        </w:r>
      </w:del>
      <w:ins w:id="510" w:author="Quantum Bass" w:date="2023-03-14T21:16:00Z">
        <w:r w:rsidR="00110535">
          <w:rPr>
            <w:rFonts w:ascii="Fira Code" w:hAnsi="Fira Code" w:cs="Fira Code"/>
            <w:sz w:val="22"/>
            <w:szCs w:val="22"/>
          </w:rPr>
          <w:t>am,</w:t>
        </w:r>
      </w:ins>
      <w:r>
        <w:rPr>
          <w:rFonts w:ascii="Fira Code" w:hAnsi="Fira Code" w:cs="Fira Code"/>
          <w:sz w:val="22"/>
          <w:szCs w:val="22"/>
        </w:rPr>
        <w:t xml:space="preserve"> attested</w:t>
      </w:r>
      <w:r w:rsidR="006C5453">
        <w:rPr>
          <w:rFonts w:ascii="Fira Code" w:hAnsi="Fira Code" w:cs="Fira Code"/>
          <w:sz w:val="22"/>
          <w:szCs w:val="22"/>
        </w:rPr>
        <w:t xml:space="preserve"> </w:t>
      </w:r>
      <w:r w:rsidR="00D91269">
        <w:rPr>
          <w:rFonts w:ascii="Fira Code" w:hAnsi="Fira Code" w:cs="Fira Code"/>
          <w:sz w:val="22"/>
          <w:szCs w:val="22"/>
        </w:rPr>
        <w:t>th</w:t>
      </w:r>
      <w:ins w:id="511" w:author="Quantum Bass" w:date="2023-03-14T21:17:00Z">
        <w:r w:rsidR="003A0393">
          <w:rPr>
            <w:rFonts w:ascii="Fira Code" w:hAnsi="Fira Code" w:cs="Fira Code"/>
            <w:sz w:val="22"/>
            <w:szCs w:val="22"/>
          </w:rPr>
          <w:t>a</w:t>
        </w:r>
      </w:ins>
      <w:ins w:id="512" w:author="Quantum Bass" w:date="2023-03-14T21:26:00Z">
        <w:r w:rsidR="00AF406D">
          <w:rPr>
            <w:rFonts w:ascii="Fira Code" w:hAnsi="Fira Code" w:cs="Fira Code"/>
            <w:sz w:val="22"/>
            <w:szCs w:val="22"/>
          </w:rPr>
          <w:t>t</w:t>
        </w:r>
      </w:ins>
      <w:del w:id="513" w:author="Quantum Bass" w:date="2023-03-14T21:17:00Z">
        <w:r w:rsidR="00D91269" w:rsidDel="003A0393">
          <w:rPr>
            <w:rFonts w:ascii="Fira Code" w:hAnsi="Fira Code" w:cs="Fira Code"/>
            <w:sz w:val="22"/>
            <w:szCs w:val="22"/>
          </w:rPr>
          <w:delText>e</w:delText>
        </w:r>
      </w:del>
      <w:r w:rsidR="00D91269">
        <w:rPr>
          <w:rFonts w:ascii="Fira Code" w:hAnsi="Fira Code" w:cs="Fira Code"/>
          <w:sz w:val="22"/>
          <w:szCs w:val="22"/>
        </w:rPr>
        <w:t xml:space="preserve"> they had no </w:t>
      </w:r>
      <w:r w:rsidR="00A7712B">
        <w:rPr>
          <w:rFonts w:ascii="Fira Code" w:hAnsi="Fira Code" w:cs="Fira Code"/>
          <w:sz w:val="22"/>
          <w:szCs w:val="22"/>
        </w:rPr>
        <w:t xml:space="preserve">wet inked copy, and they conceded </w:t>
      </w:r>
      <w:r w:rsidR="00A97EA5">
        <w:rPr>
          <w:rFonts w:ascii="Fira Code" w:hAnsi="Fira Code" w:cs="Fira Code"/>
          <w:sz w:val="22"/>
          <w:szCs w:val="22"/>
        </w:rPr>
        <w:t xml:space="preserve">that as </w:t>
      </w:r>
      <w:r w:rsidR="001863D8">
        <w:rPr>
          <w:rFonts w:ascii="Fira Code" w:hAnsi="Fira Code" w:cs="Fira Code"/>
          <w:sz w:val="22"/>
          <w:szCs w:val="22"/>
        </w:rPr>
        <w:t>matter of fact.</w:t>
      </w:r>
    </w:p>
    <w:p w14:paraId="3772B574" w14:textId="14C40E2F" w:rsidR="00B73A78" w:rsidRDefault="009E329A"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The </w:t>
      </w:r>
      <w:r w:rsidR="00D84DDA">
        <w:rPr>
          <w:rFonts w:ascii="Fira Code" w:hAnsi="Fira Code" w:cs="Fira Code"/>
          <w:sz w:val="22"/>
          <w:szCs w:val="22"/>
        </w:rPr>
        <w:t xml:space="preserve">normal procedure </w:t>
      </w:r>
      <w:r w:rsidR="00E55F6B">
        <w:rPr>
          <w:rFonts w:ascii="Fira Code" w:hAnsi="Fira Code" w:cs="Fira Code"/>
          <w:sz w:val="22"/>
          <w:szCs w:val="22"/>
        </w:rPr>
        <w:t>when</w:t>
      </w:r>
      <w:ins w:id="514" w:author="Quantum Bass" w:date="2023-03-14T21:18:00Z">
        <w:r w:rsidR="003A0393">
          <w:rPr>
            <w:rFonts w:ascii="Fira Code" w:hAnsi="Fira Code" w:cs="Fira Code"/>
            <w:sz w:val="22"/>
            <w:szCs w:val="22"/>
          </w:rPr>
          <w:t xml:space="preserve"> </w:t>
        </w:r>
      </w:ins>
      <w:ins w:id="515" w:author="Quantum Bass" w:date="2023-03-14T21:21:00Z">
        <w:r w:rsidR="00D71949">
          <w:rPr>
            <w:rFonts w:ascii="Fira Code" w:hAnsi="Fira Code" w:cs="Fira Code"/>
            <w:sz w:val="22"/>
            <w:szCs w:val="22"/>
          </w:rPr>
          <w:t xml:space="preserve">a lender sells </w:t>
        </w:r>
      </w:ins>
      <w:del w:id="516" w:author="Quantum Bass" w:date="2023-03-14T21:18:00Z">
        <w:r w:rsidR="00E55F6B" w:rsidDel="003A0393">
          <w:rPr>
            <w:rFonts w:ascii="Fira Code" w:hAnsi="Fira Code" w:cs="Fira Code"/>
            <w:sz w:val="22"/>
            <w:szCs w:val="22"/>
          </w:rPr>
          <w:delText xml:space="preserve"> </w:delText>
        </w:r>
        <w:r w:rsidR="0036479C" w:rsidDel="003A0393">
          <w:rPr>
            <w:rFonts w:ascii="Fira Code" w:hAnsi="Fira Code" w:cs="Fira Code"/>
            <w:sz w:val="22"/>
            <w:szCs w:val="22"/>
          </w:rPr>
          <w:delText xml:space="preserve">a </w:delText>
        </w:r>
      </w:del>
      <w:r w:rsidR="0036479C">
        <w:rPr>
          <w:rFonts w:ascii="Fira Code" w:hAnsi="Fira Code" w:cs="Fira Code"/>
          <w:sz w:val="22"/>
          <w:szCs w:val="22"/>
        </w:rPr>
        <w:t>loan</w:t>
      </w:r>
      <w:ins w:id="517" w:author="Quantum Bass" w:date="2023-03-14T21:18:00Z">
        <w:r w:rsidR="004047C6">
          <w:rPr>
            <w:rFonts w:ascii="Fira Code" w:hAnsi="Fira Code" w:cs="Fira Code"/>
            <w:sz w:val="22"/>
            <w:szCs w:val="22"/>
          </w:rPr>
          <w:t>s</w:t>
        </w:r>
      </w:ins>
      <w:del w:id="518" w:author="Quantum Bass" w:date="2023-03-14T21:21:00Z">
        <w:r w:rsidR="0036479C" w:rsidDel="00D71949">
          <w:rPr>
            <w:rFonts w:ascii="Fira Code" w:hAnsi="Fira Code" w:cs="Fira Code"/>
            <w:sz w:val="22"/>
            <w:szCs w:val="22"/>
          </w:rPr>
          <w:delText xml:space="preserve"> </w:delText>
        </w:r>
      </w:del>
      <w:del w:id="519" w:author="Quantum Bass" w:date="2023-03-14T21:18:00Z">
        <w:r w:rsidR="0036479C" w:rsidDel="003A0393">
          <w:rPr>
            <w:rFonts w:ascii="Fira Code" w:hAnsi="Fira Code" w:cs="Fira Code"/>
            <w:sz w:val="22"/>
            <w:szCs w:val="22"/>
          </w:rPr>
          <w:delText xml:space="preserve">is </w:delText>
        </w:r>
      </w:del>
      <w:del w:id="520" w:author="Quantum Bass" w:date="2023-03-14T21:21:00Z">
        <w:r w:rsidR="0036479C" w:rsidDel="00D71949">
          <w:rPr>
            <w:rFonts w:ascii="Fira Code" w:hAnsi="Fira Code" w:cs="Fira Code"/>
            <w:sz w:val="22"/>
            <w:szCs w:val="22"/>
          </w:rPr>
          <w:delText>sold</w:delText>
        </w:r>
      </w:del>
      <w:ins w:id="521" w:author="Quantum Bass" w:date="2023-03-14T21:21:00Z">
        <w:r w:rsidR="00D71949">
          <w:rPr>
            <w:rFonts w:ascii="Fira Code" w:hAnsi="Fira Code" w:cs="Fira Code"/>
            <w:sz w:val="22"/>
            <w:szCs w:val="22"/>
          </w:rPr>
          <w:t xml:space="preserve"> </w:t>
        </w:r>
      </w:ins>
      <w:ins w:id="522" w:author="Quantum Bass" w:date="2023-03-14T21:18:00Z">
        <w:r w:rsidR="004047C6">
          <w:rPr>
            <w:rFonts w:ascii="Fira Code" w:hAnsi="Fira Code" w:cs="Fira Code"/>
            <w:sz w:val="22"/>
            <w:szCs w:val="22"/>
          </w:rPr>
          <w:t>to another lender</w:t>
        </w:r>
      </w:ins>
      <w:ins w:id="523" w:author="Quantum Bass" w:date="2023-03-14T21:21:00Z">
        <w:r w:rsidR="00EE07BD">
          <w:rPr>
            <w:rFonts w:ascii="Fira Code" w:hAnsi="Fira Code" w:cs="Fira Code"/>
            <w:sz w:val="22"/>
            <w:szCs w:val="22"/>
          </w:rPr>
          <w:t xml:space="preserve">, </w:t>
        </w:r>
      </w:ins>
      <w:del w:id="524" w:author="Quantum Bass" w:date="2023-03-14T21:21:00Z">
        <w:r w:rsidR="0036479C" w:rsidDel="00EE07BD">
          <w:rPr>
            <w:rFonts w:ascii="Fira Code" w:hAnsi="Fira Code" w:cs="Fira Code"/>
            <w:sz w:val="22"/>
            <w:szCs w:val="22"/>
          </w:rPr>
          <w:delText xml:space="preserve"> </w:delText>
        </w:r>
      </w:del>
      <w:r w:rsidR="0036479C">
        <w:rPr>
          <w:rFonts w:ascii="Fira Code" w:hAnsi="Fira Code" w:cs="Fira Code"/>
          <w:sz w:val="22"/>
          <w:szCs w:val="22"/>
        </w:rPr>
        <w:t xml:space="preserve">is </w:t>
      </w:r>
      <w:ins w:id="525" w:author="Quantum Bass" w:date="2023-03-14T21:22:00Z">
        <w:r w:rsidR="00DF2CBA">
          <w:rPr>
            <w:rFonts w:ascii="Fira Code" w:hAnsi="Fira Code" w:cs="Fira Code"/>
            <w:sz w:val="22"/>
            <w:szCs w:val="22"/>
          </w:rPr>
          <w:t>to</w:t>
        </w:r>
      </w:ins>
      <w:ins w:id="526" w:author="Quantum Bass" w:date="2023-03-14T21:21:00Z">
        <w:r w:rsidR="00EE07BD">
          <w:rPr>
            <w:rFonts w:ascii="Fira Code" w:hAnsi="Fira Code" w:cs="Fira Code"/>
            <w:sz w:val="22"/>
            <w:szCs w:val="22"/>
          </w:rPr>
          <w:t xml:space="preserve"> </w:t>
        </w:r>
      </w:ins>
      <w:del w:id="527" w:author="Quantum Bass" w:date="2023-03-14T21:21:00Z">
        <w:r w:rsidR="0036479C" w:rsidDel="00EE07BD">
          <w:rPr>
            <w:rFonts w:ascii="Fira Code" w:hAnsi="Fira Code" w:cs="Fira Code"/>
            <w:sz w:val="22"/>
            <w:szCs w:val="22"/>
          </w:rPr>
          <w:delText>to</w:delText>
        </w:r>
      </w:del>
      <w:del w:id="528" w:author="Quantum Bass" w:date="2023-03-14T21:22:00Z">
        <w:r w:rsidR="0036479C" w:rsidDel="00DF2CBA">
          <w:rPr>
            <w:rFonts w:ascii="Fira Code" w:hAnsi="Fira Code" w:cs="Fira Code"/>
            <w:sz w:val="22"/>
            <w:szCs w:val="22"/>
          </w:rPr>
          <w:delText xml:space="preserve"> </w:delText>
        </w:r>
      </w:del>
      <w:r w:rsidR="00BD1B7B">
        <w:rPr>
          <w:rFonts w:ascii="Fira Code" w:hAnsi="Fira Code" w:cs="Fira Code"/>
          <w:sz w:val="22"/>
          <w:szCs w:val="22"/>
        </w:rPr>
        <w:t xml:space="preserve">do an assignment of </w:t>
      </w:r>
      <w:r w:rsidR="00A55317">
        <w:rPr>
          <w:rFonts w:ascii="Fira Code" w:hAnsi="Fira Code" w:cs="Fira Code"/>
          <w:sz w:val="22"/>
          <w:szCs w:val="22"/>
        </w:rPr>
        <w:t xml:space="preserve">deed of trust </w:t>
      </w:r>
      <w:r w:rsidR="00491DAC">
        <w:rPr>
          <w:rFonts w:ascii="Fira Code" w:hAnsi="Fira Code" w:cs="Fira Code"/>
          <w:sz w:val="22"/>
          <w:szCs w:val="22"/>
        </w:rPr>
        <w:t xml:space="preserve">and </w:t>
      </w:r>
      <w:r w:rsidR="00F044AA">
        <w:rPr>
          <w:rFonts w:ascii="Fira Code" w:hAnsi="Fira Code" w:cs="Fira Code"/>
          <w:sz w:val="22"/>
          <w:szCs w:val="22"/>
        </w:rPr>
        <w:t>the trustor</w:t>
      </w:r>
      <w:r w:rsidR="005002C2">
        <w:rPr>
          <w:rFonts w:ascii="Fira Code" w:hAnsi="Fira Code" w:cs="Fira Code"/>
          <w:sz w:val="22"/>
          <w:szCs w:val="22"/>
        </w:rPr>
        <w:t xml:space="preserve"> </w:t>
      </w:r>
      <w:r w:rsidR="00F20EF3">
        <w:rPr>
          <w:rFonts w:ascii="Fira Code" w:hAnsi="Fira Code" w:cs="Fira Code"/>
          <w:sz w:val="22"/>
          <w:szCs w:val="22"/>
        </w:rPr>
        <w:t xml:space="preserve">(borrower) </w:t>
      </w:r>
      <w:r w:rsidR="00A51716">
        <w:rPr>
          <w:rFonts w:ascii="Fira Code" w:hAnsi="Fira Code" w:cs="Fira Code"/>
          <w:sz w:val="22"/>
          <w:szCs w:val="22"/>
        </w:rPr>
        <w:t xml:space="preserve">gets noticed </w:t>
      </w:r>
      <w:r w:rsidR="001C7C7E">
        <w:rPr>
          <w:rFonts w:ascii="Fira Code" w:hAnsi="Fira Code" w:cs="Fira Code"/>
          <w:sz w:val="22"/>
          <w:szCs w:val="22"/>
        </w:rPr>
        <w:t xml:space="preserve">cite here and here and here and </w:t>
      </w:r>
      <w:del w:id="529" w:author="Quantum Bass" w:date="2023-03-14T21:16:00Z">
        <w:r w:rsidR="001C7C7E" w:rsidDel="00110535">
          <w:rPr>
            <w:rFonts w:ascii="Fira Code" w:hAnsi="Fira Code" w:cs="Fira Code"/>
            <w:sz w:val="22"/>
            <w:szCs w:val="22"/>
          </w:rPr>
          <w:delText>here</w:delText>
        </w:r>
      </w:del>
      <w:ins w:id="530" w:author="Quantum Bass" w:date="2023-03-14T21:16:00Z">
        <w:r w:rsidR="00110535">
          <w:rPr>
            <w:rFonts w:ascii="Fira Code" w:hAnsi="Fira Code" w:cs="Fira Code"/>
            <w:sz w:val="22"/>
            <w:szCs w:val="22"/>
          </w:rPr>
          <w:t>here.</w:t>
        </w:r>
      </w:ins>
    </w:p>
    <w:p w14:paraId="52AA5F16" w14:textId="3265AD55" w:rsidR="001C7C7E" w:rsidRDefault="00CF7EC1"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For </w:t>
      </w:r>
      <w:proofErr w:type="gramStart"/>
      <w:r>
        <w:rPr>
          <w:rFonts w:ascii="Fira Code" w:hAnsi="Fira Code" w:cs="Fira Code"/>
          <w:sz w:val="22"/>
          <w:szCs w:val="22"/>
        </w:rPr>
        <w:t>nearing</w:t>
      </w:r>
      <w:proofErr w:type="gramEnd"/>
      <w:r>
        <w:rPr>
          <w:rFonts w:ascii="Fira Code" w:hAnsi="Fira Code" w:cs="Fira Code"/>
          <w:sz w:val="22"/>
          <w:szCs w:val="22"/>
        </w:rPr>
        <w:t xml:space="preserve"> a month’s time</w:t>
      </w:r>
      <w:r w:rsidR="00005C63">
        <w:rPr>
          <w:rFonts w:ascii="Fira Code" w:hAnsi="Fira Code" w:cs="Fira Code"/>
          <w:sz w:val="22"/>
          <w:szCs w:val="22"/>
        </w:rPr>
        <w:t xml:space="preserve">, the Plaintiff was responsible for </w:t>
      </w:r>
      <w:del w:id="531" w:author="Quantum Bass" w:date="2023-03-14T21:18:00Z">
        <w:r w:rsidR="00B2598E" w:rsidDel="005D0572">
          <w:rPr>
            <w:rFonts w:ascii="Fira Code" w:hAnsi="Fira Code" w:cs="Fira Code"/>
            <w:sz w:val="22"/>
            <w:szCs w:val="22"/>
          </w:rPr>
          <w:delText>2</w:delText>
        </w:r>
      </w:del>
      <w:ins w:id="532" w:author="Quantum Bass" w:date="2023-03-14T21:18:00Z">
        <w:r w:rsidR="005D0572">
          <w:rPr>
            <w:rFonts w:ascii="Fira Code" w:hAnsi="Fira Code" w:cs="Fira Code"/>
            <w:sz w:val="22"/>
            <w:szCs w:val="22"/>
          </w:rPr>
          <w:t>two</w:t>
        </w:r>
      </w:ins>
      <w:r w:rsidR="00B2598E">
        <w:rPr>
          <w:rFonts w:ascii="Fira Code" w:hAnsi="Fira Code" w:cs="Fira Code"/>
          <w:sz w:val="22"/>
          <w:szCs w:val="22"/>
        </w:rPr>
        <w:t xml:space="preserve"> loans </w:t>
      </w:r>
      <w:r w:rsidR="0046281C">
        <w:rPr>
          <w:rFonts w:ascii="Fira Code" w:hAnsi="Fira Code" w:cs="Fira Code"/>
          <w:sz w:val="22"/>
          <w:szCs w:val="22"/>
        </w:rPr>
        <w:t xml:space="preserve">each with a value of </w:t>
      </w:r>
      <w:ins w:id="533" w:author="Quantum Bass" w:date="2023-03-14T21:18:00Z">
        <w:r w:rsidR="005D0572">
          <w:rPr>
            <w:rFonts w:ascii="Fira Code" w:hAnsi="Fira Code" w:cs="Fira Code"/>
            <w:sz w:val="22"/>
            <w:szCs w:val="22"/>
          </w:rPr>
          <w:t>$</w:t>
        </w:r>
      </w:ins>
      <w:r w:rsidR="0009115A">
        <w:rPr>
          <w:rFonts w:ascii="Fira Code" w:hAnsi="Fira Code" w:cs="Fira Code"/>
          <w:sz w:val="22"/>
          <w:szCs w:val="22"/>
        </w:rPr>
        <w:t>145</w:t>
      </w:r>
      <w:ins w:id="534" w:author="Quantum Bass" w:date="2023-03-14T21:18:00Z">
        <w:r w:rsidR="005D0572">
          <w:rPr>
            <w:rFonts w:ascii="Fira Code" w:hAnsi="Fira Code" w:cs="Fira Code"/>
            <w:sz w:val="22"/>
            <w:szCs w:val="22"/>
          </w:rPr>
          <w:t>,0</w:t>
        </w:r>
      </w:ins>
      <w:ins w:id="535" w:author="Quantum Bass" w:date="2023-03-14T21:19:00Z">
        <w:r w:rsidR="005D0572">
          <w:rPr>
            <w:rFonts w:ascii="Fira Code" w:hAnsi="Fira Code" w:cs="Fira Code"/>
            <w:sz w:val="22"/>
            <w:szCs w:val="22"/>
          </w:rPr>
          <w:t>00</w:t>
        </w:r>
      </w:ins>
      <w:del w:id="536" w:author="Quantum Bass" w:date="2023-03-14T21:19:00Z">
        <w:r w:rsidR="0009115A" w:rsidDel="005D0572">
          <w:rPr>
            <w:rFonts w:ascii="Fira Code" w:hAnsi="Fira Code" w:cs="Fira Code"/>
            <w:sz w:val="22"/>
            <w:szCs w:val="22"/>
          </w:rPr>
          <w:delText>k</w:delText>
        </w:r>
      </w:del>
      <w:r w:rsidR="0009115A">
        <w:rPr>
          <w:rFonts w:ascii="Fira Code" w:hAnsi="Fira Code" w:cs="Fira Code"/>
          <w:sz w:val="22"/>
          <w:szCs w:val="22"/>
        </w:rPr>
        <w:t xml:space="preserve"> </w:t>
      </w:r>
      <w:del w:id="537" w:author="Quantum Bass" w:date="2023-03-14T21:16:00Z">
        <w:r w:rsidR="006A5651" w:rsidDel="00110535">
          <w:rPr>
            <w:rFonts w:ascii="Fira Code" w:hAnsi="Fira Code" w:cs="Fira Code"/>
            <w:sz w:val="22"/>
            <w:szCs w:val="22"/>
          </w:rPr>
          <w:delText>each</w:delText>
        </w:r>
      </w:del>
      <w:ins w:id="538" w:author="Quantum Bass" w:date="2023-03-14T21:16:00Z">
        <w:r w:rsidR="00110535">
          <w:rPr>
            <w:rFonts w:ascii="Fira Code" w:hAnsi="Fira Code" w:cs="Fira Code"/>
            <w:sz w:val="22"/>
            <w:szCs w:val="22"/>
          </w:rPr>
          <w:t>each.</w:t>
        </w:r>
      </w:ins>
    </w:p>
    <w:p w14:paraId="4C022E83" w14:textId="77777777" w:rsidR="00414261" w:rsidRDefault="006A5651" w:rsidP="00C04828">
      <w:pPr>
        <w:pStyle w:val="BodyText2"/>
        <w:numPr>
          <w:ilvl w:val="0"/>
          <w:numId w:val="3"/>
        </w:numPr>
        <w:tabs>
          <w:tab w:val="left" w:pos="2250"/>
        </w:tabs>
        <w:spacing w:line="480" w:lineRule="auto"/>
        <w:rPr>
          <w:ins w:id="539" w:author="Quantum Bass" w:date="2023-03-14T21:24:00Z"/>
          <w:rFonts w:ascii="Fira Code" w:hAnsi="Fira Code" w:cs="Fira Code"/>
          <w:sz w:val="22"/>
          <w:szCs w:val="22"/>
        </w:rPr>
      </w:pPr>
      <w:r>
        <w:rPr>
          <w:rFonts w:ascii="Fira Code" w:hAnsi="Fira Code" w:cs="Fira Code"/>
          <w:sz w:val="22"/>
          <w:szCs w:val="22"/>
        </w:rPr>
        <w:t xml:space="preserve">The plaintiff </w:t>
      </w:r>
      <w:r w:rsidR="007A5447">
        <w:rPr>
          <w:rFonts w:ascii="Fira Code" w:hAnsi="Fira Code" w:cs="Fira Code"/>
          <w:sz w:val="22"/>
          <w:szCs w:val="22"/>
        </w:rPr>
        <w:t xml:space="preserve">attests that </w:t>
      </w:r>
      <w:r w:rsidR="009C7855">
        <w:rPr>
          <w:rFonts w:ascii="Fira Code" w:hAnsi="Fira Code" w:cs="Fira Code"/>
          <w:sz w:val="22"/>
          <w:szCs w:val="22"/>
        </w:rPr>
        <w:t xml:space="preserve">they </w:t>
      </w:r>
      <w:r w:rsidR="005252F1">
        <w:rPr>
          <w:rFonts w:ascii="Fira Code" w:hAnsi="Fira Code" w:cs="Fira Code"/>
          <w:sz w:val="22"/>
          <w:szCs w:val="22"/>
        </w:rPr>
        <w:t xml:space="preserve">would </w:t>
      </w:r>
      <w:ins w:id="540" w:author="Quantum Bass" w:date="2023-03-14T21:19:00Z">
        <w:r w:rsidR="00B9653D">
          <w:rPr>
            <w:rFonts w:ascii="Fira Code" w:hAnsi="Fira Code" w:cs="Fira Code"/>
            <w:sz w:val="22"/>
            <w:szCs w:val="22"/>
          </w:rPr>
          <w:t xml:space="preserve">have </w:t>
        </w:r>
      </w:ins>
      <w:r w:rsidR="005252F1">
        <w:rPr>
          <w:rFonts w:ascii="Fira Code" w:hAnsi="Fira Code" w:cs="Fira Code"/>
          <w:sz w:val="22"/>
          <w:szCs w:val="22"/>
        </w:rPr>
        <w:t>never be</w:t>
      </w:r>
      <w:ins w:id="541" w:author="Quantum Bass" w:date="2023-03-14T21:19:00Z">
        <w:r w:rsidR="00B9653D">
          <w:rPr>
            <w:rFonts w:ascii="Fira Code" w:hAnsi="Fira Code" w:cs="Fira Code"/>
            <w:sz w:val="22"/>
            <w:szCs w:val="22"/>
          </w:rPr>
          <w:t>en</w:t>
        </w:r>
      </w:ins>
      <w:r w:rsidR="005252F1">
        <w:rPr>
          <w:rFonts w:ascii="Fira Code" w:hAnsi="Fira Code" w:cs="Fira Code"/>
          <w:sz w:val="22"/>
          <w:szCs w:val="22"/>
        </w:rPr>
        <w:t xml:space="preserve"> able to </w:t>
      </w:r>
      <w:del w:id="542" w:author="Quantum Bass" w:date="2023-03-14T21:19:00Z">
        <w:r w:rsidR="005252F1" w:rsidDel="003C5DE4">
          <w:rPr>
            <w:rFonts w:ascii="Fira Code" w:hAnsi="Fira Code" w:cs="Fira Code"/>
            <w:sz w:val="22"/>
            <w:szCs w:val="22"/>
          </w:rPr>
          <w:delText xml:space="preserve">cover </w:delText>
        </w:r>
      </w:del>
      <w:ins w:id="543" w:author="Quantum Bass" w:date="2023-03-14T21:19:00Z">
        <w:r w:rsidR="003C5DE4">
          <w:rPr>
            <w:rFonts w:ascii="Fira Code" w:hAnsi="Fira Code" w:cs="Fira Code"/>
            <w:sz w:val="22"/>
            <w:szCs w:val="22"/>
          </w:rPr>
          <w:t>make payments</w:t>
        </w:r>
      </w:ins>
      <w:ins w:id="544" w:author="Quantum Bass" w:date="2023-03-14T21:20:00Z">
        <w:r w:rsidR="003C5DE4">
          <w:rPr>
            <w:rFonts w:ascii="Fira Code" w:hAnsi="Fira Code" w:cs="Fira Code"/>
            <w:sz w:val="22"/>
            <w:szCs w:val="22"/>
          </w:rPr>
          <w:t xml:space="preserve"> on</w:t>
        </w:r>
      </w:ins>
      <w:ins w:id="545" w:author="Quantum Bass" w:date="2023-03-14T21:19:00Z">
        <w:r w:rsidR="003C5DE4">
          <w:rPr>
            <w:rFonts w:ascii="Fira Code" w:hAnsi="Fira Code" w:cs="Fira Code"/>
            <w:sz w:val="22"/>
            <w:szCs w:val="22"/>
          </w:rPr>
          <w:t xml:space="preserve"> </w:t>
        </w:r>
      </w:ins>
      <w:r w:rsidR="007B043E">
        <w:rPr>
          <w:rFonts w:ascii="Fira Code" w:hAnsi="Fira Code" w:cs="Fira Code"/>
          <w:sz w:val="22"/>
          <w:szCs w:val="22"/>
        </w:rPr>
        <w:t>such an amount</w:t>
      </w:r>
      <w:r w:rsidR="005F4340">
        <w:rPr>
          <w:rFonts w:ascii="Fira Code" w:hAnsi="Fira Code" w:cs="Fira Code"/>
          <w:sz w:val="22"/>
          <w:szCs w:val="22"/>
        </w:rPr>
        <w:t xml:space="preserve">, nor </w:t>
      </w:r>
      <w:ins w:id="546" w:author="Quantum Bass" w:date="2023-03-14T21:20:00Z">
        <w:r w:rsidR="003C5DE4">
          <w:rPr>
            <w:rFonts w:ascii="Fira Code" w:hAnsi="Fira Code" w:cs="Fira Code"/>
            <w:sz w:val="22"/>
            <w:szCs w:val="22"/>
          </w:rPr>
          <w:t xml:space="preserve">was the plaintiff ever </w:t>
        </w:r>
      </w:ins>
      <w:del w:id="547" w:author="Quantum Bass" w:date="2023-03-14T21:23:00Z">
        <w:r w:rsidR="005F4340" w:rsidDel="0082143C">
          <w:rPr>
            <w:rFonts w:ascii="Fira Code" w:hAnsi="Fira Code" w:cs="Fira Code"/>
            <w:sz w:val="22"/>
            <w:szCs w:val="22"/>
          </w:rPr>
          <w:delText xml:space="preserve">told </w:delText>
        </w:r>
      </w:del>
      <w:ins w:id="548" w:author="Quantum Bass" w:date="2023-03-14T21:23:00Z">
        <w:r w:rsidR="0082143C">
          <w:rPr>
            <w:rFonts w:ascii="Fira Code" w:hAnsi="Fira Code" w:cs="Fira Code"/>
            <w:sz w:val="22"/>
            <w:szCs w:val="22"/>
          </w:rPr>
          <w:t xml:space="preserve">made aware </w:t>
        </w:r>
      </w:ins>
      <w:del w:id="549" w:author="Quantum Bass" w:date="2023-03-14T21:20:00Z">
        <w:r w:rsidR="005F4340" w:rsidDel="000B2168">
          <w:rPr>
            <w:rFonts w:ascii="Fira Code" w:hAnsi="Fira Code" w:cs="Fira Code"/>
            <w:sz w:val="22"/>
            <w:szCs w:val="22"/>
          </w:rPr>
          <w:delText xml:space="preserve">of </w:delText>
        </w:r>
      </w:del>
      <w:ins w:id="550" w:author="Quantum Bass" w:date="2023-03-14T21:20:00Z">
        <w:r w:rsidR="000B2168">
          <w:rPr>
            <w:rFonts w:ascii="Fira Code" w:hAnsi="Fira Code" w:cs="Fira Code"/>
            <w:sz w:val="22"/>
            <w:szCs w:val="22"/>
          </w:rPr>
          <w:t xml:space="preserve">that </w:t>
        </w:r>
      </w:ins>
      <w:r w:rsidR="005F4340">
        <w:rPr>
          <w:rFonts w:ascii="Fira Code" w:hAnsi="Fira Code" w:cs="Fira Code"/>
          <w:sz w:val="22"/>
          <w:szCs w:val="22"/>
        </w:rPr>
        <w:t xml:space="preserve">such a </w:t>
      </w:r>
      <w:r w:rsidR="001076B9">
        <w:rPr>
          <w:rFonts w:ascii="Fira Code" w:hAnsi="Fira Code" w:cs="Fira Code"/>
          <w:sz w:val="22"/>
          <w:szCs w:val="22"/>
        </w:rPr>
        <w:t xml:space="preserve">debt had </w:t>
      </w:r>
      <w:del w:id="551" w:author="Quantum Bass" w:date="2023-03-14T21:23:00Z">
        <w:r w:rsidR="001076B9" w:rsidDel="0082143C">
          <w:rPr>
            <w:rFonts w:ascii="Fira Code" w:hAnsi="Fira Code" w:cs="Fira Code"/>
            <w:sz w:val="22"/>
            <w:szCs w:val="22"/>
          </w:rPr>
          <w:delText>been put</w:delText>
        </w:r>
      </w:del>
      <w:ins w:id="552" w:author="Quantum Bass" w:date="2023-03-14T21:23:00Z">
        <w:r w:rsidR="0082143C">
          <w:rPr>
            <w:rFonts w:ascii="Fira Code" w:hAnsi="Fira Code" w:cs="Fira Code"/>
            <w:sz w:val="22"/>
            <w:szCs w:val="22"/>
          </w:rPr>
          <w:t>put upon</w:t>
        </w:r>
      </w:ins>
      <w:r w:rsidR="001076B9">
        <w:rPr>
          <w:rFonts w:ascii="Fira Code" w:hAnsi="Fira Code" w:cs="Fira Code"/>
          <w:sz w:val="22"/>
          <w:szCs w:val="22"/>
        </w:rPr>
        <w:t xml:space="preserve"> on him</w:t>
      </w:r>
      <w:del w:id="553" w:author="Quantum Bass" w:date="2023-03-14T21:24:00Z">
        <w:r w:rsidR="001076B9" w:rsidDel="00414261">
          <w:rPr>
            <w:rFonts w:ascii="Fira Code" w:hAnsi="Fira Code" w:cs="Fira Code"/>
            <w:sz w:val="22"/>
            <w:szCs w:val="22"/>
          </w:rPr>
          <w:delText xml:space="preserve"> </w:delText>
        </w:r>
        <w:r w:rsidR="00161A62" w:rsidDel="00414261">
          <w:rPr>
            <w:rFonts w:ascii="Fira Code" w:hAnsi="Fira Code" w:cs="Fira Code"/>
            <w:sz w:val="22"/>
            <w:szCs w:val="22"/>
          </w:rPr>
          <w:delText xml:space="preserve">for what could have been </w:delText>
        </w:r>
      </w:del>
      <w:del w:id="554" w:author="Quantum Bass" w:date="2023-03-14T21:16:00Z">
        <w:r w:rsidR="00161A62" w:rsidDel="002D1334">
          <w:rPr>
            <w:rFonts w:ascii="Fira Code" w:hAnsi="Fira Code" w:cs="Fira Code"/>
            <w:sz w:val="22"/>
            <w:szCs w:val="22"/>
          </w:rPr>
          <w:delText>an</w:delText>
        </w:r>
      </w:del>
      <w:del w:id="555" w:author="Quantum Bass" w:date="2023-03-14T21:24:00Z">
        <w:r w:rsidR="00161A62" w:rsidDel="00414261">
          <w:rPr>
            <w:rFonts w:ascii="Fira Code" w:hAnsi="Fira Code" w:cs="Fira Code"/>
            <w:sz w:val="22"/>
            <w:szCs w:val="22"/>
          </w:rPr>
          <w:delText xml:space="preserve"> </w:delText>
        </w:r>
        <w:r w:rsidR="004B279B" w:rsidDel="00414261">
          <w:rPr>
            <w:rFonts w:ascii="Fira Code" w:hAnsi="Fira Code" w:cs="Fira Code"/>
            <w:sz w:val="22"/>
            <w:szCs w:val="22"/>
          </w:rPr>
          <w:delText xml:space="preserve">determinate </w:delText>
        </w:r>
      </w:del>
      <w:del w:id="556" w:author="Quantum Bass" w:date="2023-03-14T21:21:00Z">
        <w:r w:rsidR="00DE0651" w:rsidDel="00D71949">
          <w:rPr>
            <w:rFonts w:ascii="Fira Code" w:hAnsi="Fira Code" w:cs="Fira Code"/>
            <w:sz w:val="22"/>
            <w:szCs w:val="22"/>
          </w:rPr>
          <w:delText>time frame</w:delText>
        </w:r>
      </w:del>
      <w:r w:rsidR="00DE0651">
        <w:rPr>
          <w:rFonts w:ascii="Fira Code" w:hAnsi="Fira Code" w:cs="Fira Code"/>
          <w:sz w:val="22"/>
          <w:szCs w:val="22"/>
        </w:rPr>
        <w:t>.</w:t>
      </w:r>
    </w:p>
    <w:p w14:paraId="46AEB708" w14:textId="49DFA763" w:rsidR="006A5651" w:rsidRDefault="00414261" w:rsidP="00C04828">
      <w:pPr>
        <w:pStyle w:val="BodyText2"/>
        <w:numPr>
          <w:ilvl w:val="0"/>
          <w:numId w:val="3"/>
        </w:numPr>
        <w:tabs>
          <w:tab w:val="left" w:pos="2250"/>
        </w:tabs>
        <w:spacing w:line="480" w:lineRule="auto"/>
        <w:rPr>
          <w:rFonts w:ascii="Fira Code" w:hAnsi="Fira Code" w:cs="Fira Code"/>
          <w:sz w:val="22"/>
          <w:szCs w:val="22"/>
        </w:rPr>
      </w:pPr>
      <w:ins w:id="557" w:author="Quantum Bass" w:date="2023-03-14T21:24:00Z">
        <w:r>
          <w:rPr>
            <w:rFonts w:ascii="Fira Code" w:hAnsi="Fira Code" w:cs="Fira Code"/>
            <w:sz w:val="22"/>
            <w:szCs w:val="22"/>
          </w:rPr>
          <w:lastRenderedPageBreak/>
          <w:t xml:space="preserve">There was no </w:t>
        </w:r>
        <w:r w:rsidR="007739FC">
          <w:rPr>
            <w:rFonts w:ascii="Fira Code" w:hAnsi="Fira Code" w:cs="Fira Code"/>
            <w:sz w:val="22"/>
            <w:szCs w:val="22"/>
          </w:rPr>
          <w:t>guarantee</w:t>
        </w:r>
      </w:ins>
      <w:r w:rsidR="00DE0651">
        <w:rPr>
          <w:rFonts w:ascii="Fira Code" w:hAnsi="Fira Code" w:cs="Fira Code"/>
          <w:sz w:val="22"/>
          <w:szCs w:val="22"/>
        </w:rPr>
        <w:t xml:space="preserve"> </w:t>
      </w:r>
      <w:ins w:id="558" w:author="Quantum Bass" w:date="2023-03-14T21:24:00Z">
        <w:r w:rsidR="007739FC">
          <w:rPr>
            <w:rFonts w:ascii="Fira Code" w:hAnsi="Fira Code" w:cs="Fira Code"/>
            <w:sz w:val="22"/>
            <w:szCs w:val="22"/>
          </w:rPr>
          <w:t xml:space="preserve">that either of the </w:t>
        </w:r>
        <w:r w:rsidR="001D0CF7">
          <w:rPr>
            <w:rFonts w:ascii="Fira Code" w:hAnsi="Fira Code" w:cs="Fira Code"/>
            <w:sz w:val="22"/>
            <w:szCs w:val="22"/>
          </w:rPr>
          <w:t>activ</w:t>
        </w:r>
      </w:ins>
      <w:ins w:id="559" w:author="Quantum Bass" w:date="2023-03-14T21:25:00Z">
        <w:r w:rsidR="001D0CF7">
          <w:rPr>
            <w:rFonts w:ascii="Fira Code" w:hAnsi="Fira Code" w:cs="Fira Code"/>
            <w:sz w:val="22"/>
            <w:szCs w:val="22"/>
          </w:rPr>
          <w:t xml:space="preserve">e </w:t>
        </w:r>
      </w:ins>
      <w:ins w:id="560" w:author="Quantum Bass" w:date="2023-03-14T21:24:00Z">
        <w:r w:rsidR="007739FC">
          <w:rPr>
            <w:rFonts w:ascii="Fira Code" w:hAnsi="Fira Code" w:cs="Fira Code"/>
            <w:sz w:val="22"/>
            <w:szCs w:val="22"/>
          </w:rPr>
          <w:t xml:space="preserve">loans </w:t>
        </w:r>
      </w:ins>
      <w:ins w:id="561" w:author="Quantum Bass" w:date="2023-03-14T21:25:00Z">
        <w:r w:rsidR="001D0CF7">
          <w:rPr>
            <w:rFonts w:ascii="Fira Code" w:hAnsi="Fira Code" w:cs="Fira Code"/>
            <w:sz w:val="22"/>
            <w:szCs w:val="22"/>
          </w:rPr>
          <w:t xml:space="preserve">Mr. Bass </w:t>
        </w:r>
        <w:r w:rsidR="00CB6E4D">
          <w:rPr>
            <w:rFonts w:ascii="Fira Code" w:hAnsi="Fira Code" w:cs="Fira Code"/>
            <w:sz w:val="22"/>
            <w:szCs w:val="22"/>
          </w:rPr>
          <w:t xml:space="preserve">had been burdened </w:t>
        </w:r>
        <w:proofErr w:type="gramStart"/>
        <w:r w:rsidR="00CB6E4D">
          <w:rPr>
            <w:rFonts w:ascii="Fira Code" w:hAnsi="Fira Code" w:cs="Fira Code"/>
            <w:sz w:val="22"/>
            <w:szCs w:val="22"/>
          </w:rPr>
          <w:t>with,</w:t>
        </w:r>
        <w:proofErr w:type="gramEnd"/>
        <w:r w:rsidR="00CB6E4D">
          <w:rPr>
            <w:rFonts w:ascii="Fira Code" w:hAnsi="Fira Code" w:cs="Fira Code"/>
            <w:sz w:val="22"/>
            <w:szCs w:val="22"/>
          </w:rPr>
          <w:t xml:space="preserve"> was going to be resolved </w:t>
        </w:r>
      </w:ins>
      <w:ins w:id="562" w:author="Quantum Bass" w:date="2023-03-14T21:26:00Z">
        <w:r w:rsidR="00AF406D">
          <w:rPr>
            <w:rFonts w:ascii="Fira Code" w:hAnsi="Fira Code" w:cs="Fira Code"/>
            <w:sz w:val="22"/>
            <w:szCs w:val="22"/>
          </w:rPr>
          <w:t>without</w:t>
        </w:r>
      </w:ins>
      <w:ins w:id="563" w:author="Quantum Bass" w:date="2023-03-14T21:25:00Z">
        <w:r w:rsidR="00CB6E4D">
          <w:rPr>
            <w:rFonts w:ascii="Fira Code" w:hAnsi="Fira Code" w:cs="Fira Code"/>
            <w:sz w:val="22"/>
            <w:szCs w:val="22"/>
          </w:rPr>
          <w:t xml:space="preserve"> </w:t>
        </w:r>
      </w:ins>
      <w:ins w:id="564" w:author="Quantum Bass" w:date="2023-03-14T21:26:00Z">
        <w:r w:rsidR="00AF406D">
          <w:rPr>
            <w:rFonts w:ascii="Fira Code" w:hAnsi="Fira Code" w:cs="Fira Code"/>
            <w:sz w:val="22"/>
            <w:szCs w:val="22"/>
          </w:rPr>
          <w:t>making payments on both loans.</w:t>
        </w:r>
      </w:ins>
    </w:p>
    <w:p w14:paraId="71A43F10" w14:textId="403AC54C" w:rsidR="008B52A2" w:rsidRDefault="008B52A2"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If </w:t>
      </w:r>
      <w:r w:rsidR="00DB49EE">
        <w:rPr>
          <w:rFonts w:ascii="Fira Code" w:hAnsi="Fira Code" w:cs="Fira Code"/>
          <w:sz w:val="22"/>
          <w:szCs w:val="22"/>
        </w:rPr>
        <w:t xml:space="preserve">another </w:t>
      </w:r>
      <w:r w:rsidR="00ED4BAB">
        <w:rPr>
          <w:rFonts w:ascii="Fira Code" w:hAnsi="Fira Code" w:cs="Fira Code"/>
          <w:sz w:val="22"/>
          <w:szCs w:val="22"/>
        </w:rPr>
        <w:t xml:space="preserve">account error occurred </w:t>
      </w:r>
      <w:r w:rsidR="00FA6E28">
        <w:rPr>
          <w:rFonts w:ascii="Fira Code" w:hAnsi="Fira Code" w:cs="Fira Code"/>
          <w:sz w:val="22"/>
          <w:szCs w:val="22"/>
        </w:rPr>
        <w:t>and</w:t>
      </w:r>
      <w:r w:rsidR="00EB15C7">
        <w:rPr>
          <w:rFonts w:ascii="Fira Code" w:hAnsi="Fira Code" w:cs="Fira Code"/>
          <w:sz w:val="22"/>
          <w:szCs w:val="22"/>
        </w:rPr>
        <w:t xml:space="preserve"> the</w:t>
      </w:r>
      <w:r w:rsidR="00FF4303">
        <w:rPr>
          <w:rFonts w:ascii="Fira Code" w:hAnsi="Fira Code" w:cs="Fira Code"/>
          <w:sz w:val="22"/>
          <w:szCs w:val="22"/>
        </w:rPr>
        <w:t xml:space="preserve"> </w:t>
      </w:r>
      <w:r w:rsidR="00AD7EFA">
        <w:rPr>
          <w:rFonts w:ascii="Fira Code" w:hAnsi="Fira Code" w:cs="Fira Code"/>
          <w:sz w:val="22"/>
          <w:szCs w:val="22"/>
        </w:rPr>
        <w:t xml:space="preserve">reconveyance had </w:t>
      </w:r>
      <w:r w:rsidR="005F205C">
        <w:rPr>
          <w:rFonts w:ascii="Fira Code" w:hAnsi="Fira Code" w:cs="Fira Code"/>
          <w:sz w:val="22"/>
          <w:szCs w:val="22"/>
        </w:rPr>
        <w:t xml:space="preserve">not </w:t>
      </w:r>
      <w:r w:rsidR="004C24F2">
        <w:rPr>
          <w:rFonts w:ascii="Fira Code" w:hAnsi="Fira Code" w:cs="Fira Code"/>
          <w:sz w:val="22"/>
          <w:szCs w:val="22"/>
        </w:rPr>
        <w:t xml:space="preserve">been </w:t>
      </w:r>
      <w:proofErr w:type="gramStart"/>
      <w:r w:rsidR="00A077C0">
        <w:rPr>
          <w:rFonts w:ascii="Fira Code" w:hAnsi="Fira Code" w:cs="Fira Code"/>
          <w:sz w:val="22"/>
          <w:szCs w:val="22"/>
        </w:rPr>
        <w:t>done</w:t>
      </w:r>
      <w:proofErr w:type="gramEnd"/>
      <w:r w:rsidR="00A077C0">
        <w:rPr>
          <w:rFonts w:ascii="Fira Code" w:hAnsi="Fira Code" w:cs="Fira Code"/>
          <w:sz w:val="22"/>
          <w:szCs w:val="22"/>
        </w:rPr>
        <w:t xml:space="preserve">, </w:t>
      </w:r>
      <w:r w:rsidR="00EB15C7">
        <w:rPr>
          <w:rFonts w:ascii="Fira Code" w:hAnsi="Fira Code" w:cs="Fira Code"/>
          <w:sz w:val="22"/>
          <w:szCs w:val="22"/>
        </w:rPr>
        <w:t>I</w:t>
      </w:r>
      <w:r w:rsidR="009C2062">
        <w:rPr>
          <w:rFonts w:ascii="Fira Code" w:hAnsi="Fira Code" w:cs="Fira Code"/>
          <w:sz w:val="22"/>
          <w:szCs w:val="22"/>
        </w:rPr>
        <w:t xml:space="preserve"> would have had </w:t>
      </w:r>
      <w:r w:rsidR="00EB15C7">
        <w:rPr>
          <w:rFonts w:ascii="Fira Code" w:hAnsi="Fira Code" w:cs="Fira Code"/>
          <w:sz w:val="22"/>
          <w:szCs w:val="22"/>
        </w:rPr>
        <w:t xml:space="preserve">no proof of </w:t>
      </w:r>
      <w:r w:rsidR="00826314">
        <w:rPr>
          <w:rFonts w:ascii="Fira Code" w:hAnsi="Fira Code" w:cs="Fira Code"/>
          <w:sz w:val="22"/>
          <w:szCs w:val="22"/>
        </w:rPr>
        <w:t xml:space="preserve">the </w:t>
      </w:r>
      <w:r w:rsidR="008B63FA">
        <w:rPr>
          <w:rFonts w:ascii="Fira Code" w:hAnsi="Fira Code" w:cs="Fira Code"/>
          <w:sz w:val="22"/>
          <w:szCs w:val="22"/>
        </w:rPr>
        <w:t xml:space="preserve">first </w:t>
      </w:r>
      <w:r w:rsidR="00826314">
        <w:rPr>
          <w:rFonts w:ascii="Fira Code" w:hAnsi="Fira Code" w:cs="Fira Code"/>
          <w:sz w:val="22"/>
          <w:szCs w:val="22"/>
        </w:rPr>
        <w:t>loan</w:t>
      </w:r>
      <w:r w:rsidR="00B11D78">
        <w:rPr>
          <w:rFonts w:ascii="Fira Code" w:hAnsi="Fira Code" w:cs="Fira Code"/>
          <w:sz w:val="22"/>
          <w:szCs w:val="22"/>
        </w:rPr>
        <w:t xml:space="preserve"> was paid</w:t>
      </w:r>
      <w:r w:rsidR="00826314">
        <w:rPr>
          <w:rFonts w:ascii="Fira Code" w:hAnsi="Fira Code" w:cs="Fira Code"/>
          <w:sz w:val="22"/>
          <w:szCs w:val="22"/>
        </w:rPr>
        <w:t xml:space="preserve"> </w:t>
      </w:r>
      <w:r w:rsidR="00B11D78">
        <w:rPr>
          <w:rFonts w:ascii="Fira Code" w:hAnsi="Fira Code" w:cs="Fira Code"/>
          <w:sz w:val="22"/>
          <w:szCs w:val="22"/>
        </w:rPr>
        <w:t>off</w:t>
      </w:r>
      <w:r w:rsidR="003631E9">
        <w:rPr>
          <w:rFonts w:ascii="Fira Code" w:hAnsi="Fira Code" w:cs="Fira Code"/>
          <w:sz w:val="22"/>
          <w:szCs w:val="22"/>
        </w:rPr>
        <w:t xml:space="preserve"> leaving me </w:t>
      </w:r>
      <w:del w:id="565" w:author="Quantum Bass" w:date="2023-03-14T21:16:00Z">
        <w:r w:rsidR="00D76C7C" w:rsidDel="002D1334">
          <w:rPr>
            <w:rFonts w:ascii="Fira Code" w:hAnsi="Fira Code" w:cs="Fira Code"/>
            <w:sz w:val="22"/>
            <w:szCs w:val="22"/>
          </w:rPr>
          <w:delText>exposed</w:delText>
        </w:r>
      </w:del>
      <w:ins w:id="566" w:author="Quantum Bass" w:date="2023-03-14T21:16:00Z">
        <w:r w:rsidR="002D1334">
          <w:rPr>
            <w:rFonts w:ascii="Fira Code" w:hAnsi="Fira Code" w:cs="Fira Code"/>
            <w:sz w:val="22"/>
            <w:szCs w:val="22"/>
          </w:rPr>
          <w:t>exposed.</w:t>
        </w:r>
      </w:ins>
    </w:p>
    <w:p w14:paraId="4D666D5A" w14:textId="303658AD" w:rsidR="0066798D" w:rsidRDefault="00276892"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The plaintiff </w:t>
      </w:r>
      <w:r w:rsidR="00735154">
        <w:rPr>
          <w:rFonts w:ascii="Fira Code" w:hAnsi="Fira Code" w:cs="Fira Code"/>
          <w:sz w:val="22"/>
          <w:szCs w:val="22"/>
        </w:rPr>
        <w:t xml:space="preserve">did not </w:t>
      </w:r>
      <w:r w:rsidR="000E37B5">
        <w:rPr>
          <w:rFonts w:ascii="Fira Code" w:hAnsi="Fira Code" w:cs="Fira Code"/>
          <w:sz w:val="22"/>
          <w:szCs w:val="22"/>
        </w:rPr>
        <w:t xml:space="preserve">earn </w:t>
      </w:r>
      <w:r w:rsidR="00B274E7">
        <w:rPr>
          <w:rFonts w:ascii="Fira Code" w:hAnsi="Fira Code" w:cs="Fira Code"/>
          <w:sz w:val="22"/>
          <w:szCs w:val="22"/>
        </w:rPr>
        <w:t xml:space="preserve">enough </w:t>
      </w:r>
      <w:r w:rsidR="007A3BB9">
        <w:rPr>
          <w:rFonts w:ascii="Fira Code" w:hAnsi="Fira Code" w:cs="Fira Code"/>
          <w:sz w:val="22"/>
          <w:szCs w:val="22"/>
        </w:rPr>
        <w:t xml:space="preserve">at that time to allow for </w:t>
      </w:r>
      <w:r w:rsidR="00721393">
        <w:rPr>
          <w:rFonts w:ascii="Fira Code" w:hAnsi="Fira Code" w:cs="Fira Code"/>
          <w:sz w:val="22"/>
          <w:szCs w:val="22"/>
        </w:rPr>
        <w:t xml:space="preserve">2 </w:t>
      </w:r>
      <w:r w:rsidR="00764150">
        <w:rPr>
          <w:rFonts w:ascii="Fira Code" w:hAnsi="Fira Code" w:cs="Fira Code"/>
          <w:sz w:val="22"/>
          <w:szCs w:val="22"/>
        </w:rPr>
        <w:t xml:space="preserve">145k </w:t>
      </w:r>
      <w:r w:rsidR="004044BB">
        <w:rPr>
          <w:rFonts w:ascii="Fira Code" w:hAnsi="Fira Code" w:cs="Fira Code"/>
          <w:sz w:val="22"/>
          <w:szCs w:val="22"/>
        </w:rPr>
        <w:t>loans.</w:t>
      </w:r>
    </w:p>
    <w:p w14:paraId="523673C8" w14:textId="70713B90" w:rsidR="00732896" w:rsidRPr="009917B9" w:rsidRDefault="00E375E5" w:rsidP="009917B9">
      <w:pPr>
        <w:pStyle w:val="BodyText2"/>
        <w:numPr>
          <w:ilvl w:val="0"/>
          <w:numId w:val="3"/>
        </w:numPr>
        <w:tabs>
          <w:tab w:val="left" w:pos="2250"/>
        </w:tabs>
        <w:spacing w:line="480" w:lineRule="auto"/>
        <w:rPr>
          <w:rFonts w:ascii="Fira Code" w:hAnsi="Fira Code" w:cs="Fira Code"/>
          <w:sz w:val="22"/>
          <w:szCs w:val="22"/>
        </w:rPr>
      </w:pPr>
      <w:r w:rsidRPr="006E56C9">
        <w:rPr>
          <w:rFonts w:ascii="Fira Code" w:hAnsi="Fira Code" w:cs="Fira Code"/>
          <w:sz w:val="22"/>
          <w:szCs w:val="22"/>
        </w:rPr>
        <w:t xml:space="preserve">The defendants have yet to </w:t>
      </w:r>
      <w:r w:rsidR="00573D1B" w:rsidRPr="006E56C9">
        <w:rPr>
          <w:rFonts w:ascii="Fira Code" w:hAnsi="Fira Code" w:cs="Fira Code"/>
          <w:sz w:val="22"/>
          <w:szCs w:val="22"/>
        </w:rPr>
        <w:t xml:space="preserve">have a third party verify the source of the </w:t>
      </w:r>
      <w:r w:rsidR="008372E0" w:rsidRPr="006E56C9">
        <w:rPr>
          <w:rFonts w:ascii="Fira Code" w:hAnsi="Fira Code" w:cs="Fira Code"/>
          <w:sz w:val="22"/>
          <w:szCs w:val="22"/>
        </w:rPr>
        <w:t xml:space="preserve">funds that paid off that first loan, and that it </w:t>
      </w:r>
      <w:r w:rsidR="0024550C" w:rsidRPr="006E56C9">
        <w:rPr>
          <w:rFonts w:ascii="Fira Code" w:hAnsi="Fira Code" w:cs="Fira Code"/>
          <w:sz w:val="22"/>
          <w:szCs w:val="22"/>
        </w:rPr>
        <w:t xml:space="preserve">was not </w:t>
      </w:r>
      <w:r w:rsidR="000A710D" w:rsidRPr="006E56C9">
        <w:rPr>
          <w:rFonts w:ascii="Fira Code" w:hAnsi="Fira Code" w:cs="Fira Code"/>
          <w:sz w:val="22"/>
          <w:szCs w:val="22"/>
        </w:rPr>
        <w:t xml:space="preserve">hidden in a </w:t>
      </w:r>
      <w:r w:rsidR="00F365F1" w:rsidRPr="006E56C9">
        <w:rPr>
          <w:rFonts w:ascii="Fira Code" w:hAnsi="Fira Code" w:cs="Fira Code"/>
          <w:sz w:val="22"/>
          <w:szCs w:val="22"/>
        </w:rPr>
        <w:t xml:space="preserve">trick of </w:t>
      </w:r>
      <w:r w:rsidR="00402E57" w:rsidRPr="006E56C9">
        <w:rPr>
          <w:rFonts w:ascii="Fira Code" w:hAnsi="Fira Code" w:cs="Fira Code"/>
          <w:sz w:val="22"/>
          <w:szCs w:val="22"/>
        </w:rPr>
        <w:t xml:space="preserve">accounting and technology </w:t>
      </w:r>
      <w:r w:rsidR="00A713E5" w:rsidRPr="006E56C9">
        <w:rPr>
          <w:rFonts w:ascii="Fira Code" w:hAnsi="Fira Code" w:cs="Fira Code"/>
          <w:sz w:val="22"/>
          <w:szCs w:val="22"/>
        </w:rPr>
        <w:t xml:space="preserve">were </w:t>
      </w:r>
      <w:r w:rsidR="002831E7" w:rsidRPr="006E56C9">
        <w:rPr>
          <w:rFonts w:ascii="Fira Code" w:hAnsi="Fira Code" w:cs="Fira Code"/>
          <w:sz w:val="22"/>
          <w:szCs w:val="22"/>
        </w:rPr>
        <w:t xml:space="preserve">a </w:t>
      </w:r>
      <w:r w:rsidR="003A35BD" w:rsidRPr="006E56C9">
        <w:rPr>
          <w:rFonts w:ascii="Fira Code" w:hAnsi="Fira Code" w:cs="Fira Code"/>
          <w:sz w:val="22"/>
          <w:szCs w:val="22"/>
        </w:rPr>
        <w:t xml:space="preserve">lender </w:t>
      </w:r>
      <w:r w:rsidR="005D52C9" w:rsidRPr="006E56C9">
        <w:rPr>
          <w:rFonts w:ascii="Fira Code" w:hAnsi="Fira Code" w:cs="Fira Code"/>
          <w:sz w:val="22"/>
          <w:szCs w:val="22"/>
        </w:rPr>
        <w:t xml:space="preserve">takes in a payment </w:t>
      </w:r>
      <w:r w:rsidR="00D97A54" w:rsidRPr="006E56C9">
        <w:rPr>
          <w:rFonts w:ascii="Fira Code" w:hAnsi="Fira Code" w:cs="Fira Code"/>
          <w:sz w:val="22"/>
          <w:szCs w:val="22"/>
        </w:rPr>
        <w:t xml:space="preserve">from a </w:t>
      </w:r>
      <w:r w:rsidR="002831E7" w:rsidRPr="006E56C9">
        <w:rPr>
          <w:rFonts w:ascii="Fira Code" w:hAnsi="Fira Code" w:cs="Fira Code"/>
          <w:sz w:val="22"/>
          <w:szCs w:val="22"/>
        </w:rPr>
        <w:t xml:space="preserve">benefactor </w:t>
      </w:r>
      <w:r w:rsidR="005A0368" w:rsidRPr="006E56C9">
        <w:rPr>
          <w:rFonts w:ascii="Fira Code" w:hAnsi="Fira Code" w:cs="Fira Code"/>
          <w:sz w:val="22"/>
          <w:szCs w:val="22"/>
        </w:rPr>
        <w:t xml:space="preserve">who </w:t>
      </w:r>
      <w:r w:rsidR="00337294" w:rsidRPr="006E56C9">
        <w:rPr>
          <w:rFonts w:ascii="Fira Code" w:hAnsi="Fira Code" w:cs="Fira Code"/>
          <w:sz w:val="22"/>
          <w:szCs w:val="22"/>
        </w:rPr>
        <w:t>pay</w:t>
      </w:r>
      <w:r w:rsidR="007D447E" w:rsidRPr="006E56C9">
        <w:rPr>
          <w:rFonts w:ascii="Fira Code" w:hAnsi="Fira Code" w:cs="Fira Code"/>
          <w:sz w:val="22"/>
          <w:szCs w:val="22"/>
        </w:rPr>
        <w:t xml:space="preserve">s </w:t>
      </w:r>
      <w:r w:rsidR="00337294" w:rsidRPr="006E56C9">
        <w:rPr>
          <w:rFonts w:ascii="Fira Code" w:hAnsi="Fira Code" w:cs="Fira Code"/>
          <w:sz w:val="22"/>
          <w:szCs w:val="22"/>
        </w:rPr>
        <w:t xml:space="preserve">off </w:t>
      </w:r>
      <w:r w:rsidR="00EF2A27" w:rsidRPr="006E56C9">
        <w:rPr>
          <w:rFonts w:ascii="Fira Code" w:hAnsi="Fira Code" w:cs="Fira Code"/>
          <w:sz w:val="22"/>
          <w:szCs w:val="22"/>
        </w:rPr>
        <w:t xml:space="preserve">a loan </w:t>
      </w:r>
      <w:r w:rsidR="002827B0" w:rsidRPr="006E56C9">
        <w:rPr>
          <w:rFonts w:ascii="Fira Code" w:hAnsi="Fira Code" w:cs="Fira Code"/>
          <w:sz w:val="22"/>
          <w:szCs w:val="22"/>
        </w:rPr>
        <w:t xml:space="preserve">and defuses </w:t>
      </w:r>
      <w:r w:rsidR="00C15806" w:rsidRPr="006E56C9">
        <w:rPr>
          <w:rFonts w:ascii="Fira Code" w:hAnsi="Fira Code" w:cs="Fira Code"/>
          <w:sz w:val="22"/>
          <w:szCs w:val="22"/>
        </w:rPr>
        <w:t>amount of the</w:t>
      </w:r>
      <w:r w:rsidR="00B36BA9" w:rsidRPr="006E56C9">
        <w:rPr>
          <w:rFonts w:ascii="Fira Code" w:hAnsi="Fira Code" w:cs="Fira Code"/>
          <w:sz w:val="22"/>
          <w:szCs w:val="22"/>
        </w:rPr>
        <w:t xml:space="preserve"> </w:t>
      </w:r>
      <w:r w:rsidR="00DD4FF5" w:rsidRPr="006E56C9">
        <w:rPr>
          <w:rFonts w:ascii="Fira Code" w:hAnsi="Fira Code" w:cs="Fira Code"/>
          <w:sz w:val="22"/>
          <w:szCs w:val="22"/>
        </w:rPr>
        <w:t>transaction</w:t>
      </w:r>
      <w:r w:rsidR="002E7F41" w:rsidRPr="006E56C9">
        <w:rPr>
          <w:rFonts w:ascii="Fira Code" w:hAnsi="Fira Code" w:cs="Fira Code"/>
          <w:sz w:val="22"/>
          <w:szCs w:val="22"/>
        </w:rPr>
        <w:t xml:space="preserve"> </w:t>
      </w:r>
      <w:r w:rsidR="008523A7" w:rsidRPr="006E56C9">
        <w:rPr>
          <w:rFonts w:ascii="Fira Code" w:hAnsi="Fira Code" w:cs="Fira Code"/>
          <w:sz w:val="22"/>
          <w:szCs w:val="22"/>
        </w:rPr>
        <w:t xml:space="preserve">over a batch of </w:t>
      </w:r>
      <w:r w:rsidR="00F005E9" w:rsidRPr="006E56C9">
        <w:rPr>
          <w:rFonts w:ascii="Fira Code" w:hAnsi="Fira Code" w:cs="Fira Code"/>
          <w:sz w:val="22"/>
          <w:szCs w:val="22"/>
        </w:rPr>
        <w:t xml:space="preserve">other account </w:t>
      </w:r>
      <w:r w:rsidR="00580C58" w:rsidRPr="006E56C9">
        <w:rPr>
          <w:rFonts w:ascii="Fira Code" w:hAnsi="Fira Code" w:cs="Fira Code"/>
          <w:sz w:val="22"/>
          <w:szCs w:val="22"/>
        </w:rPr>
        <w:t xml:space="preserve">over a span of years, adjusting the </w:t>
      </w:r>
      <w:r w:rsidR="001A52B1" w:rsidRPr="006E56C9">
        <w:rPr>
          <w:rFonts w:ascii="Fira Code" w:hAnsi="Fira Code" w:cs="Fira Code"/>
          <w:sz w:val="22"/>
          <w:szCs w:val="22"/>
        </w:rPr>
        <w:t xml:space="preserve">transaction </w:t>
      </w:r>
      <w:r w:rsidR="00305C51" w:rsidRPr="006E56C9">
        <w:rPr>
          <w:rFonts w:ascii="Fira Code" w:hAnsi="Fira Code" w:cs="Fira Code"/>
          <w:sz w:val="22"/>
          <w:szCs w:val="22"/>
        </w:rPr>
        <w:t xml:space="preserve">by a few pennies amount </w:t>
      </w:r>
      <w:r w:rsidR="00606A43" w:rsidRPr="006E56C9">
        <w:rPr>
          <w:rFonts w:ascii="Fira Code" w:hAnsi="Fira Code" w:cs="Fira Code"/>
          <w:sz w:val="22"/>
          <w:szCs w:val="22"/>
        </w:rPr>
        <w:t>then</w:t>
      </w:r>
      <w:r w:rsidR="00305C51" w:rsidRPr="006E56C9">
        <w:rPr>
          <w:rFonts w:ascii="Fira Code" w:hAnsi="Fira Code" w:cs="Fira Code"/>
          <w:sz w:val="22"/>
          <w:szCs w:val="22"/>
        </w:rPr>
        <w:t xml:space="preserve"> </w:t>
      </w:r>
      <w:r w:rsidR="00373F05" w:rsidRPr="006E56C9">
        <w:rPr>
          <w:rFonts w:ascii="Fira Code" w:hAnsi="Fira Code" w:cs="Fira Code"/>
          <w:sz w:val="22"/>
          <w:szCs w:val="22"/>
        </w:rPr>
        <w:t>reg</w:t>
      </w:r>
      <w:r w:rsidR="00305271" w:rsidRPr="006E56C9">
        <w:rPr>
          <w:rFonts w:ascii="Fira Code" w:hAnsi="Fira Code" w:cs="Fira Code"/>
          <w:sz w:val="22"/>
          <w:szCs w:val="22"/>
        </w:rPr>
        <w:t>e</w:t>
      </w:r>
      <w:r w:rsidR="002D5CF2" w:rsidRPr="006E56C9">
        <w:rPr>
          <w:rFonts w:ascii="Fira Code" w:hAnsi="Fira Code" w:cs="Fira Code"/>
          <w:sz w:val="22"/>
          <w:szCs w:val="22"/>
        </w:rPr>
        <w:t>ner</w:t>
      </w:r>
      <w:r w:rsidR="00305271" w:rsidRPr="006E56C9">
        <w:rPr>
          <w:rFonts w:ascii="Fira Code" w:hAnsi="Fira Code" w:cs="Fira Code"/>
          <w:sz w:val="22"/>
          <w:szCs w:val="22"/>
        </w:rPr>
        <w:t>ating</w:t>
      </w:r>
      <w:r w:rsidR="00606A43" w:rsidRPr="006E56C9">
        <w:rPr>
          <w:rFonts w:ascii="Fira Code" w:hAnsi="Fira Code" w:cs="Fira Code"/>
          <w:sz w:val="22"/>
          <w:szCs w:val="22"/>
        </w:rPr>
        <w:t xml:space="preserve"> </w:t>
      </w:r>
      <w:r w:rsidR="00913A9E" w:rsidRPr="006E56C9">
        <w:rPr>
          <w:rFonts w:ascii="Fira Code" w:hAnsi="Fira Code" w:cs="Fira Code"/>
          <w:sz w:val="22"/>
          <w:szCs w:val="22"/>
        </w:rPr>
        <w:t>past</w:t>
      </w:r>
      <w:r w:rsidR="00606A43" w:rsidRPr="006E56C9">
        <w:rPr>
          <w:rFonts w:ascii="Fira Code" w:hAnsi="Fira Code" w:cs="Fira Code"/>
          <w:sz w:val="22"/>
          <w:szCs w:val="22"/>
        </w:rPr>
        <w:t xml:space="preserve"> statements as needed </w:t>
      </w:r>
      <w:r w:rsidR="00FE09E2" w:rsidRPr="006E56C9">
        <w:rPr>
          <w:rFonts w:ascii="Fira Code" w:hAnsi="Fira Code" w:cs="Fira Code"/>
          <w:sz w:val="22"/>
          <w:szCs w:val="22"/>
        </w:rPr>
        <w:t xml:space="preserve">so as to </w:t>
      </w:r>
      <w:r w:rsidR="00304DA7" w:rsidRPr="006E56C9">
        <w:rPr>
          <w:rFonts w:ascii="Fira Code" w:hAnsi="Fira Code" w:cs="Fira Code"/>
          <w:sz w:val="22"/>
          <w:szCs w:val="22"/>
        </w:rPr>
        <w:t xml:space="preserve">cover </w:t>
      </w:r>
      <w:r w:rsidR="00880449" w:rsidRPr="006E56C9">
        <w:rPr>
          <w:rFonts w:ascii="Fira Code" w:hAnsi="Fira Code" w:cs="Fira Code"/>
          <w:sz w:val="22"/>
          <w:szCs w:val="22"/>
        </w:rPr>
        <w:t xml:space="preserve">a </w:t>
      </w:r>
      <w:r w:rsidR="00805A14" w:rsidRPr="006E56C9">
        <w:rPr>
          <w:rFonts w:ascii="Fira Code" w:hAnsi="Fira Code" w:cs="Fira Code"/>
          <w:sz w:val="22"/>
          <w:szCs w:val="22"/>
        </w:rPr>
        <w:t>redirection</w:t>
      </w:r>
      <w:r w:rsidR="00880449" w:rsidRPr="006E56C9">
        <w:rPr>
          <w:rFonts w:ascii="Fira Code" w:hAnsi="Fira Code" w:cs="Fira Code"/>
          <w:sz w:val="22"/>
          <w:szCs w:val="22"/>
        </w:rPr>
        <w:t xml:space="preserve"> of money </w:t>
      </w:r>
      <w:r w:rsidR="00805A14" w:rsidRPr="006E56C9">
        <w:rPr>
          <w:rFonts w:ascii="Fira Code" w:hAnsi="Fira Code" w:cs="Fira Code"/>
          <w:sz w:val="22"/>
          <w:szCs w:val="22"/>
        </w:rPr>
        <w:t xml:space="preserve">and other </w:t>
      </w:r>
      <w:r w:rsidR="00304DA7" w:rsidRPr="006E56C9">
        <w:rPr>
          <w:rFonts w:ascii="Fira Code" w:hAnsi="Fira Code" w:cs="Fira Code"/>
          <w:sz w:val="22"/>
          <w:szCs w:val="22"/>
        </w:rPr>
        <w:t xml:space="preserve">one </w:t>
      </w:r>
      <w:r w:rsidR="00D854CC" w:rsidRPr="006E56C9">
        <w:rPr>
          <w:rFonts w:ascii="Fira Code" w:hAnsi="Fira Code" w:cs="Fira Code"/>
          <w:sz w:val="22"/>
          <w:szCs w:val="22"/>
        </w:rPr>
        <w:t xml:space="preserve">financial </w:t>
      </w:r>
      <w:r w:rsidR="00041276" w:rsidRPr="006E56C9">
        <w:rPr>
          <w:rFonts w:ascii="Fira Code" w:hAnsi="Fira Code" w:cs="Fira Code"/>
          <w:sz w:val="22"/>
          <w:szCs w:val="22"/>
        </w:rPr>
        <w:t xml:space="preserve">tracks, which that whole </w:t>
      </w:r>
      <w:r w:rsidR="00367689" w:rsidRPr="006E56C9">
        <w:rPr>
          <w:rFonts w:ascii="Fira Code" w:hAnsi="Fira Code" w:cs="Fira Code"/>
          <w:sz w:val="22"/>
          <w:szCs w:val="22"/>
        </w:rPr>
        <w:t xml:space="preserve">scenario </w:t>
      </w:r>
      <w:r w:rsidR="00791AC7" w:rsidRPr="006E56C9">
        <w:rPr>
          <w:rFonts w:ascii="Fira Code" w:hAnsi="Fira Code" w:cs="Fira Code"/>
          <w:sz w:val="22"/>
          <w:szCs w:val="22"/>
        </w:rPr>
        <w:t xml:space="preserve">is just </w:t>
      </w:r>
      <w:r w:rsidR="00136E66" w:rsidRPr="006E56C9">
        <w:rPr>
          <w:rFonts w:ascii="Fira Code" w:hAnsi="Fira Code" w:cs="Fira Code"/>
          <w:sz w:val="22"/>
          <w:szCs w:val="22"/>
        </w:rPr>
        <w:t xml:space="preserve">one </w:t>
      </w:r>
      <w:r w:rsidR="00681890" w:rsidRPr="006E56C9">
        <w:rPr>
          <w:rFonts w:ascii="Fira Code" w:hAnsi="Fira Code" w:cs="Fira Code"/>
          <w:sz w:val="22"/>
          <w:szCs w:val="22"/>
        </w:rPr>
        <w:t>of the</w:t>
      </w:r>
      <w:r w:rsidR="00350D52" w:rsidRPr="006E56C9">
        <w:rPr>
          <w:rFonts w:ascii="Fira Code" w:hAnsi="Fira Code" w:cs="Fira Code"/>
          <w:sz w:val="22"/>
          <w:szCs w:val="22"/>
        </w:rPr>
        <w:t xml:space="preserve"> many</w:t>
      </w:r>
      <w:r w:rsidR="00681890" w:rsidRPr="006E56C9">
        <w:rPr>
          <w:rFonts w:ascii="Fira Code" w:hAnsi="Fira Code" w:cs="Fira Code"/>
          <w:sz w:val="22"/>
          <w:szCs w:val="22"/>
        </w:rPr>
        <w:t xml:space="preserve"> </w:t>
      </w:r>
      <w:del w:id="567" w:author="Quantum Bass" w:date="2023-03-14T21:13:00Z">
        <w:r w:rsidR="00367689" w:rsidRPr="006E56C9" w:rsidDel="009B6B88">
          <w:rPr>
            <w:rFonts w:ascii="Fira Code" w:hAnsi="Fira Code" w:cs="Fira Code"/>
            <w:sz w:val="22"/>
            <w:szCs w:val="22"/>
          </w:rPr>
          <w:delText>possibl</w:delText>
        </w:r>
        <w:r w:rsidR="006427F9" w:rsidDel="009B6B88">
          <w:rPr>
            <w:rFonts w:ascii="Fira Code" w:hAnsi="Fira Code" w:cs="Fira Code"/>
            <w:sz w:val="22"/>
            <w:szCs w:val="22"/>
          </w:rPr>
          <w:delText>ites</w:delText>
        </w:r>
      </w:del>
      <w:ins w:id="568" w:author="Quantum Bass" w:date="2023-03-14T21:13:00Z">
        <w:r w:rsidR="009B6B88" w:rsidRPr="006E56C9">
          <w:rPr>
            <w:rFonts w:ascii="Fira Code" w:hAnsi="Fira Code" w:cs="Fira Code"/>
            <w:sz w:val="22"/>
            <w:szCs w:val="22"/>
          </w:rPr>
          <w:t>possibi</w:t>
        </w:r>
        <w:r w:rsidR="009B6B88">
          <w:rPr>
            <w:rFonts w:ascii="Fira Code" w:hAnsi="Fira Code" w:cs="Fira Code"/>
            <w:sz w:val="22"/>
            <w:szCs w:val="22"/>
          </w:rPr>
          <w:t>lities</w:t>
        </w:r>
      </w:ins>
      <w:r w:rsidR="00367689" w:rsidRPr="006E56C9">
        <w:rPr>
          <w:rFonts w:ascii="Fira Code" w:hAnsi="Fira Code" w:cs="Fira Code"/>
          <w:sz w:val="22"/>
          <w:szCs w:val="22"/>
        </w:rPr>
        <w:t xml:space="preserve"> </w:t>
      </w:r>
      <w:r w:rsidR="006D767D" w:rsidRPr="006E56C9">
        <w:rPr>
          <w:rFonts w:ascii="Fira Code" w:hAnsi="Fira Code" w:cs="Fira Code"/>
          <w:sz w:val="22"/>
          <w:szCs w:val="22"/>
        </w:rPr>
        <w:t>in</w:t>
      </w:r>
      <w:r w:rsidR="000A3C00" w:rsidRPr="006E56C9">
        <w:rPr>
          <w:rFonts w:ascii="Fira Code" w:hAnsi="Fira Code" w:cs="Fira Code"/>
          <w:sz w:val="22"/>
          <w:szCs w:val="22"/>
        </w:rPr>
        <w:t xml:space="preserve"> which the plaintiff </w:t>
      </w:r>
      <w:r w:rsidR="005549FF" w:rsidRPr="006E56C9">
        <w:rPr>
          <w:rFonts w:ascii="Fira Code" w:hAnsi="Fira Code" w:cs="Fira Code"/>
          <w:sz w:val="22"/>
          <w:szCs w:val="22"/>
        </w:rPr>
        <w:t>needed</w:t>
      </w:r>
      <w:r w:rsidR="00BC4EE1" w:rsidRPr="006E56C9">
        <w:rPr>
          <w:rFonts w:ascii="Fira Code" w:hAnsi="Fira Code" w:cs="Fira Code"/>
          <w:sz w:val="22"/>
          <w:szCs w:val="22"/>
        </w:rPr>
        <w:t xml:space="preserve"> to add</w:t>
      </w:r>
      <w:r w:rsidR="005549FF" w:rsidRPr="006E56C9">
        <w:rPr>
          <w:rFonts w:ascii="Fira Code" w:hAnsi="Fira Code" w:cs="Fira Code"/>
          <w:sz w:val="22"/>
          <w:szCs w:val="22"/>
        </w:rPr>
        <w:t xml:space="preserve"> security </w:t>
      </w:r>
      <w:r w:rsidR="00B34902" w:rsidRPr="006E56C9">
        <w:rPr>
          <w:rFonts w:ascii="Fira Code" w:hAnsi="Fira Code" w:cs="Fira Code"/>
          <w:sz w:val="22"/>
          <w:szCs w:val="22"/>
        </w:rPr>
        <w:t>features</w:t>
      </w:r>
      <w:r w:rsidR="00E016E2" w:rsidRPr="006E56C9">
        <w:rPr>
          <w:rFonts w:ascii="Fira Code" w:hAnsi="Fira Code" w:cs="Fira Code"/>
          <w:sz w:val="22"/>
          <w:szCs w:val="22"/>
        </w:rPr>
        <w:t xml:space="preserve"> </w:t>
      </w:r>
      <w:r w:rsidR="00F83CEB">
        <w:rPr>
          <w:rFonts w:ascii="Fira Code" w:hAnsi="Fira Code" w:cs="Fira Code"/>
          <w:sz w:val="22"/>
          <w:szCs w:val="22"/>
        </w:rPr>
        <w:t xml:space="preserve">to systems and </w:t>
      </w:r>
      <w:r w:rsidR="006E1F12">
        <w:rPr>
          <w:rFonts w:ascii="Fira Code" w:hAnsi="Fira Code" w:cs="Fira Code"/>
          <w:sz w:val="22"/>
          <w:szCs w:val="22"/>
        </w:rPr>
        <w:t xml:space="preserve">software </w:t>
      </w:r>
      <w:r w:rsidR="00E016E2" w:rsidRPr="006E56C9">
        <w:rPr>
          <w:rFonts w:ascii="Fira Code" w:hAnsi="Fira Code" w:cs="Fira Code"/>
          <w:sz w:val="22"/>
          <w:szCs w:val="22"/>
        </w:rPr>
        <w:t xml:space="preserve">in efforts to </w:t>
      </w:r>
      <w:ins w:id="569" w:author="Quantum Bass" w:date="2023-03-14T21:13:00Z">
        <w:r w:rsidR="00232448" w:rsidRPr="00232448">
          <w:rPr>
            <w:rFonts w:ascii="Fira Code" w:hAnsi="Fira Code" w:cs="Fira Code"/>
            <w:sz w:val="22"/>
            <w:szCs w:val="22"/>
          </w:rPr>
          <w:t>thwart</w:t>
        </w:r>
        <w:r w:rsidR="00232448" w:rsidRPr="00232448" w:rsidDel="00232448">
          <w:rPr>
            <w:rFonts w:ascii="Fira Code" w:hAnsi="Fira Code" w:cs="Fira Code"/>
            <w:sz w:val="22"/>
            <w:szCs w:val="22"/>
          </w:rPr>
          <w:t xml:space="preserve"> </w:t>
        </w:r>
      </w:ins>
      <w:del w:id="570" w:author="Quantum Bass" w:date="2023-03-14T21:13:00Z">
        <w:r w:rsidR="00E016E2" w:rsidRPr="006E56C9" w:rsidDel="00232448">
          <w:rPr>
            <w:rFonts w:ascii="Fira Code" w:hAnsi="Fira Code" w:cs="Fira Code"/>
            <w:sz w:val="22"/>
            <w:szCs w:val="22"/>
          </w:rPr>
          <w:delText>th</w:delText>
        </w:r>
        <w:r w:rsidR="00ED7F02" w:rsidRPr="006E56C9" w:rsidDel="00232448">
          <w:rPr>
            <w:rFonts w:ascii="Fira Code" w:hAnsi="Fira Code" w:cs="Fira Code"/>
            <w:sz w:val="22"/>
            <w:szCs w:val="22"/>
          </w:rPr>
          <w:delText>or</w:delText>
        </w:r>
        <w:r w:rsidR="00E016E2" w:rsidRPr="006E56C9" w:rsidDel="00232448">
          <w:rPr>
            <w:rFonts w:ascii="Fira Code" w:hAnsi="Fira Code" w:cs="Fira Code"/>
            <w:sz w:val="22"/>
            <w:szCs w:val="22"/>
          </w:rPr>
          <w:delText>t</w:delText>
        </w:r>
        <w:r w:rsidR="0015138F" w:rsidRPr="006E56C9" w:rsidDel="00232448">
          <w:rPr>
            <w:rFonts w:ascii="Fira Code" w:hAnsi="Fira Code" w:cs="Fira Code"/>
            <w:sz w:val="22"/>
            <w:szCs w:val="22"/>
          </w:rPr>
          <w:delText xml:space="preserve"> </w:delText>
        </w:r>
      </w:del>
      <w:r w:rsidR="003A3B6C" w:rsidRPr="006E56C9">
        <w:rPr>
          <w:rFonts w:ascii="Fira Code" w:hAnsi="Fira Code" w:cs="Fira Code"/>
          <w:sz w:val="22"/>
          <w:szCs w:val="22"/>
        </w:rPr>
        <w:t xml:space="preserve">this abuse while </w:t>
      </w:r>
      <w:r w:rsidR="00F83CEB">
        <w:rPr>
          <w:rFonts w:ascii="Fira Code" w:hAnsi="Fira Code" w:cs="Fira Code"/>
          <w:sz w:val="22"/>
          <w:szCs w:val="22"/>
        </w:rPr>
        <w:t xml:space="preserve">at </w:t>
      </w:r>
      <w:r w:rsidR="00532783">
        <w:rPr>
          <w:rFonts w:ascii="Fira Code" w:hAnsi="Fira Code" w:cs="Fira Code"/>
          <w:sz w:val="22"/>
          <w:szCs w:val="22"/>
        </w:rPr>
        <w:t>WSU</w:t>
      </w:r>
    </w:p>
    <w:p w14:paraId="529D8C6B" w14:textId="2286F26B" w:rsidR="00CF20A3" w:rsidRDefault="00BF66E8"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The plaintiff attests to </w:t>
      </w:r>
      <w:r w:rsidR="00B25C83">
        <w:rPr>
          <w:rFonts w:ascii="Fira Code" w:hAnsi="Fira Code" w:cs="Fira Code"/>
          <w:sz w:val="22"/>
          <w:szCs w:val="22"/>
        </w:rPr>
        <w:t xml:space="preserve">having witnessed and participated in the </w:t>
      </w:r>
      <w:r w:rsidR="004C2DA7">
        <w:rPr>
          <w:rFonts w:ascii="Fira Code" w:hAnsi="Fira Code" w:cs="Fira Code"/>
          <w:sz w:val="22"/>
          <w:szCs w:val="22"/>
        </w:rPr>
        <w:t xml:space="preserve">normal </w:t>
      </w:r>
      <w:r w:rsidR="00AB4372">
        <w:rPr>
          <w:rFonts w:ascii="Fira Code" w:hAnsi="Fira Code" w:cs="Fira Code"/>
          <w:sz w:val="22"/>
          <w:szCs w:val="22"/>
        </w:rPr>
        <w:t xml:space="preserve">happenings of a loan sold to another lender </w:t>
      </w:r>
      <w:r w:rsidR="002B53B5">
        <w:rPr>
          <w:rFonts w:ascii="Fira Code" w:hAnsi="Fira Code" w:cs="Fira Code"/>
          <w:sz w:val="22"/>
          <w:szCs w:val="22"/>
        </w:rPr>
        <w:t>where as I was given notice that</w:t>
      </w:r>
      <w:r w:rsidR="00B06C56">
        <w:rPr>
          <w:rFonts w:ascii="Fira Code" w:hAnsi="Fira Code" w:cs="Fira Code"/>
          <w:sz w:val="22"/>
          <w:szCs w:val="22"/>
        </w:rPr>
        <w:t xml:space="preserve"> </w:t>
      </w:r>
      <w:r w:rsidR="00871F00">
        <w:rPr>
          <w:rFonts w:ascii="Fira Code" w:hAnsi="Fira Code" w:cs="Fira Code"/>
          <w:sz w:val="22"/>
          <w:szCs w:val="22"/>
        </w:rPr>
        <w:t>BoA</w:t>
      </w:r>
      <w:r w:rsidR="00197BDB">
        <w:rPr>
          <w:rFonts w:ascii="Fira Code" w:hAnsi="Fira Code" w:cs="Fira Code"/>
          <w:sz w:val="22"/>
          <w:szCs w:val="22"/>
        </w:rPr>
        <w:t xml:space="preserve"> was </w:t>
      </w:r>
      <w:del w:id="571" w:author="Quantum Bass" w:date="2023-03-14T21:13:00Z">
        <w:r w:rsidR="00197BDB" w:rsidDel="002A4DB2">
          <w:rPr>
            <w:rFonts w:ascii="Fira Code" w:hAnsi="Fira Code" w:cs="Fira Code"/>
            <w:sz w:val="22"/>
            <w:szCs w:val="22"/>
          </w:rPr>
          <w:delText>were</w:delText>
        </w:r>
      </w:del>
      <w:ins w:id="572" w:author="Quantum Bass" w:date="2023-03-14T21:13:00Z">
        <w:r w:rsidR="002A4DB2">
          <w:rPr>
            <w:rFonts w:ascii="Fira Code" w:hAnsi="Fira Code" w:cs="Fira Code"/>
            <w:sz w:val="22"/>
            <w:szCs w:val="22"/>
          </w:rPr>
          <w:t>where</w:t>
        </w:r>
      </w:ins>
      <w:r w:rsidR="00197BDB">
        <w:rPr>
          <w:rFonts w:ascii="Fira Code" w:hAnsi="Fira Code" w:cs="Fira Code"/>
          <w:sz w:val="22"/>
          <w:szCs w:val="22"/>
        </w:rPr>
        <w:t xml:space="preserve"> I was to </w:t>
      </w:r>
      <w:r w:rsidR="00197BDB">
        <w:rPr>
          <w:rFonts w:ascii="Fira Code" w:hAnsi="Fira Code" w:cs="Fira Code"/>
          <w:sz w:val="22"/>
          <w:szCs w:val="22"/>
        </w:rPr>
        <w:lastRenderedPageBreak/>
        <w:t>make payments too</w:t>
      </w:r>
      <w:r w:rsidR="007608FE">
        <w:rPr>
          <w:rFonts w:ascii="Fira Code" w:hAnsi="Fira Code" w:cs="Fira Code"/>
          <w:sz w:val="22"/>
          <w:szCs w:val="22"/>
        </w:rPr>
        <w:t xml:space="preserve">, and to having no </w:t>
      </w:r>
      <w:r w:rsidR="005751BA">
        <w:rPr>
          <w:rFonts w:ascii="Fira Code" w:hAnsi="Fira Code" w:cs="Fira Code"/>
          <w:sz w:val="22"/>
          <w:szCs w:val="22"/>
        </w:rPr>
        <w:t xml:space="preserve">recollection of signing anything only a year after getting the </w:t>
      </w:r>
      <w:r w:rsidR="0038195E">
        <w:rPr>
          <w:rFonts w:ascii="Fira Code" w:hAnsi="Fira Code" w:cs="Fira Code"/>
          <w:sz w:val="22"/>
          <w:szCs w:val="22"/>
        </w:rPr>
        <w:t>loan</w:t>
      </w:r>
      <w:r w:rsidR="00CA08EF">
        <w:rPr>
          <w:rFonts w:ascii="Fira Code" w:hAnsi="Fira Code" w:cs="Fira Code"/>
          <w:sz w:val="22"/>
          <w:szCs w:val="22"/>
        </w:rPr>
        <w:t xml:space="preserve">, only that the plaintiff was upset </w:t>
      </w:r>
      <w:r w:rsidR="00F74F8E">
        <w:rPr>
          <w:rFonts w:ascii="Fira Code" w:hAnsi="Fira Code" w:cs="Fira Code"/>
          <w:sz w:val="22"/>
          <w:szCs w:val="22"/>
        </w:rPr>
        <w:t xml:space="preserve">over </w:t>
      </w:r>
      <w:r w:rsidR="002E05D6">
        <w:rPr>
          <w:rFonts w:ascii="Fira Code" w:hAnsi="Fira Code" w:cs="Fira Code"/>
          <w:sz w:val="22"/>
          <w:szCs w:val="22"/>
        </w:rPr>
        <w:t>being sold off to a bank that had turned him down before.</w:t>
      </w:r>
    </w:p>
    <w:p w14:paraId="2C335423" w14:textId="56392ACE" w:rsidR="00097F92" w:rsidRDefault="00FF16C9"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A third party is needed to </w:t>
      </w:r>
      <w:r w:rsidR="001A181E">
        <w:rPr>
          <w:rFonts w:ascii="Fira Code" w:hAnsi="Fira Code" w:cs="Fira Code"/>
          <w:sz w:val="22"/>
          <w:szCs w:val="22"/>
        </w:rPr>
        <w:t xml:space="preserve">clear up </w:t>
      </w:r>
      <w:r w:rsidR="00254FFE">
        <w:rPr>
          <w:rFonts w:ascii="Fira Code" w:hAnsi="Fira Code" w:cs="Fira Code"/>
          <w:sz w:val="22"/>
          <w:szCs w:val="22"/>
        </w:rPr>
        <w:t>the</w:t>
      </w:r>
      <w:del w:id="573" w:author="Quantum Bass" w:date="2023-03-14T21:14:00Z">
        <w:r w:rsidR="00645CBD" w:rsidDel="002A4DB2">
          <w:rPr>
            <w:rFonts w:ascii="Fira Code" w:hAnsi="Fira Code" w:cs="Fira Code"/>
            <w:sz w:val="22"/>
            <w:szCs w:val="22"/>
          </w:rPr>
          <w:delText xml:space="preserve"> </w:delText>
        </w:r>
        <w:r w:rsidR="00326966" w:rsidDel="002A4DB2">
          <w:rPr>
            <w:rFonts w:ascii="Fira Code" w:hAnsi="Fira Code" w:cs="Fira Code"/>
            <w:sz w:val="22"/>
            <w:szCs w:val="22"/>
          </w:rPr>
          <w:delText>the</w:delText>
        </w:r>
      </w:del>
      <w:r w:rsidR="00326966">
        <w:rPr>
          <w:rFonts w:ascii="Fira Code" w:hAnsi="Fira Code" w:cs="Fira Code"/>
          <w:sz w:val="22"/>
          <w:szCs w:val="22"/>
        </w:rPr>
        <w:t xml:space="preserve"> accounting</w:t>
      </w:r>
      <w:r w:rsidR="006806A0">
        <w:rPr>
          <w:rFonts w:ascii="Fira Code" w:hAnsi="Fira Code" w:cs="Fira Code"/>
          <w:sz w:val="22"/>
          <w:szCs w:val="22"/>
        </w:rPr>
        <w:t xml:space="preserve"> </w:t>
      </w:r>
      <w:r w:rsidR="00B677E5">
        <w:rPr>
          <w:rFonts w:ascii="Fira Code" w:hAnsi="Fira Code" w:cs="Fira Code"/>
          <w:sz w:val="22"/>
          <w:szCs w:val="22"/>
        </w:rPr>
        <w:t xml:space="preserve">as BoA has been proven to not be </w:t>
      </w:r>
      <w:r w:rsidR="007A4CA3">
        <w:rPr>
          <w:rFonts w:ascii="Fira Code" w:hAnsi="Fira Code" w:cs="Fira Code"/>
          <w:sz w:val="22"/>
          <w:szCs w:val="22"/>
        </w:rPr>
        <w:t xml:space="preserve">upfront or forth telling </w:t>
      </w:r>
      <w:r w:rsidR="00B24D57">
        <w:rPr>
          <w:rFonts w:ascii="Fira Code" w:hAnsi="Fira Code" w:cs="Fira Code"/>
          <w:sz w:val="22"/>
          <w:szCs w:val="22"/>
        </w:rPr>
        <w:t xml:space="preserve">as well as </w:t>
      </w:r>
      <w:r w:rsidR="007E6687">
        <w:rPr>
          <w:rFonts w:ascii="Fira Code" w:hAnsi="Fira Code" w:cs="Fira Code"/>
          <w:sz w:val="22"/>
          <w:szCs w:val="22"/>
        </w:rPr>
        <w:t>been shown to have been engaging in</w:t>
      </w:r>
      <w:r w:rsidR="006962E8">
        <w:rPr>
          <w:rFonts w:ascii="Fira Code" w:hAnsi="Fira Code" w:cs="Fira Code"/>
          <w:sz w:val="22"/>
          <w:szCs w:val="22"/>
        </w:rPr>
        <w:t xml:space="preserve"> </w:t>
      </w:r>
      <w:r w:rsidR="00662BC0">
        <w:rPr>
          <w:rFonts w:ascii="Fira Code" w:hAnsi="Fira Code" w:cs="Fira Code"/>
          <w:sz w:val="22"/>
          <w:szCs w:val="22"/>
        </w:rPr>
        <w:t xml:space="preserve">similar fraudulent activities </w:t>
      </w:r>
      <w:r w:rsidR="00042A88">
        <w:rPr>
          <w:rFonts w:ascii="Fira Code" w:hAnsi="Fira Code" w:cs="Fira Code"/>
          <w:sz w:val="22"/>
          <w:szCs w:val="22"/>
        </w:rPr>
        <w:t xml:space="preserve">and that there was </w:t>
      </w:r>
      <w:r w:rsidR="00EE14F2">
        <w:rPr>
          <w:rFonts w:ascii="Fira Code" w:hAnsi="Fira Code" w:cs="Fira Code"/>
          <w:sz w:val="22"/>
          <w:szCs w:val="22"/>
        </w:rPr>
        <w:t>no</w:t>
      </w:r>
      <w:del w:id="574" w:author="Quantum Bass" w:date="2023-03-14T21:43:00Z">
        <w:r w:rsidR="00EE14F2" w:rsidDel="00085128">
          <w:rPr>
            <w:rFonts w:ascii="Fira Code" w:hAnsi="Fira Code" w:cs="Fira Code"/>
            <w:sz w:val="22"/>
            <w:szCs w:val="22"/>
          </w:rPr>
          <w:delText>t</w:delText>
        </w:r>
      </w:del>
      <w:r w:rsidR="00EE14F2">
        <w:rPr>
          <w:rFonts w:ascii="Fira Code" w:hAnsi="Fira Code" w:cs="Fira Code"/>
          <w:sz w:val="22"/>
          <w:szCs w:val="22"/>
        </w:rPr>
        <w:t xml:space="preserve"> unjust enrichment </w:t>
      </w:r>
      <w:r w:rsidR="005038DB">
        <w:rPr>
          <w:rFonts w:ascii="Fira Code" w:hAnsi="Fira Code" w:cs="Fira Code"/>
          <w:sz w:val="22"/>
          <w:szCs w:val="22"/>
        </w:rPr>
        <w:t xml:space="preserve">off the </w:t>
      </w:r>
      <w:r w:rsidR="00202369">
        <w:rPr>
          <w:rFonts w:ascii="Fira Code" w:hAnsi="Fira Code" w:cs="Fira Code"/>
          <w:sz w:val="22"/>
          <w:szCs w:val="22"/>
        </w:rPr>
        <w:t xml:space="preserve">extra </w:t>
      </w:r>
      <w:r w:rsidR="00A215E8">
        <w:rPr>
          <w:rFonts w:ascii="Fira Code" w:hAnsi="Fira Code" w:cs="Fira Code"/>
          <w:sz w:val="22"/>
          <w:szCs w:val="22"/>
        </w:rPr>
        <w:t xml:space="preserve">150k </w:t>
      </w:r>
      <w:r w:rsidR="00423F70">
        <w:rPr>
          <w:rFonts w:ascii="Fira Code" w:hAnsi="Fira Code" w:cs="Fira Code"/>
          <w:sz w:val="22"/>
          <w:szCs w:val="22"/>
        </w:rPr>
        <w:t xml:space="preserve">of </w:t>
      </w:r>
      <w:r w:rsidR="00A303E3">
        <w:rPr>
          <w:rFonts w:ascii="Fira Code" w:hAnsi="Fira Code" w:cs="Fira Code"/>
          <w:sz w:val="22"/>
          <w:szCs w:val="22"/>
        </w:rPr>
        <w:t xml:space="preserve">furniture </w:t>
      </w:r>
      <w:r w:rsidR="00DA61E6">
        <w:rPr>
          <w:rFonts w:ascii="Fira Code" w:hAnsi="Fira Code" w:cs="Fira Code"/>
          <w:sz w:val="22"/>
          <w:szCs w:val="22"/>
        </w:rPr>
        <w:t xml:space="preserve">revenue </w:t>
      </w:r>
      <w:r w:rsidR="00980B4F">
        <w:rPr>
          <w:rFonts w:ascii="Fira Code" w:hAnsi="Fira Code" w:cs="Fira Code"/>
          <w:sz w:val="22"/>
          <w:szCs w:val="22"/>
        </w:rPr>
        <w:t xml:space="preserve">shown on </w:t>
      </w:r>
      <w:r w:rsidR="00A8657C">
        <w:rPr>
          <w:rFonts w:ascii="Fira Code" w:hAnsi="Fira Code" w:cs="Fira Code"/>
          <w:sz w:val="22"/>
          <w:szCs w:val="22"/>
        </w:rPr>
        <w:t>paper to</w:t>
      </w:r>
      <w:r w:rsidR="00E9305E">
        <w:rPr>
          <w:rFonts w:ascii="Fira Code" w:hAnsi="Fira Code" w:cs="Fira Code"/>
          <w:sz w:val="22"/>
          <w:szCs w:val="22"/>
        </w:rPr>
        <w:t xml:space="preserve"> which bank</w:t>
      </w:r>
      <w:r w:rsidR="00A8657C">
        <w:rPr>
          <w:rFonts w:ascii="Fira Code" w:hAnsi="Fira Code" w:cs="Fira Code"/>
          <w:sz w:val="22"/>
          <w:szCs w:val="22"/>
        </w:rPr>
        <w:t xml:space="preserve"> </w:t>
      </w:r>
      <w:r w:rsidR="00052928">
        <w:rPr>
          <w:rFonts w:ascii="Fira Code" w:hAnsi="Fira Code" w:cs="Fira Code"/>
          <w:sz w:val="22"/>
          <w:szCs w:val="22"/>
        </w:rPr>
        <w:t xml:space="preserve">borrow </w:t>
      </w:r>
      <w:r w:rsidR="00A8657C">
        <w:rPr>
          <w:rFonts w:ascii="Fira Code" w:hAnsi="Fira Code" w:cs="Fira Code"/>
          <w:sz w:val="22"/>
          <w:szCs w:val="22"/>
        </w:rPr>
        <w:t>against.</w:t>
      </w:r>
    </w:p>
    <w:p w14:paraId="5CAC0019" w14:textId="73AC019D" w:rsidR="007146C8" w:rsidRDefault="0076349D"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BoA </w:t>
      </w:r>
      <w:r w:rsidR="00AA6B5B">
        <w:rPr>
          <w:rFonts w:ascii="Fira Code" w:hAnsi="Fira Code" w:cs="Fira Code"/>
          <w:sz w:val="22"/>
          <w:szCs w:val="22"/>
        </w:rPr>
        <w:t xml:space="preserve">was fined </w:t>
      </w:r>
      <w:r w:rsidR="00F92DD8">
        <w:rPr>
          <w:rFonts w:ascii="Fira Code" w:hAnsi="Fira Code" w:cs="Fira Code"/>
          <w:sz w:val="22"/>
          <w:szCs w:val="22"/>
        </w:rPr>
        <w:t>$</w:t>
      </w:r>
      <w:r w:rsidR="00E87836">
        <w:rPr>
          <w:rFonts w:ascii="Fira Code" w:hAnsi="Fira Code" w:cs="Fira Code"/>
          <w:sz w:val="22"/>
          <w:szCs w:val="22"/>
        </w:rPr>
        <w:t>4</w:t>
      </w:r>
      <w:r w:rsidR="00902409">
        <w:rPr>
          <w:rFonts w:ascii="Fira Code" w:hAnsi="Fira Code" w:cs="Fira Code"/>
          <w:sz w:val="22"/>
          <w:szCs w:val="22"/>
        </w:rPr>
        <w:t xml:space="preserve"> </w:t>
      </w:r>
      <w:r w:rsidR="00E87836">
        <w:rPr>
          <w:rFonts w:ascii="Fira Code" w:hAnsi="Fira Code" w:cs="Fira Code"/>
          <w:sz w:val="22"/>
          <w:szCs w:val="22"/>
        </w:rPr>
        <w:t xml:space="preserve">billion for inflating </w:t>
      </w:r>
      <w:r w:rsidR="00C04886">
        <w:rPr>
          <w:rFonts w:ascii="Fira Code" w:hAnsi="Fira Code" w:cs="Fira Code"/>
          <w:sz w:val="22"/>
          <w:szCs w:val="22"/>
        </w:rPr>
        <w:t xml:space="preserve">their books </w:t>
      </w:r>
      <w:proofErr w:type="gramStart"/>
      <w:r w:rsidR="00257887">
        <w:rPr>
          <w:rFonts w:ascii="Fira Code" w:hAnsi="Fira Code" w:cs="Fira Code"/>
          <w:sz w:val="22"/>
          <w:szCs w:val="22"/>
        </w:rPr>
        <w:t>thru</w:t>
      </w:r>
      <w:proofErr w:type="gramEnd"/>
      <w:r w:rsidR="00257887">
        <w:rPr>
          <w:rFonts w:ascii="Fira Code" w:hAnsi="Fira Code" w:cs="Fira Code"/>
          <w:sz w:val="22"/>
          <w:szCs w:val="22"/>
        </w:rPr>
        <w:t xml:space="preserve"> verses means.</w:t>
      </w:r>
    </w:p>
    <w:p w14:paraId="29DEB1C2" w14:textId="0CF3AC7A" w:rsidR="00C93E22" w:rsidRDefault="008C7FBC" w:rsidP="00C04828">
      <w:pPr>
        <w:pStyle w:val="BodyText2"/>
        <w:numPr>
          <w:ilvl w:val="0"/>
          <w:numId w:val="3"/>
        </w:numPr>
        <w:tabs>
          <w:tab w:val="left" w:pos="2250"/>
        </w:tabs>
        <w:spacing w:line="480" w:lineRule="auto"/>
        <w:rPr>
          <w:rFonts w:ascii="Fira Code" w:hAnsi="Fira Code" w:cs="Fira Code"/>
          <w:sz w:val="22"/>
          <w:szCs w:val="22"/>
        </w:rPr>
      </w:pPr>
      <w:r>
        <w:rPr>
          <w:rFonts w:ascii="Fira Code" w:hAnsi="Fira Code" w:cs="Fira Code"/>
          <w:sz w:val="22"/>
          <w:szCs w:val="22"/>
        </w:rPr>
        <w:t xml:space="preserve">The timeline of Exhibit </w:t>
      </w:r>
      <w:r w:rsidR="009502C0">
        <w:rPr>
          <w:rFonts w:ascii="Fira Code" w:hAnsi="Fira Code" w:cs="Fira Code"/>
          <w:sz w:val="22"/>
          <w:szCs w:val="22"/>
        </w:rPr>
        <w:t xml:space="preserve"># </w:t>
      </w:r>
      <w:r w:rsidR="00967D80">
        <w:rPr>
          <w:rFonts w:ascii="Fira Code" w:hAnsi="Fira Code" w:cs="Fira Code"/>
          <w:sz w:val="22"/>
          <w:szCs w:val="22"/>
        </w:rPr>
        <w:t xml:space="preserve">is </w:t>
      </w:r>
      <w:r w:rsidR="00A54037">
        <w:rPr>
          <w:rFonts w:ascii="Fira Code" w:hAnsi="Fira Code" w:cs="Fira Code"/>
          <w:sz w:val="22"/>
          <w:szCs w:val="22"/>
        </w:rPr>
        <w:t xml:space="preserve">supported by the </w:t>
      </w:r>
      <w:r w:rsidR="000E58DD">
        <w:rPr>
          <w:rFonts w:ascii="Fira Code" w:hAnsi="Fira Code" w:cs="Fira Code"/>
          <w:sz w:val="22"/>
          <w:szCs w:val="22"/>
        </w:rPr>
        <w:t xml:space="preserve">noted exhibits </w:t>
      </w:r>
      <w:r w:rsidR="00A9273C">
        <w:rPr>
          <w:rFonts w:ascii="Fira Code" w:hAnsi="Fira Code" w:cs="Fira Code"/>
          <w:sz w:val="22"/>
          <w:szCs w:val="22"/>
        </w:rPr>
        <w:t xml:space="preserve">by reference </w:t>
      </w:r>
      <w:r w:rsidR="00643E78">
        <w:rPr>
          <w:rFonts w:ascii="Fira Code" w:hAnsi="Fira Code" w:cs="Fira Code"/>
          <w:sz w:val="22"/>
          <w:szCs w:val="22"/>
        </w:rPr>
        <w:t>as all matter of facts.</w:t>
      </w:r>
    </w:p>
    <w:p w14:paraId="7B2C77CB" w14:textId="77777777" w:rsidR="00643E78" w:rsidRDefault="00643E78" w:rsidP="00C04828">
      <w:pPr>
        <w:pStyle w:val="BodyText2"/>
        <w:numPr>
          <w:ilvl w:val="0"/>
          <w:numId w:val="3"/>
        </w:numPr>
        <w:tabs>
          <w:tab w:val="left" w:pos="2250"/>
        </w:tabs>
        <w:spacing w:line="480" w:lineRule="auto"/>
        <w:rPr>
          <w:rFonts w:ascii="Fira Code" w:hAnsi="Fira Code" w:cs="Fira Code"/>
          <w:sz w:val="22"/>
          <w:szCs w:val="22"/>
        </w:rPr>
      </w:pPr>
    </w:p>
    <w:p w14:paraId="08CD2C19" w14:textId="48F1C712" w:rsidR="00E93AB3" w:rsidDel="008D6E90" w:rsidRDefault="00E93AB3" w:rsidP="00E93AB3">
      <w:pPr>
        <w:pStyle w:val="BodyText2"/>
        <w:tabs>
          <w:tab w:val="left" w:pos="2250"/>
        </w:tabs>
        <w:spacing w:line="480" w:lineRule="auto"/>
        <w:ind w:firstLine="0"/>
        <w:rPr>
          <w:del w:id="575" w:author="Quantum Bass" w:date="2023-03-15T18:05:00Z"/>
          <w:rFonts w:ascii="Fira Code" w:hAnsi="Fira Code" w:cs="Fira Code"/>
          <w:sz w:val="22"/>
          <w:szCs w:val="22"/>
        </w:rPr>
      </w:pPr>
    </w:p>
    <w:p w14:paraId="158A4D6C" w14:textId="7E6ECA1D" w:rsidR="00E93AB3" w:rsidDel="008D6E90" w:rsidRDefault="00E93AB3" w:rsidP="00E93AB3">
      <w:pPr>
        <w:pStyle w:val="BodyText2"/>
        <w:tabs>
          <w:tab w:val="left" w:pos="2250"/>
        </w:tabs>
        <w:spacing w:line="480" w:lineRule="auto"/>
        <w:ind w:firstLine="0"/>
        <w:rPr>
          <w:del w:id="576" w:author="Quantum Bass" w:date="2023-03-15T18:05:00Z"/>
          <w:rFonts w:ascii="Fira Code" w:hAnsi="Fira Code" w:cs="Fira Code"/>
          <w:sz w:val="22"/>
          <w:szCs w:val="22"/>
        </w:rPr>
      </w:pPr>
    </w:p>
    <w:p w14:paraId="34377716" w14:textId="7B4CACCC" w:rsidR="00E93AB3" w:rsidDel="008D6E90" w:rsidRDefault="00E93AB3" w:rsidP="00E93AB3">
      <w:pPr>
        <w:pStyle w:val="BodyText2"/>
        <w:tabs>
          <w:tab w:val="left" w:pos="2250"/>
        </w:tabs>
        <w:spacing w:line="480" w:lineRule="auto"/>
        <w:ind w:firstLine="0"/>
        <w:rPr>
          <w:del w:id="577" w:author="Quantum Bass" w:date="2023-03-15T18:05:00Z"/>
          <w:rFonts w:ascii="Fira Code" w:hAnsi="Fira Code" w:cs="Fira Code"/>
          <w:sz w:val="22"/>
          <w:szCs w:val="22"/>
        </w:rPr>
      </w:pPr>
    </w:p>
    <w:p w14:paraId="6C33475E" w14:textId="478E0E76" w:rsidR="00824C0C" w:rsidRPr="007A470C" w:rsidDel="008D6E90" w:rsidRDefault="00824C0C" w:rsidP="00824C0C">
      <w:pPr>
        <w:pStyle w:val="BodyText2"/>
        <w:tabs>
          <w:tab w:val="left" w:pos="2250"/>
        </w:tabs>
        <w:spacing w:line="480" w:lineRule="auto"/>
        <w:ind w:firstLine="0"/>
        <w:rPr>
          <w:del w:id="578" w:author="Quantum Bass" w:date="2023-03-15T18:05:00Z"/>
          <w:rFonts w:ascii="Fira Code" w:hAnsi="Fira Code" w:cs="Fira Code"/>
          <w:sz w:val="22"/>
          <w:szCs w:val="22"/>
        </w:rPr>
      </w:pPr>
    </w:p>
    <w:p w14:paraId="1540B67C" w14:textId="7B0B9CD7" w:rsidR="00D73746" w:rsidRPr="00171BC9" w:rsidDel="008D6E90" w:rsidRDefault="00762862" w:rsidP="00182CD9">
      <w:pPr>
        <w:pStyle w:val="BodyText2"/>
        <w:tabs>
          <w:tab w:val="left" w:pos="2250"/>
        </w:tabs>
        <w:spacing w:line="480" w:lineRule="auto"/>
        <w:ind w:firstLine="0"/>
        <w:rPr>
          <w:del w:id="579" w:author="Quantum Bass" w:date="2023-03-15T18:05:00Z"/>
          <w:rFonts w:ascii="Fira Code" w:hAnsi="Fira Code" w:cs="Fira Code"/>
          <w:b/>
          <w:bCs/>
          <w:sz w:val="22"/>
          <w:szCs w:val="22"/>
        </w:rPr>
      </w:pPr>
      <w:del w:id="580" w:author="Quantum Bass" w:date="2023-03-15T18:05:00Z">
        <w:r w:rsidDel="008D6E90">
          <w:rPr>
            <w:rFonts w:ascii="Fira Code" w:hAnsi="Fira Code" w:cs="Fira Code"/>
            <w:b/>
            <w:sz w:val="22"/>
            <w:szCs w:val="22"/>
          </w:rPr>
          <w:delText>C</w:delText>
        </w:r>
        <w:r w:rsidR="004D094B" w:rsidDel="008D6E90">
          <w:rPr>
            <w:rFonts w:ascii="Fira Code" w:hAnsi="Fira Code" w:cs="Fira Code"/>
            <w:b/>
            <w:sz w:val="22"/>
            <w:szCs w:val="22"/>
          </w:rPr>
          <w:delText xml:space="preserve">AUSE </w:delText>
        </w:r>
        <w:r w:rsidR="00D544CE" w:rsidDel="008D6E90">
          <w:rPr>
            <w:rFonts w:ascii="Fira Code" w:hAnsi="Fira Code" w:cs="Fira Code"/>
            <w:b/>
            <w:sz w:val="22"/>
            <w:szCs w:val="22"/>
          </w:rPr>
          <w:delText>OF ACTIO</w:delText>
        </w:r>
        <w:r w:rsidR="002F66CB" w:rsidDel="008D6E90">
          <w:rPr>
            <w:rFonts w:ascii="Fira Code" w:hAnsi="Fira Code" w:cs="Fira Code"/>
            <w:b/>
            <w:sz w:val="22"/>
            <w:szCs w:val="22"/>
          </w:rPr>
          <w:delText xml:space="preserve">N </w:delText>
        </w:r>
        <w:r w:rsidR="00D73746" w:rsidDel="008D6E90">
          <w:rPr>
            <w:rFonts w:ascii="Fira Code" w:hAnsi="Fira Code" w:cs="Fira Code"/>
            <w:b/>
            <w:sz w:val="22"/>
            <w:szCs w:val="22"/>
          </w:rPr>
          <w:delText>I</w:delText>
        </w:r>
      </w:del>
    </w:p>
    <w:p w14:paraId="6F4495BB" w14:textId="428FC2EA" w:rsidR="0090481B" w:rsidDel="008D6E90" w:rsidRDefault="0090481B" w:rsidP="00182CD9">
      <w:pPr>
        <w:pStyle w:val="BodyText2"/>
        <w:tabs>
          <w:tab w:val="left" w:pos="2250"/>
        </w:tabs>
        <w:spacing w:line="480" w:lineRule="auto"/>
        <w:ind w:firstLine="0"/>
        <w:rPr>
          <w:del w:id="581" w:author="Quantum Bass" w:date="2023-03-15T18:05:00Z"/>
          <w:rFonts w:ascii="Fira Code" w:hAnsi="Fira Code" w:cs="Fira Code"/>
          <w:b/>
          <w:sz w:val="22"/>
          <w:szCs w:val="22"/>
        </w:rPr>
      </w:pPr>
      <w:del w:id="582" w:author="Quantum Bass" w:date="2023-03-15T18:05:00Z">
        <w:r w:rsidRPr="0090481B" w:rsidDel="008D6E90">
          <w:rPr>
            <w:rFonts w:ascii="Fira Code" w:hAnsi="Fira Code" w:cs="Fira Code"/>
            <w:b/>
            <w:sz w:val="22"/>
            <w:szCs w:val="22"/>
          </w:rPr>
          <w:delText>FRAUDULENT MISREPRESENTATION</w:delText>
        </w:r>
      </w:del>
    </w:p>
    <w:p w14:paraId="5AEBC38D" w14:textId="38C728E5" w:rsidR="00D97106" w:rsidRPr="0090481B" w:rsidDel="008D6E90" w:rsidRDefault="00D8476B" w:rsidP="00182CD9">
      <w:pPr>
        <w:pStyle w:val="BodyText2"/>
        <w:tabs>
          <w:tab w:val="left" w:pos="2250"/>
        </w:tabs>
        <w:spacing w:line="480" w:lineRule="auto"/>
        <w:ind w:firstLine="0"/>
        <w:rPr>
          <w:del w:id="583" w:author="Quantum Bass" w:date="2023-03-15T18:05:00Z"/>
          <w:rFonts w:ascii="Fira Code" w:hAnsi="Fira Code" w:cs="Fira Code"/>
          <w:b/>
          <w:sz w:val="22"/>
          <w:szCs w:val="22"/>
        </w:rPr>
      </w:pPr>
      <w:del w:id="584" w:author="Quantum Bass" w:date="2023-03-15T18:05:00Z">
        <w:r w:rsidDel="008D6E90">
          <w:rPr>
            <w:rFonts w:ascii="Fira Code" w:hAnsi="Fira Code" w:cs="Fira Code"/>
            <w:b/>
            <w:sz w:val="22"/>
            <w:szCs w:val="22"/>
          </w:rPr>
          <w:delText>ELEMENTS</w:delText>
        </w:r>
      </w:del>
    </w:p>
    <w:p w14:paraId="66F29C01" w14:textId="6B0A2C85" w:rsidR="00FB2701" w:rsidRPr="002D1334" w:rsidDel="008D6E90" w:rsidRDefault="0090481B" w:rsidP="00FB3CE1">
      <w:pPr>
        <w:pStyle w:val="BodyText2"/>
        <w:tabs>
          <w:tab w:val="left" w:pos="2250"/>
        </w:tabs>
        <w:spacing w:line="480" w:lineRule="auto"/>
        <w:ind w:firstLine="0"/>
        <w:rPr>
          <w:del w:id="585" w:author="Quantum Bass" w:date="2023-03-15T18:05:00Z"/>
          <w:rFonts w:ascii="Fira Code" w:hAnsi="Fira Code" w:cs="Fira Code"/>
          <w:bCs/>
          <w:sz w:val="22"/>
          <w:szCs w:val="22"/>
          <w:rPrChange w:id="586" w:author="Quantum Bass" w:date="2023-03-14T21:17:00Z">
            <w:rPr>
              <w:del w:id="587" w:author="Quantum Bass" w:date="2023-03-15T18:05:00Z"/>
              <w:rFonts w:ascii="Fira Code" w:hAnsi="Fira Code" w:cs="Fira Code"/>
              <w:b/>
              <w:sz w:val="22"/>
              <w:szCs w:val="22"/>
            </w:rPr>
          </w:rPrChange>
        </w:rPr>
      </w:pPr>
      <w:del w:id="588" w:author="Quantum Bass" w:date="2023-03-15T18:05:00Z">
        <w:r w:rsidRPr="002D1334" w:rsidDel="008D6E90">
          <w:rPr>
            <w:rFonts w:ascii="Fira Code" w:hAnsi="Fira Code" w:cs="Fira Code"/>
            <w:bCs/>
            <w:sz w:val="22"/>
            <w:szCs w:val="22"/>
            <w:rPrChange w:id="589" w:author="Quantum Bass" w:date="2023-03-14T21:17:00Z">
              <w:rPr>
                <w:rFonts w:ascii="Fira Code" w:hAnsi="Fira Code" w:cs="Fira Code"/>
                <w:b/>
                <w:sz w:val="22"/>
                <w:szCs w:val="22"/>
              </w:rPr>
            </w:rPrChange>
          </w:rPr>
          <w:delText>1</w:delText>
        </w:r>
        <w:r w:rsidR="00E93FE4" w:rsidRPr="002D1334" w:rsidDel="008D6E90">
          <w:rPr>
            <w:rFonts w:ascii="Fira Code" w:hAnsi="Fira Code" w:cs="Fira Code"/>
            <w:bCs/>
            <w:sz w:val="22"/>
            <w:szCs w:val="22"/>
            <w:rPrChange w:id="590"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591" w:author="Quantum Bass" w:date="2023-03-14T21:17:00Z">
              <w:rPr>
                <w:rFonts w:ascii="Fira Code" w:hAnsi="Fira Code" w:cs="Fira Code"/>
                <w:b/>
                <w:sz w:val="22"/>
                <w:szCs w:val="22"/>
              </w:rPr>
            </w:rPrChange>
          </w:rPr>
          <w:delText>The defendant made a fa</w:delText>
        </w:r>
        <w:r w:rsidR="00B37E03" w:rsidRPr="002D1334" w:rsidDel="008D6E90">
          <w:rPr>
            <w:rFonts w:ascii="Fira Code" w:hAnsi="Fira Code" w:cs="Fira Code"/>
            <w:bCs/>
            <w:sz w:val="22"/>
            <w:szCs w:val="22"/>
            <w:rPrChange w:id="592" w:author="Quantum Bass" w:date="2023-03-14T21:17:00Z">
              <w:rPr>
                <w:rFonts w:ascii="Fira Code" w:hAnsi="Fira Code" w:cs="Fira Code"/>
                <w:b/>
                <w:sz w:val="22"/>
                <w:szCs w:val="22"/>
              </w:rPr>
            </w:rPrChange>
          </w:rPr>
          <w:delText>l</w:delText>
        </w:r>
        <w:r w:rsidRPr="002D1334" w:rsidDel="008D6E90">
          <w:rPr>
            <w:rFonts w:ascii="Fira Code" w:hAnsi="Fira Code" w:cs="Fira Code"/>
            <w:bCs/>
            <w:sz w:val="22"/>
            <w:szCs w:val="22"/>
            <w:rPrChange w:id="593" w:author="Quantum Bass" w:date="2023-03-14T21:17:00Z">
              <w:rPr>
                <w:rFonts w:ascii="Fira Code" w:hAnsi="Fira Code" w:cs="Fira Code"/>
                <w:b/>
                <w:sz w:val="22"/>
                <w:szCs w:val="22"/>
              </w:rPr>
            </w:rPrChange>
          </w:rPr>
          <w:delText>se representation of</w:delText>
        </w:r>
        <w:r w:rsidR="00F35FDF" w:rsidRPr="002D1334" w:rsidDel="008D6E90">
          <w:rPr>
            <w:rFonts w:ascii="Fira Code" w:hAnsi="Fira Code" w:cs="Fira Code"/>
            <w:bCs/>
            <w:sz w:val="22"/>
            <w:szCs w:val="22"/>
            <w:rPrChange w:id="594"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595" w:author="Quantum Bass" w:date="2023-03-14T21:17:00Z">
              <w:rPr>
                <w:rFonts w:ascii="Fira Code" w:hAnsi="Fira Code" w:cs="Fira Code"/>
                <w:b/>
                <w:sz w:val="22"/>
                <w:szCs w:val="22"/>
              </w:rPr>
            </w:rPrChange>
          </w:rPr>
          <w:delText xml:space="preserve">material </w:delText>
        </w:r>
        <w:r w:rsidR="00FB2701" w:rsidRPr="002D1334" w:rsidDel="008D6E90">
          <w:rPr>
            <w:rFonts w:ascii="Fira Code" w:hAnsi="Fira Code" w:cs="Fira Code"/>
            <w:bCs/>
            <w:sz w:val="22"/>
            <w:szCs w:val="22"/>
            <w:rPrChange w:id="596" w:author="Quantum Bass" w:date="2023-03-14T21:17:00Z">
              <w:rPr>
                <w:rFonts w:ascii="Fira Code" w:hAnsi="Fira Code" w:cs="Fira Code"/>
                <w:b/>
                <w:sz w:val="22"/>
                <w:szCs w:val="22"/>
              </w:rPr>
            </w:rPrChange>
          </w:rPr>
          <w:delText>fact</w:delText>
        </w:r>
        <w:r w:rsidR="008A249D" w:rsidRPr="002D1334" w:rsidDel="008D6E90">
          <w:rPr>
            <w:rFonts w:ascii="Fira Code" w:hAnsi="Fira Code" w:cs="Fira Code"/>
            <w:bCs/>
            <w:sz w:val="22"/>
            <w:szCs w:val="22"/>
            <w:rPrChange w:id="597" w:author="Quantum Bass" w:date="2023-03-14T21:17:00Z">
              <w:rPr>
                <w:rFonts w:ascii="Fira Code" w:hAnsi="Fira Code" w:cs="Fira Code"/>
                <w:b/>
                <w:sz w:val="22"/>
                <w:szCs w:val="22"/>
              </w:rPr>
            </w:rPrChange>
          </w:rPr>
          <w:delText xml:space="preserve"> </w:delText>
        </w:r>
        <w:r w:rsidR="00167588" w:rsidRPr="002D1334" w:rsidDel="008D6E90">
          <w:rPr>
            <w:rFonts w:ascii="Fira Code" w:hAnsi="Fira Code" w:cs="Fira Code"/>
            <w:bCs/>
            <w:sz w:val="22"/>
            <w:szCs w:val="22"/>
            <w:rPrChange w:id="598" w:author="Quantum Bass" w:date="2023-03-14T21:17:00Z">
              <w:rPr>
                <w:rFonts w:ascii="Fira Code" w:hAnsi="Fira Code" w:cs="Fira Code"/>
                <w:b/>
                <w:sz w:val="22"/>
                <w:szCs w:val="22"/>
              </w:rPr>
            </w:rPrChange>
          </w:rPr>
          <w:delText xml:space="preserve">BoA </w:delText>
        </w:r>
        <w:r w:rsidR="00A24060" w:rsidRPr="002D1334" w:rsidDel="008D6E90">
          <w:rPr>
            <w:rFonts w:ascii="Fira Code" w:hAnsi="Fira Code" w:cs="Fira Code"/>
            <w:bCs/>
            <w:sz w:val="22"/>
            <w:szCs w:val="22"/>
            <w:rPrChange w:id="599" w:author="Quantum Bass" w:date="2023-03-14T21:17:00Z">
              <w:rPr>
                <w:rFonts w:ascii="Fira Code" w:hAnsi="Fira Code" w:cs="Fira Code"/>
                <w:b/>
                <w:sz w:val="22"/>
                <w:szCs w:val="22"/>
              </w:rPr>
            </w:rPrChange>
          </w:rPr>
          <w:delText xml:space="preserve">has </w:delText>
        </w:r>
      </w:del>
      <w:del w:id="600" w:author="Quantum Bass" w:date="2023-03-14T21:17:00Z">
        <w:r w:rsidR="00A24060" w:rsidRPr="002D1334" w:rsidDel="002D1334">
          <w:rPr>
            <w:rFonts w:ascii="Fira Code" w:hAnsi="Fira Code" w:cs="Fira Code"/>
            <w:bCs/>
            <w:sz w:val="22"/>
            <w:szCs w:val="22"/>
            <w:rPrChange w:id="601" w:author="Quantum Bass" w:date="2023-03-14T21:17:00Z">
              <w:rPr>
                <w:rFonts w:ascii="Fira Code" w:hAnsi="Fira Code" w:cs="Fira Code"/>
                <w:b/>
                <w:sz w:val="22"/>
                <w:szCs w:val="22"/>
              </w:rPr>
            </w:rPrChange>
          </w:rPr>
          <w:delText>meet</w:delText>
        </w:r>
      </w:del>
      <w:del w:id="602" w:author="Quantum Bass" w:date="2023-03-15T18:05:00Z">
        <w:r w:rsidR="00A24060" w:rsidRPr="002D1334" w:rsidDel="008D6E90">
          <w:rPr>
            <w:rFonts w:ascii="Fira Code" w:hAnsi="Fira Code" w:cs="Fira Code"/>
            <w:bCs/>
            <w:sz w:val="22"/>
            <w:szCs w:val="22"/>
            <w:rPrChange w:id="603" w:author="Quantum Bass" w:date="2023-03-14T21:17:00Z">
              <w:rPr>
                <w:rFonts w:ascii="Fira Code" w:hAnsi="Fira Code" w:cs="Fira Code"/>
                <w:b/>
                <w:sz w:val="22"/>
                <w:szCs w:val="22"/>
              </w:rPr>
            </w:rPrChange>
          </w:rPr>
          <w:delText xml:space="preserve"> this element in </w:delText>
        </w:r>
        <w:r w:rsidR="003D1DB4" w:rsidRPr="002D1334" w:rsidDel="008D6E90">
          <w:rPr>
            <w:rFonts w:ascii="Fira Code" w:hAnsi="Fira Code" w:cs="Fira Code"/>
            <w:bCs/>
            <w:sz w:val="22"/>
            <w:szCs w:val="22"/>
            <w:rPrChange w:id="604" w:author="Quantum Bass" w:date="2023-03-14T21:17:00Z">
              <w:rPr>
                <w:rFonts w:ascii="Fira Code" w:hAnsi="Fira Code" w:cs="Fira Code"/>
                <w:b/>
                <w:sz w:val="22"/>
                <w:szCs w:val="22"/>
              </w:rPr>
            </w:rPrChange>
          </w:rPr>
          <w:delText>multitudes</w:delText>
        </w:r>
        <w:r w:rsidR="0032110A" w:rsidRPr="002D1334" w:rsidDel="008D6E90">
          <w:rPr>
            <w:rFonts w:ascii="Fira Code" w:hAnsi="Fira Code" w:cs="Fira Code"/>
            <w:bCs/>
            <w:sz w:val="22"/>
            <w:szCs w:val="22"/>
            <w:rPrChange w:id="605" w:author="Quantum Bass" w:date="2023-03-14T21:17:00Z">
              <w:rPr>
                <w:rFonts w:ascii="Fira Code" w:hAnsi="Fira Code" w:cs="Fira Code"/>
                <w:b/>
                <w:sz w:val="22"/>
                <w:szCs w:val="22"/>
              </w:rPr>
            </w:rPrChange>
          </w:rPr>
          <w:delText xml:space="preserve"> but use that ambiguity to </w:delText>
        </w:r>
        <w:r w:rsidR="00FB2BF3" w:rsidRPr="002D1334" w:rsidDel="008D6E90">
          <w:rPr>
            <w:rFonts w:ascii="Fira Code" w:hAnsi="Fira Code" w:cs="Fira Code"/>
            <w:bCs/>
            <w:sz w:val="22"/>
            <w:szCs w:val="22"/>
            <w:rPrChange w:id="606" w:author="Quantum Bass" w:date="2023-03-14T21:17:00Z">
              <w:rPr>
                <w:rFonts w:ascii="Fira Code" w:hAnsi="Fira Code" w:cs="Fira Code"/>
                <w:b/>
                <w:sz w:val="22"/>
                <w:szCs w:val="22"/>
              </w:rPr>
            </w:rPrChange>
          </w:rPr>
          <w:delText>mask their actions as a misdirection of sorts.</w:delText>
        </w:r>
        <w:r w:rsidR="00AD00C5" w:rsidRPr="002D1334" w:rsidDel="008D6E90">
          <w:rPr>
            <w:rFonts w:ascii="Fira Code" w:hAnsi="Fira Code" w:cs="Fira Code"/>
            <w:bCs/>
            <w:sz w:val="22"/>
            <w:szCs w:val="22"/>
            <w:rPrChange w:id="607" w:author="Quantum Bass" w:date="2023-03-14T21:17:00Z">
              <w:rPr>
                <w:rFonts w:ascii="Fira Code" w:hAnsi="Fira Code" w:cs="Fira Code"/>
                <w:b/>
                <w:sz w:val="22"/>
                <w:szCs w:val="22"/>
              </w:rPr>
            </w:rPrChange>
          </w:rPr>
          <w:delText xml:space="preserve"> </w:delText>
        </w:r>
        <w:r w:rsidR="003A6E3F" w:rsidRPr="002D1334" w:rsidDel="008D6E90">
          <w:rPr>
            <w:rFonts w:ascii="Fira Code" w:hAnsi="Fira Code" w:cs="Fira Code"/>
            <w:bCs/>
            <w:sz w:val="22"/>
            <w:szCs w:val="22"/>
            <w:rPrChange w:id="608" w:author="Quantum Bass" w:date="2023-03-14T21:17:00Z">
              <w:rPr>
                <w:rFonts w:ascii="Fira Code" w:hAnsi="Fira Code" w:cs="Fira Code"/>
                <w:b/>
                <w:sz w:val="22"/>
                <w:szCs w:val="22"/>
              </w:rPr>
            </w:rPrChange>
          </w:rPr>
          <w:delText>One example is the</w:delText>
        </w:r>
        <w:r w:rsidR="0083289E" w:rsidRPr="002D1334" w:rsidDel="008D6E90">
          <w:rPr>
            <w:rFonts w:ascii="Fira Code" w:hAnsi="Fira Code" w:cs="Fira Code"/>
            <w:bCs/>
            <w:sz w:val="22"/>
            <w:szCs w:val="22"/>
            <w:rPrChange w:id="609" w:author="Quantum Bass" w:date="2023-03-14T21:17:00Z">
              <w:rPr>
                <w:rFonts w:ascii="Fira Code" w:hAnsi="Fira Code" w:cs="Fira Code"/>
                <w:b/>
                <w:sz w:val="22"/>
                <w:szCs w:val="22"/>
              </w:rPr>
            </w:rPrChange>
          </w:rPr>
          <w:delText xml:space="preserve"> concealment of the </w:delText>
        </w:r>
      </w:del>
      <w:del w:id="610" w:author="Quantum Bass" w:date="2023-03-14T21:26:00Z">
        <w:r w:rsidR="00AB6E78" w:rsidRPr="002D1334" w:rsidDel="00AF406D">
          <w:rPr>
            <w:rFonts w:ascii="Fira Code" w:hAnsi="Fira Code" w:cs="Fira Code"/>
            <w:bCs/>
            <w:sz w:val="22"/>
            <w:szCs w:val="22"/>
            <w:rPrChange w:id="611" w:author="Quantum Bass" w:date="2023-03-14T21:17:00Z">
              <w:rPr>
                <w:rFonts w:ascii="Fira Code" w:hAnsi="Fira Code" w:cs="Fira Code"/>
                <w:b/>
                <w:sz w:val="22"/>
                <w:szCs w:val="22"/>
              </w:rPr>
            </w:rPrChange>
          </w:rPr>
          <w:delText>LOFR</w:delText>
        </w:r>
      </w:del>
      <w:del w:id="612" w:author="Quantum Bass" w:date="2023-03-15T18:05:00Z">
        <w:r w:rsidR="00AB6E78" w:rsidRPr="002D1334" w:rsidDel="008D6E90">
          <w:rPr>
            <w:rFonts w:ascii="Fira Code" w:hAnsi="Fira Code" w:cs="Fira Code"/>
            <w:bCs/>
            <w:sz w:val="22"/>
            <w:szCs w:val="22"/>
            <w:rPrChange w:id="613" w:author="Quantum Bass" w:date="2023-03-14T21:17:00Z">
              <w:rPr>
                <w:rFonts w:ascii="Fira Code" w:hAnsi="Fira Code" w:cs="Fira Code"/>
                <w:b/>
                <w:sz w:val="22"/>
                <w:szCs w:val="22"/>
              </w:rPr>
            </w:rPrChange>
          </w:rPr>
          <w:delText xml:space="preserve"> </w:delText>
        </w:r>
      </w:del>
    </w:p>
    <w:p w14:paraId="0C6B0E0D" w14:textId="5708D0B6" w:rsidR="0090481B" w:rsidRPr="002D1334" w:rsidDel="008D6E90" w:rsidRDefault="0090481B" w:rsidP="008A249D">
      <w:pPr>
        <w:pStyle w:val="BodyText2"/>
        <w:tabs>
          <w:tab w:val="left" w:pos="2250"/>
        </w:tabs>
        <w:spacing w:line="480" w:lineRule="auto"/>
        <w:ind w:firstLine="0"/>
        <w:rPr>
          <w:del w:id="614" w:author="Quantum Bass" w:date="2023-03-15T18:05:00Z"/>
          <w:rFonts w:ascii="Fira Code" w:hAnsi="Fira Code" w:cs="Fira Code"/>
          <w:bCs/>
          <w:sz w:val="22"/>
          <w:szCs w:val="22"/>
          <w:rPrChange w:id="615" w:author="Quantum Bass" w:date="2023-03-14T21:17:00Z">
            <w:rPr>
              <w:del w:id="616" w:author="Quantum Bass" w:date="2023-03-15T18:05:00Z"/>
              <w:rFonts w:ascii="Fira Code" w:hAnsi="Fira Code" w:cs="Fira Code"/>
              <w:b/>
              <w:sz w:val="22"/>
              <w:szCs w:val="22"/>
            </w:rPr>
          </w:rPrChange>
        </w:rPr>
      </w:pPr>
      <w:del w:id="617" w:author="Quantum Bass" w:date="2023-03-15T18:05:00Z">
        <w:r w:rsidRPr="002D1334" w:rsidDel="008D6E90">
          <w:rPr>
            <w:rFonts w:ascii="Fira Code" w:hAnsi="Fira Code" w:cs="Fira Code"/>
            <w:bCs/>
            <w:sz w:val="22"/>
            <w:szCs w:val="22"/>
            <w:rPrChange w:id="618" w:author="Quantum Bass" w:date="2023-03-14T21:17:00Z">
              <w:rPr>
                <w:rFonts w:ascii="Fira Code" w:hAnsi="Fira Code" w:cs="Fira Code"/>
                <w:b/>
                <w:sz w:val="22"/>
                <w:szCs w:val="22"/>
              </w:rPr>
            </w:rPrChange>
          </w:rPr>
          <w:delText>2</w:delText>
        </w:r>
        <w:r w:rsidR="002351B5" w:rsidRPr="002D1334" w:rsidDel="008D6E90">
          <w:rPr>
            <w:rFonts w:ascii="Fira Code" w:hAnsi="Fira Code" w:cs="Fira Code"/>
            <w:bCs/>
            <w:sz w:val="22"/>
            <w:szCs w:val="22"/>
            <w:rPrChange w:id="619"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620" w:author="Quantum Bass" w:date="2023-03-14T21:17:00Z">
              <w:rPr>
                <w:rFonts w:ascii="Fira Code" w:hAnsi="Fira Code" w:cs="Fira Code"/>
                <w:b/>
                <w:sz w:val="22"/>
                <w:szCs w:val="22"/>
              </w:rPr>
            </w:rPrChange>
          </w:rPr>
          <w:delText>The defendant knew the statement was false</w:delText>
        </w:r>
        <w:r w:rsidR="00BB2C53" w:rsidRPr="002D1334" w:rsidDel="008D6E90">
          <w:rPr>
            <w:rFonts w:ascii="Fira Code" w:hAnsi="Fira Code" w:cs="Fira Code"/>
            <w:bCs/>
            <w:sz w:val="22"/>
            <w:szCs w:val="22"/>
            <w:rPrChange w:id="621"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622" w:author="Quantum Bass" w:date="2023-03-14T21:17:00Z">
              <w:rPr>
                <w:rFonts w:ascii="Fira Code" w:hAnsi="Fira Code" w:cs="Fira Code"/>
                <w:b/>
                <w:sz w:val="22"/>
                <w:szCs w:val="22"/>
              </w:rPr>
            </w:rPrChange>
          </w:rPr>
          <w:delText>when making it.</w:delText>
        </w:r>
      </w:del>
    </w:p>
    <w:p w14:paraId="6127B21A" w14:textId="2254A0BF" w:rsidR="0090481B" w:rsidRPr="002D1334" w:rsidDel="008D6E90" w:rsidRDefault="0090481B" w:rsidP="008A249D">
      <w:pPr>
        <w:pStyle w:val="BodyText2"/>
        <w:tabs>
          <w:tab w:val="left" w:pos="2250"/>
        </w:tabs>
        <w:spacing w:line="480" w:lineRule="auto"/>
        <w:ind w:firstLine="0"/>
        <w:rPr>
          <w:del w:id="623" w:author="Quantum Bass" w:date="2023-03-15T18:05:00Z"/>
          <w:rFonts w:ascii="Fira Code" w:hAnsi="Fira Code" w:cs="Fira Code"/>
          <w:bCs/>
          <w:sz w:val="22"/>
          <w:szCs w:val="22"/>
          <w:rPrChange w:id="624" w:author="Quantum Bass" w:date="2023-03-14T21:17:00Z">
            <w:rPr>
              <w:del w:id="625" w:author="Quantum Bass" w:date="2023-03-15T18:05:00Z"/>
              <w:rFonts w:ascii="Fira Code" w:hAnsi="Fira Code" w:cs="Fira Code"/>
              <w:b/>
              <w:sz w:val="22"/>
              <w:szCs w:val="22"/>
            </w:rPr>
          </w:rPrChange>
        </w:rPr>
      </w:pPr>
      <w:del w:id="626" w:author="Quantum Bass" w:date="2023-03-15T18:05:00Z">
        <w:r w:rsidRPr="002D1334" w:rsidDel="008D6E90">
          <w:rPr>
            <w:rFonts w:ascii="Fira Code" w:hAnsi="Fira Code" w:cs="Fira Code"/>
            <w:bCs/>
            <w:sz w:val="22"/>
            <w:szCs w:val="22"/>
            <w:rPrChange w:id="627" w:author="Quantum Bass" w:date="2023-03-14T21:17:00Z">
              <w:rPr>
                <w:rFonts w:ascii="Fira Code" w:hAnsi="Fira Code" w:cs="Fira Code"/>
                <w:b/>
                <w:sz w:val="22"/>
                <w:szCs w:val="22"/>
              </w:rPr>
            </w:rPrChange>
          </w:rPr>
          <w:delText>3</w:delText>
        </w:r>
        <w:r w:rsidR="002351B5" w:rsidRPr="002D1334" w:rsidDel="008D6E90">
          <w:rPr>
            <w:rFonts w:ascii="Fira Code" w:hAnsi="Fira Code" w:cs="Fira Code"/>
            <w:bCs/>
            <w:sz w:val="22"/>
            <w:szCs w:val="22"/>
            <w:rPrChange w:id="628"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629" w:author="Quantum Bass" w:date="2023-03-14T21:17:00Z">
              <w:rPr>
                <w:rFonts w:ascii="Fira Code" w:hAnsi="Fira Code" w:cs="Fira Code"/>
                <w:b/>
                <w:sz w:val="22"/>
                <w:szCs w:val="22"/>
              </w:rPr>
            </w:rPrChange>
          </w:rPr>
          <w:delText>The defendant intended for the plaintiff to</w:delText>
        </w:r>
        <w:r w:rsidR="003D2319" w:rsidRPr="002D1334" w:rsidDel="008D6E90">
          <w:rPr>
            <w:rFonts w:ascii="Fira Code" w:hAnsi="Fira Code" w:cs="Fira Code"/>
            <w:bCs/>
            <w:sz w:val="22"/>
            <w:szCs w:val="22"/>
            <w:rPrChange w:id="630"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631" w:author="Quantum Bass" w:date="2023-03-14T21:17:00Z">
              <w:rPr>
                <w:rFonts w:ascii="Fira Code" w:hAnsi="Fira Code" w:cs="Fira Code"/>
                <w:b/>
                <w:sz w:val="22"/>
                <w:szCs w:val="22"/>
              </w:rPr>
            </w:rPrChange>
          </w:rPr>
          <w:delText>rely</w:delText>
        </w:r>
        <w:r w:rsidR="003D2319" w:rsidRPr="002D1334" w:rsidDel="008D6E90">
          <w:rPr>
            <w:rFonts w:ascii="Fira Code" w:hAnsi="Fira Code" w:cs="Fira Code"/>
            <w:bCs/>
            <w:sz w:val="22"/>
            <w:szCs w:val="22"/>
            <w:rPrChange w:id="632"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633" w:author="Quantum Bass" w:date="2023-03-14T21:17:00Z">
              <w:rPr>
                <w:rFonts w:ascii="Fira Code" w:hAnsi="Fira Code" w:cs="Fira Code"/>
                <w:b/>
                <w:sz w:val="22"/>
                <w:szCs w:val="22"/>
              </w:rPr>
            </w:rPrChange>
          </w:rPr>
          <w:delText>on the false statement.</w:delText>
        </w:r>
      </w:del>
    </w:p>
    <w:p w14:paraId="64BD7814" w14:textId="1661BCA2" w:rsidR="0090481B" w:rsidRPr="002D1334" w:rsidDel="008D6E90" w:rsidRDefault="0090481B" w:rsidP="008A249D">
      <w:pPr>
        <w:pStyle w:val="BodyText2"/>
        <w:tabs>
          <w:tab w:val="left" w:pos="2250"/>
        </w:tabs>
        <w:spacing w:line="480" w:lineRule="auto"/>
        <w:ind w:firstLine="0"/>
        <w:rPr>
          <w:del w:id="634" w:author="Quantum Bass" w:date="2023-03-15T18:05:00Z"/>
          <w:rFonts w:ascii="Fira Code" w:hAnsi="Fira Code" w:cs="Fira Code"/>
          <w:bCs/>
          <w:sz w:val="22"/>
          <w:szCs w:val="22"/>
          <w:rPrChange w:id="635" w:author="Quantum Bass" w:date="2023-03-14T21:17:00Z">
            <w:rPr>
              <w:del w:id="636" w:author="Quantum Bass" w:date="2023-03-15T18:05:00Z"/>
              <w:rFonts w:ascii="Fira Code" w:hAnsi="Fira Code" w:cs="Fira Code"/>
              <w:b/>
              <w:sz w:val="22"/>
              <w:szCs w:val="22"/>
            </w:rPr>
          </w:rPrChange>
        </w:rPr>
      </w:pPr>
      <w:del w:id="637" w:author="Quantum Bass" w:date="2023-03-15T18:05:00Z">
        <w:r w:rsidRPr="002D1334" w:rsidDel="008D6E90">
          <w:rPr>
            <w:rFonts w:ascii="Fira Code" w:hAnsi="Fira Code" w:cs="Fira Code"/>
            <w:bCs/>
            <w:sz w:val="22"/>
            <w:szCs w:val="22"/>
            <w:rPrChange w:id="638" w:author="Quantum Bass" w:date="2023-03-14T21:17:00Z">
              <w:rPr>
                <w:rFonts w:ascii="Fira Code" w:hAnsi="Fira Code" w:cs="Fira Code"/>
                <w:b/>
                <w:sz w:val="22"/>
                <w:szCs w:val="22"/>
              </w:rPr>
            </w:rPrChange>
          </w:rPr>
          <w:delText>4</w:delText>
        </w:r>
        <w:r w:rsidR="002351B5" w:rsidRPr="002D1334" w:rsidDel="008D6E90">
          <w:rPr>
            <w:rFonts w:ascii="Fira Code" w:hAnsi="Fira Code" w:cs="Fira Code"/>
            <w:bCs/>
            <w:sz w:val="22"/>
            <w:szCs w:val="22"/>
            <w:rPrChange w:id="639"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640" w:author="Quantum Bass" w:date="2023-03-14T21:17:00Z">
              <w:rPr>
                <w:rFonts w:ascii="Fira Code" w:hAnsi="Fira Code" w:cs="Fira Code"/>
                <w:b/>
                <w:sz w:val="22"/>
                <w:szCs w:val="22"/>
              </w:rPr>
            </w:rPrChange>
          </w:rPr>
          <w:delText>The plaintiff justifiably relied on the false</w:delText>
        </w:r>
        <w:r w:rsidR="00F35FDF" w:rsidRPr="002D1334" w:rsidDel="008D6E90">
          <w:rPr>
            <w:rFonts w:ascii="Fira Code" w:hAnsi="Fira Code" w:cs="Fira Code"/>
            <w:bCs/>
            <w:sz w:val="22"/>
            <w:szCs w:val="22"/>
            <w:rPrChange w:id="641"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642" w:author="Quantum Bass" w:date="2023-03-14T21:17:00Z">
              <w:rPr>
                <w:rFonts w:ascii="Fira Code" w:hAnsi="Fira Code" w:cs="Fira Code"/>
                <w:b/>
                <w:sz w:val="22"/>
                <w:szCs w:val="22"/>
              </w:rPr>
            </w:rPrChange>
          </w:rPr>
          <w:delText>statement.</w:delText>
        </w:r>
      </w:del>
    </w:p>
    <w:p w14:paraId="379001A6" w14:textId="02C59293" w:rsidR="00883585" w:rsidRPr="002D1334" w:rsidDel="008D6E90" w:rsidRDefault="0090481B" w:rsidP="008A249D">
      <w:pPr>
        <w:pStyle w:val="BodyText2"/>
        <w:tabs>
          <w:tab w:val="left" w:pos="2250"/>
        </w:tabs>
        <w:spacing w:line="480" w:lineRule="auto"/>
        <w:ind w:firstLine="0"/>
        <w:rPr>
          <w:del w:id="643" w:author="Quantum Bass" w:date="2023-03-15T18:05:00Z"/>
          <w:rFonts w:ascii="Fira Code" w:hAnsi="Fira Code" w:cs="Fira Code"/>
          <w:bCs/>
          <w:sz w:val="22"/>
          <w:szCs w:val="22"/>
          <w:rPrChange w:id="644" w:author="Quantum Bass" w:date="2023-03-14T21:17:00Z">
            <w:rPr>
              <w:del w:id="645" w:author="Quantum Bass" w:date="2023-03-15T18:05:00Z"/>
              <w:rFonts w:ascii="Fira Code" w:hAnsi="Fira Code" w:cs="Fira Code"/>
              <w:b/>
              <w:sz w:val="22"/>
              <w:szCs w:val="22"/>
            </w:rPr>
          </w:rPrChange>
        </w:rPr>
      </w:pPr>
      <w:del w:id="646" w:author="Quantum Bass" w:date="2023-03-15T18:05:00Z">
        <w:r w:rsidRPr="002D1334" w:rsidDel="008D6E90">
          <w:rPr>
            <w:rFonts w:ascii="Fira Code" w:hAnsi="Fira Code" w:cs="Fira Code"/>
            <w:bCs/>
            <w:sz w:val="22"/>
            <w:szCs w:val="22"/>
            <w:rPrChange w:id="647" w:author="Quantum Bass" w:date="2023-03-14T21:17:00Z">
              <w:rPr>
                <w:rFonts w:ascii="Fira Code" w:hAnsi="Fira Code" w:cs="Fira Code"/>
                <w:b/>
                <w:sz w:val="22"/>
                <w:szCs w:val="22"/>
              </w:rPr>
            </w:rPrChange>
          </w:rPr>
          <w:delText>5</w:delText>
        </w:r>
        <w:r w:rsidR="00F35FDF" w:rsidRPr="002D1334" w:rsidDel="008D6E90">
          <w:rPr>
            <w:rFonts w:ascii="Fira Code" w:hAnsi="Fira Code" w:cs="Fira Code"/>
            <w:bCs/>
            <w:sz w:val="22"/>
            <w:szCs w:val="22"/>
            <w:rPrChange w:id="648" w:author="Quantum Bass" w:date="2023-03-14T21:17:00Z">
              <w:rPr>
                <w:rFonts w:ascii="Fira Code" w:hAnsi="Fira Code" w:cs="Fira Code"/>
                <w:b/>
                <w:sz w:val="22"/>
                <w:szCs w:val="22"/>
              </w:rPr>
            </w:rPrChange>
          </w:rPr>
          <w:delText xml:space="preserve"> </w:delText>
        </w:r>
        <w:r w:rsidRPr="002D1334" w:rsidDel="008D6E90">
          <w:rPr>
            <w:rFonts w:ascii="Fira Code" w:hAnsi="Fira Code" w:cs="Fira Code"/>
            <w:bCs/>
            <w:sz w:val="22"/>
            <w:szCs w:val="22"/>
            <w:rPrChange w:id="649" w:author="Quantum Bass" w:date="2023-03-14T21:17:00Z">
              <w:rPr>
                <w:rFonts w:ascii="Fira Code" w:hAnsi="Fira Code" w:cs="Fira Code"/>
                <w:b/>
                <w:sz w:val="22"/>
                <w:szCs w:val="22"/>
              </w:rPr>
            </w:rPrChange>
          </w:rPr>
          <w:delText xml:space="preserve">The plaintiff suffered damages due to </w:delText>
        </w:r>
      </w:del>
      <w:del w:id="650" w:author="Quantum Bass" w:date="2023-03-14T21:27:00Z">
        <w:r w:rsidRPr="002D1334" w:rsidDel="00295B7A">
          <w:rPr>
            <w:rFonts w:ascii="Fira Code" w:hAnsi="Fira Code" w:cs="Fira Code"/>
            <w:bCs/>
            <w:sz w:val="22"/>
            <w:szCs w:val="22"/>
            <w:rPrChange w:id="651" w:author="Quantum Bass" w:date="2023-03-14T21:17:00Z">
              <w:rPr>
                <w:rFonts w:ascii="Fira Code" w:hAnsi="Fira Code" w:cs="Fira Code"/>
                <w:b/>
                <w:sz w:val="22"/>
                <w:szCs w:val="22"/>
              </w:rPr>
            </w:rPrChange>
          </w:rPr>
          <w:delText>its</w:delText>
        </w:r>
        <w:r w:rsidR="00C31123" w:rsidRPr="002D1334" w:rsidDel="00295B7A">
          <w:rPr>
            <w:rFonts w:ascii="Fira Code" w:hAnsi="Fira Code" w:cs="Fira Code"/>
            <w:bCs/>
            <w:sz w:val="22"/>
            <w:szCs w:val="22"/>
            <w:rPrChange w:id="652" w:author="Quantum Bass" w:date="2023-03-14T21:17:00Z">
              <w:rPr>
                <w:rFonts w:ascii="Fira Code" w:hAnsi="Fira Code" w:cs="Fira Code"/>
                <w:b/>
                <w:sz w:val="22"/>
                <w:szCs w:val="22"/>
              </w:rPr>
            </w:rPrChange>
          </w:rPr>
          <w:delText xml:space="preserve"> </w:delText>
        </w:r>
      </w:del>
      <w:del w:id="653" w:author="Quantum Bass" w:date="2023-03-15T18:05:00Z">
        <w:r w:rsidRPr="002D1334" w:rsidDel="008D6E90">
          <w:rPr>
            <w:rFonts w:ascii="Fira Code" w:hAnsi="Fira Code" w:cs="Fira Code"/>
            <w:bCs/>
            <w:sz w:val="22"/>
            <w:szCs w:val="22"/>
            <w:rPrChange w:id="654" w:author="Quantum Bass" w:date="2023-03-14T21:17:00Z">
              <w:rPr>
                <w:rFonts w:ascii="Fira Code" w:hAnsi="Fira Code" w:cs="Fira Code"/>
                <w:b/>
                <w:sz w:val="22"/>
                <w:szCs w:val="22"/>
              </w:rPr>
            </w:rPrChange>
          </w:rPr>
          <w:delText>reliance on the defendant's false statement.</w:delText>
        </w:r>
      </w:del>
    </w:p>
    <w:p w14:paraId="07D16D8A" w14:textId="7094C182" w:rsidR="000304B1" w:rsidDel="008D6E90" w:rsidRDefault="000304B1" w:rsidP="008A249D">
      <w:pPr>
        <w:pStyle w:val="BodyText2"/>
        <w:tabs>
          <w:tab w:val="left" w:pos="2250"/>
        </w:tabs>
        <w:spacing w:line="480" w:lineRule="auto"/>
        <w:ind w:firstLine="0"/>
        <w:rPr>
          <w:del w:id="655" w:author="Quantum Bass" w:date="2023-03-15T18:05:00Z"/>
          <w:rFonts w:ascii="Fira Code" w:hAnsi="Fira Code" w:cs="Fira Code"/>
          <w:b/>
          <w:sz w:val="22"/>
          <w:szCs w:val="22"/>
        </w:rPr>
      </w:pPr>
    </w:p>
    <w:p w14:paraId="33A22EDE" w14:textId="77777777" w:rsidR="000304B1" w:rsidRDefault="000304B1" w:rsidP="008A249D">
      <w:pPr>
        <w:pStyle w:val="BodyText2"/>
        <w:tabs>
          <w:tab w:val="left" w:pos="2250"/>
        </w:tabs>
        <w:spacing w:line="480" w:lineRule="auto"/>
        <w:ind w:firstLine="0"/>
        <w:rPr>
          <w:rFonts w:ascii="Fira Code" w:hAnsi="Fira Code" w:cs="Fira Code"/>
          <w:b/>
          <w:sz w:val="22"/>
          <w:szCs w:val="22"/>
        </w:rPr>
      </w:pPr>
    </w:p>
    <w:p w14:paraId="75570CDF" w14:textId="53BB77A6" w:rsidR="000304B1" w:rsidRDefault="00277064" w:rsidP="008A249D">
      <w:pPr>
        <w:pStyle w:val="BodyText2"/>
        <w:tabs>
          <w:tab w:val="left" w:pos="2250"/>
        </w:tabs>
        <w:spacing w:line="480" w:lineRule="auto"/>
        <w:ind w:firstLine="0"/>
        <w:rPr>
          <w:rFonts w:ascii="Fira Code" w:hAnsi="Fira Code" w:cs="Fira Code"/>
          <w:b/>
          <w:sz w:val="22"/>
          <w:szCs w:val="22"/>
        </w:rPr>
      </w:pPr>
      <w:r>
        <w:rPr>
          <w:rFonts w:ascii="Fira Code" w:hAnsi="Fira Code" w:cs="Fira Code"/>
          <w:b/>
          <w:sz w:val="22"/>
          <w:szCs w:val="22"/>
        </w:rPr>
        <w:t>CAUSE OF ACTION</w:t>
      </w:r>
      <w:ins w:id="656" w:author="Quantum Bass" w:date="2023-03-15T13:04:00Z">
        <w:r w:rsidR="00C55200">
          <w:rPr>
            <w:rFonts w:ascii="Fira Code" w:hAnsi="Fira Code" w:cs="Fira Code"/>
            <w:b/>
            <w:sz w:val="22"/>
            <w:szCs w:val="22"/>
          </w:rPr>
          <w:t>S</w:t>
        </w:r>
      </w:ins>
      <w:r>
        <w:rPr>
          <w:rFonts w:ascii="Fira Code" w:hAnsi="Fira Code" w:cs="Fira Code"/>
          <w:b/>
          <w:sz w:val="22"/>
          <w:szCs w:val="22"/>
        </w:rPr>
        <w:t xml:space="preserve"> (</w:t>
      </w:r>
      <w:del w:id="657" w:author="Quantum Bass" w:date="2023-03-15T13:04:00Z">
        <w:r w:rsidDel="00C55200">
          <w:rPr>
            <w:rFonts w:ascii="Fira Code" w:hAnsi="Fira Code" w:cs="Fira Code"/>
            <w:b/>
            <w:sz w:val="22"/>
            <w:szCs w:val="22"/>
          </w:rPr>
          <w:delText>unjust enrichments</w:delText>
        </w:r>
      </w:del>
      <w:ins w:id="658" w:author="Quantum Bass" w:date="2023-03-15T13:04:00Z">
        <w:r w:rsidR="00C55200">
          <w:rPr>
            <w:rFonts w:ascii="Fira Code" w:hAnsi="Fira Code" w:cs="Fira Code"/>
            <w:b/>
            <w:sz w:val="22"/>
            <w:szCs w:val="22"/>
          </w:rPr>
          <w:t>Overview</w:t>
        </w:r>
      </w:ins>
      <w:r>
        <w:rPr>
          <w:rFonts w:ascii="Fira Code" w:hAnsi="Fira Code" w:cs="Fira Code"/>
          <w:b/>
          <w:sz w:val="22"/>
          <w:szCs w:val="22"/>
        </w:rPr>
        <w:t>)</w:t>
      </w:r>
    </w:p>
    <w:p w14:paraId="1991FDF6" w14:textId="77777777" w:rsidR="00277064" w:rsidRPr="00277064" w:rsidRDefault="00277064" w:rsidP="00277064">
      <w:pPr>
        <w:pStyle w:val="BodyText2"/>
        <w:tabs>
          <w:tab w:val="left" w:pos="2250"/>
        </w:tabs>
        <w:spacing w:line="480" w:lineRule="auto"/>
        <w:ind w:firstLine="0"/>
        <w:rPr>
          <w:rFonts w:ascii="Fira Code" w:hAnsi="Fira Code" w:cs="Fira Code"/>
          <w:b/>
          <w:sz w:val="22"/>
          <w:szCs w:val="22"/>
        </w:rPr>
      </w:pPr>
      <w:r w:rsidRPr="00277064">
        <w:rPr>
          <w:rFonts w:ascii="Fira Code" w:hAnsi="Fira Code" w:cs="Fira Code"/>
          <w:b/>
          <w:sz w:val="22"/>
          <w:szCs w:val="22"/>
        </w:rPr>
        <w:t>Argument:</w:t>
      </w:r>
    </w:p>
    <w:p w14:paraId="10C89499" w14:textId="06A6F4EC" w:rsidR="00277064" w:rsidRPr="00277064" w:rsidRDefault="00277064" w:rsidP="00340127">
      <w:pPr>
        <w:pStyle w:val="BodyText2"/>
        <w:tabs>
          <w:tab w:val="left" w:pos="2250"/>
        </w:tabs>
        <w:spacing w:line="480" w:lineRule="auto"/>
        <w:ind w:firstLine="0"/>
        <w:rPr>
          <w:rFonts w:ascii="Fira Code" w:hAnsi="Fira Code" w:cs="Fira Code"/>
          <w:bCs/>
          <w:sz w:val="22"/>
          <w:szCs w:val="22"/>
        </w:rPr>
      </w:pPr>
      <w:r w:rsidRPr="00277064">
        <w:rPr>
          <w:rFonts w:ascii="Fira Code" w:hAnsi="Fira Code" w:cs="Fira Code"/>
          <w:bCs/>
          <w:sz w:val="22"/>
          <w:szCs w:val="22"/>
        </w:rPr>
        <w:t xml:space="preserve">The Plaintiff respectfully requests that the Court </w:t>
      </w:r>
      <w:del w:id="659" w:author="Quantum Bass" w:date="2023-03-15T12:56:00Z">
        <w:r w:rsidRPr="00277064" w:rsidDel="00071760">
          <w:rPr>
            <w:rFonts w:ascii="Fira Code" w:hAnsi="Fira Code" w:cs="Fira Code"/>
            <w:bCs/>
            <w:sz w:val="22"/>
            <w:szCs w:val="22"/>
          </w:rPr>
          <w:delText>grant the</w:delText>
        </w:r>
      </w:del>
      <w:ins w:id="660" w:author="Quantum Bass" w:date="2023-03-15T12:56:00Z">
        <w:r w:rsidR="00071760">
          <w:rPr>
            <w:rFonts w:ascii="Fira Code" w:hAnsi="Fira Code" w:cs="Fira Code"/>
            <w:bCs/>
            <w:sz w:val="22"/>
            <w:szCs w:val="22"/>
          </w:rPr>
          <w:t>reconsider</w:t>
        </w:r>
      </w:ins>
      <w:r w:rsidRPr="00277064">
        <w:rPr>
          <w:rFonts w:ascii="Fira Code" w:hAnsi="Fira Code" w:cs="Fira Code"/>
          <w:bCs/>
          <w:sz w:val="22"/>
          <w:szCs w:val="22"/>
        </w:rPr>
        <w:t xml:space="preserve"> </w:t>
      </w:r>
      <w:proofErr w:type="spellStart"/>
      <w:proofErr w:type="gramStart"/>
      <w:ins w:id="661" w:author="Quantum Bass" w:date="2023-03-15T12:57:00Z">
        <w:r w:rsidR="00ED37B5">
          <w:rPr>
            <w:rFonts w:ascii="Fira Code" w:hAnsi="Fira Code" w:cs="Fira Code"/>
            <w:bCs/>
            <w:sz w:val="22"/>
            <w:szCs w:val="22"/>
          </w:rPr>
          <w:t>it’s</w:t>
        </w:r>
        <w:proofErr w:type="spellEnd"/>
        <w:proofErr w:type="gramEnd"/>
        <w:r w:rsidR="00ED37B5">
          <w:rPr>
            <w:rFonts w:ascii="Fira Code" w:hAnsi="Fira Code" w:cs="Fira Code"/>
            <w:bCs/>
            <w:sz w:val="22"/>
            <w:szCs w:val="22"/>
          </w:rPr>
          <w:t xml:space="preserve"> </w:t>
        </w:r>
      </w:ins>
      <w:ins w:id="662" w:author="Quantum Bass" w:date="2023-03-15T12:58:00Z">
        <w:r w:rsidR="00D05770" w:rsidRPr="00D05770">
          <w:rPr>
            <w:rFonts w:ascii="Fira Code" w:hAnsi="Fira Code" w:cs="Fira Code"/>
            <w:bCs/>
            <w:sz w:val="22"/>
            <w:szCs w:val="22"/>
          </w:rPr>
          <w:t xml:space="preserve">OPINION AND ORDER ON MOTION TO DISMISS AND STRIKE THE SUMMONS AND COMPLAINT </w:t>
        </w:r>
        <w:r w:rsidR="00D05770">
          <w:rPr>
            <w:rFonts w:ascii="Fira Code" w:hAnsi="Fira Code" w:cs="Fira Code"/>
            <w:bCs/>
            <w:sz w:val="22"/>
            <w:szCs w:val="22"/>
          </w:rPr>
          <w:t xml:space="preserve">and </w:t>
        </w:r>
        <w:r w:rsidR="00553892" w:rsidRPr="00553892">
          <w:rPr>
            <w:rFonts w:ascii="Fira Code" w:hAnsi="Fira Code" w:cs="Fira Code"/>
            <w:bCs/>
            <w:sz w:val="22"/>
            <w:szCs w:val="22"/>
          </w:rPr>
          <w:t>ORDER ON MOTIONS</w:t>
        </w:r>
        <w:r w:rsidR="00553892">
          <w:rPr>
            <w:rFonts w:ascii="Fira Code" w:hAnsi="Fira Code" w:cs="Fira Code"/>
            <w:bCs/>
            <w:sz w:val="22"/>
            <w:szCs w:val="22"/>
          </w:rPr>
          <w:t xml:space="preserve"> </w:t>
        </w:r>
        <w:r w:rsidR="00553892" w:rsidRPr="00553892">
          <w:rPr>
            <w:rFonts w:ascii="Fira Code" w:hAnsi="Fira Code" w:cs="Fira Code"/>
            <w:bCs/>
            <w:sz w:val="22"/>
            <w:szCs w:val="22"/>
          </w:rPr>
          <w:t>FOR R</w:t>
        </w:r>
        <w:r w:rsidR="00553892">
          <w:rPr>
            <w:rFonts w:ascii="Fira Code" w:hAnsi="Fira Code" w:cs="Fira Code"/>
            <w:bCs/>
            <w:sz w:val="22"/>
            <w:szCs w:val="22"/>
          </w:rPr>
          <w:t>E</w:t>
        </w:r>
        <w:r w:rsidR="00553892" w:rsidRPr="00553892">
          <w:rPr>
            <w:rFonts w:ascii="Fira Code" w:hAnsi="Fira Code" w:cs="Fira Code"/>
            <w:bCs/>
            <w:sz w:val="22"/>
            <w:szCs w:val="22"/>
          </w:rPr>
          <w:t>CONSIDERATION</w:t>
        </w:r>
      </w:ins>
      <w:del w:id="663" w:author="Quantum Bass" w:date="2023-03-15T12:58:00Z">
        <w:r w:rsidRPr="00277064" w:rsidDel="00D05770">
          <w:rPr>
            <w:rFonts w:ascii="Fira Code" w:hAnsi="Fira Code" w:cs="Fira Code"/>
            <w:bCs/>
            <w:sz w:val="22"/>
            <w:szCs w:val="22"/>
          </w:rPr>
          <w:delText>Motion to Dismiss filed by the Defendant</w:delText>
        </w:r>
      </w:del>
      <w:r w:rsidRPr="00277064">
        <w:rPr>
          <w:rFonts w:ascii="Fira Code" w:hAnsi="Fira Code" w:cs="Fira Code"/>
          <w:bCs/>
          <w:sz w:val="22"/>
          <w:szCs w:val="22"/>
        </w:rPr>
        <w:t xml:space="preserve">. The Defendant's Motion is an attempt to evade its liability for its own fraudulent behavior. The Defendant committed fraud by </w:t>
      </w:r>
      <w:r w:rsidRPr="00277064">
        <w:rPr>
          <w:rFonts w:ascii="Fira Code" w:hAnsi="Fira Code" w:cs="Fira Code"/>
          <w:bCs/>
          <w:sz w:val="22"/>
          <w:szCs w:val="22"/>
        </w:rPr>
        <w:lastRenderedPageBreak/>
        <w:t xml:space="preserve">concealing the existence of a second mortgage on the property, which put the Plaintiff at </w:t>
      </w:r>
      <w:ins w:id="664" w:author="Quantum Bass" w:date="2023-03-15T12:59:00Z">
        <w:r w:rsidR="00BE2B44">
          <w:rPr>
            <w:rFonts w:ascii="Fira Code" w:hAnsi="Fira Code" w:cs="Fira Code"/>
            <w:bCs/>
            <w:sz w:val="22"/>
            <w:szCs w:val="22"/>
          </w:rPr>
          <w:t xml:space="preserve">great </w:t>
        </w:r>
      </w:ins>
      <w:r w:rsidRPr="00277064">
        <w:rPr>
          <w:rFonts w:ascii="Fira Code" w:hAnsi="Fira Code" w:cs="Fira Code"/>
          <w:bCs/>
          <w:sz w:val="22"/>
          <w:szCs w:val="22"/>
        </w:rPr>
        <w:t xml:space="preserve">risk </w:t>
      </w:r>
      <w:del w:id="665" w:author="Quantum Bass" w:date="2023-03-15T12:59:00Z">
        <w:r w:rsidRPr="00277064" w:rsidDel="00BE2B44">
          <w:rPr>
            <w:rFonts w:ascii="Fira Code" w:hAnsi="Fira Code" w:cs="Fira Code"/>
            <w:bCs/>
            <w:sz w:val="22"/>
            <w:szCs w:val="22"/>
          </w:rPr>
          <w:delText>of losing the property and caused financial harm</w:delText>
        </w:r>
      </w:del>
      <w:ins w:id="666" w:author="Quantum Bass" w:date="2023-03-15T12:59:00Z">
        <w:r w:rsidR="00BE2B44">
          <w:rPr>
            <w:rFonts w:ascii="Fira Code" w:hAnsi="Fira Code" w:cs="Fira Code"/>
            <w:bCs/>
            <w:sz w:val="22"/>
            <w:szCs w:val="22"/>
          </w:rPr>
          <w:t xml:space="preserve">had they failed to </w:t>
        </w:r>
        <w:r w:rsidR="002E4715">
          <w:rPr>
            <w:rFonts w:ascii="Fira Code" w:hAnsi="Fira Code" w:cs="Fira Code"/>
            <w:bCs/>
            <w:sz w:val="22"/>
            <w:szCs w:val="22"/>
          </w:rPr>
          <w:t>put out the reconvey</w:t>
        </w:r>
      </w:ins>
      <w:ins w:id="667" w:author="Quantum Bass" w:date="2023-03-15T13:00:00Z">
        <w:r w:rsidR="002E4715">
          <w:rPr>
            <w:rFonts w:ascii="Fira Code" w:hAnsi="Fira Code" w:cs="Fira Code"/>
            <w:bCs/>
            <w:sz w:val="22"/>
            <w:szCs w:val="22"/>
          </w:rPr>
          <w:t>ance</w:t>
        </w:r>
      </w:ins>
      <w:r w:rsidRPr="00277064">
        <w:rPr>
          <w:rFonts w:ascii="Fira Code" w:hAnsi="Fira Code" w:cs="Fira Code"/>
          <w:bCs/>
          <w:sz w:val="22"/>
          <w:szCs w:val="22"/>
        </w:rPr>
        <w:t xml:space="preserve">. The Defendant should not be rewarded for </w:t>
      </w:r>
      <w:del w:id="668" w:author="Quantum Bass" w:date="2023-03-14T21:30:00Z">
        <w:r w:rsidRPr="00277064" w:rsidDel="008442BE">
          <w:rPr>
            <w:rFonts w:ascii="Fira Code" w:hAnsi="Fira Code" w:cs="Fira Code"/>
            <w:bCs/>
            <w:sz w:val="22"/>
            <w:szCs w:val="22"/>
          </w:rPr>
          <w:delText xml:space="preserve">its </w:delText>
        </w:r>
      </w:del>
      <w:ins w:id="669" w:author="Quantum Bass" w:date="2023-03-14T21:30:00Z">
        <w:r w:rsidR="008442BE">
          <w:rPr>
            <w:rFonts w:ascii="Fira Code" w:hAnsi="Fira Code" w:cs="Fira Code"/>
            <w:bCs/>
            <w:sz w:val="22"/>
            <w:szCs w:val="22"/>
          </w:rPr>
          <w:t>their</w:t>
        </w:r>
        <w:r w:rsidR="008442BE" w:rsidRPr="00277064">
          <w:rPr>
            <w:rFonts w:ascii="Fira Code" w:hAnsi="Fira Code" w:cs="Fira Code"/>
            <w:bCs/>
            <w:sz w:val="22"/>
            <w:szCs w:val="22"/>
          </w:rPr>
          <w:t xml:space="preserve"> </w:t>
        </w:r>
      </w:ins>
      <w:r w:rsidRPr="00277064">
        <w:rPr>
          <w:rFonts w:ascii="Fira Code" w:hAnsi="Fira Code" w:cs="Fira Code"/>
          <w:bCs/>
          <w:sz w:val="22"/>
          <w:szCs w:val="22"/>
        </w:rPr>
        <w:t>bad faith actions.</w:t>
      </w:r>
    </w:p>
    <w:p w14:paraId="451AB39A" w14:textId="77777777" w:rsidR="00277064" w:rsidRPr="00277064" w:rsidRDefault="00277064" w:rsidP="00277064">
      <w:pPr>
        <w:pStyle w:val="BodyText2"/>
        <w:tabs>
          <w:tab w:val="left" w:pos="2250"/>
        </w:tabs>
        <w:spacing w:line="480" w:lineRule="auto"/>
        <w:ind w:firstLine="0"/>
        <w:rPr>
          <w:rFonts w:ascii="Fira Code" w:hAnsi="Fira Code" w:cs="Fira Code"/>
          <w:bCs/>
          <w:sz w:val="22"/>
          <w:szCs w:val="22"/>
        </w:rPr>
      </w:pPr>
    </w:p>
    <w:p w14:paraId="79F96556" w14:textId="0BFFF014" w:rsidR="00277064" w:rsidRPr="00277064" w:rsidRDefault="00277064" w:rsidP="00277064">
      <w:pPr>
        <w:pStyle w:val="BodyText2"/>
        <w:tabs>
          <w:tab w:val="left" w:pos="2250"/>
        </w:tabs>
        <w:spacing w:line="480" w:lineRule="auto"/>
        <w:ind w:firstLine="0"/>
        <w:rPr>
          <w:rFonts w:ascii="Fira Code" w:hAnsi="Fira Code" w:cs="Fira Code"/>
          <w:bCs/>
          <w:sz w:val="22"/>
          <w:szCs w:val="22"/>
        </w:rPr>
      </w:pPr>
      <w:r w:rsidRPr="00277064">
        <w:rPr>
          <w:rFonts w:ascii="Fira Code" w:hAnsi="Fira Code" w:cs="Fira Code"/>
          <w:bCs/>
          <w:sz w:val="22"/>
          <w:szCs w:val="22"/>
        </w:rPr>
        <w:t xml:space="preserve">The Plaintiff has established the essential elements of the claim for fraud by showing that the Defendant made a false representation of a material fact with knowledge of its falsity and with the intent to deceive the Plaintiff. The Defendant concealed the existence of the second mortgage </w:t>
      </w:r>
      <w:ins w:id="670" w:author="Quantum Bass" w:date="2023-03-15T13:00:00Z">
        <w:r w:rsidR="00176A91">
          <w:rPr>
            <w:rFonts w:ascii="Fira Code" w:hAnsi="Fira Code" w:cs="Fira Code"/>
            <w:bCs/>
            <w:sz w:val="22"/>
            <w:szCs w:val="22"/>
          </w:rPr>
          <w:t xml:space="preserve">and </w:t>
        </w:r>
        <w:proofErr w:type="gramStart"/>
        <w:r w:rsidR="00176A91">
          <w:rPr>
            <w:rFonts w:ascii="Fira Code" w:hAnsi="Fira Code" w:cs="Fira Code"/>
            <w:bCs/>
            <w:sz w:val="22"/>
            <w:szCs w:val="22"/>
          </w:rPr>
          <w:t>it’s</w:t>
        </w:r>
        <w:proofErr w:type="gramEnd"/>
        <w:r w:rsidR="00176A91">
          <w:rPr>
            <w:rFonts w:ascii="Fira Code" w:hAnsi="Fira Code" w:cs="Fira Code"/>
            <w:bCs/>
            <w:sz w:val="22"/>
            <w:szCs w:val="22"/>
          </w:rPr>
          <w:t xml:space="preserve"> satisfaction </w:t>
        </w:r>
      </w:ins>
      <w:r w:rsidRPr="00277064">
        <w:rPr>
          <w:rFonts w:ascii="Fira Code" w:hAnsi="Fira Code" w:cs="Fira Code"/>
          <w:bCs/>
          <w:sz w:val="22"/>
          <w:szCs w:val="22"/>
        </w:rPr>
        <w:t>and continued to accept payments from the Plaintiff for years, despite the fact that the Plaintiff was unaware of the second mortgage</w:t>
      </w:r>
      <w:ins w:id="671" w:author="Quantum Bass" w:date="2023-03-15T13:01:00Z">
        <w:r w:rsidR="00011CBB">
          <w:rPr>
            <w:rFonts w:ascii="Fira Code" w:hAnsi="Fira Code" w:cs="Fira Code"/>
            <w:bCs/>
            <w:sz w:val="22"/>
            <w:szCs w:val="22"/>
          </w:rPr>
          <w:t xml:space="preserve"> or conveyance</w:t>
        </w:r>
      </w:ins>
      <w:r w:rsidRPr="00277064">
        <w:rPr>
          <w:rFonts w:ascii="Fira Code" w:hAnsi="Fira Code" w:cs="Fira Code"/>
          <w:bCs/>
          <w:sz w:val="22"/>
          <w:szCs w:val="22"/>
        </w:rPr>
        <w:t>. The Defendant's conduct is unconscionable and violates the principles of equity and justice.</w:t>
      </w:r>
    </w:p>
    <w:p w14:paraId="1B4A5EB4" w14:textId="77777777" w:rsidR="00277064" w:rsidRPr="00277064" w:rsidRDefault="00277064" w:rsidP="00277064">
      <w:pPr>
        <w:pStyle w:val="BodyText2"/>
        <w:tabs>
          <w:tab w:val="left" w:pos="2250"/>
        </w:tabs>
        <w:spacing w:line="480" w:lineRule="auto"/>
        <w:ind w:firstLine="0"/>
        <w:rPr>
          <w:rFonts w:ascii="Fira Code" w:hAnsi="Fira Code" w:cs="Fira Code"/>
          <w:bCs/>
          <w:sz w:val="22"/>
          <w:szCs w:val="22"/>
        </w:rPr>
      </w:pPr>
    </w:p>
    <w:p w14:paraId="6FB189A2" w14:textId="188401EB" w:rsidR="00277064" w:rsidRPr="00277064" w:rsidRDefault="00277064" w:rsidP="00277064">
      <w:pPr>
        <w:pStyle w:val="BodyText2"/>
        <w:tabs>
          <w:tab w:val="left" w:pos="2250"/>
        </w:tabs>
        <w:spacing w:line="480" w:lineRule="auto"/>
        <w:ind w:firstLine="0"/>
        <w:rPr>
          <w:rFonts w:ascii="Fira Code" w:hAnsi="Fira Code" w:cs="Fira Code"/>
          <w:bCs/>
          <w:sz w:val="22"/>
          <w:szCs w:val="22"/>
        </w:rPr>
      </w:pPr>
      <w:r w:rsidRPr="00277064">
        <w:rPr>
          <w:rFonts w:ascii="Fira Code" w:hAnsi="Fira Code" w:cs="Fira Code"/>
          <w:bCs/>
          <w:sz w:val="22"/>
          <w:szCs w:val="22"/>
        </w:rPr>
        <w:t xml:space="preserve">The Defendant should not be allowed to keep the profits it gained from its fraudulent behavior, as that would be unjust enrichment. The Plaintiff has made all the payments on the property, but those payments should not be considered a benefit to the Defendant, as </w:t>
      </w:r>
      <w:proofErr w:type="gramStart"/>
      <w:r w:rsidRPr="00277064">
        <w:rPr>
          <w:rFonts w:ascii="Fira Code" w:hAnsi="Fira Code" w:cs="Fira Code"/>
          <w:bCs/>
          <w:sz w:val="22"/>
          <w:szCs w:val="22"/>
        </w:rPr>
        <w:t>it</w:t>
      </w:r>
      <w:proofErr w:type="gramEnd"/>
      <w:r w:rsidRPr="00277064">
        <w:rPr>
          <w:rFonts w:ascii="Fira Code" w:hAnsi="Fira Code" w:cs="Fira Code"/>
          <w:bCs/>
          <w:sz w:val="22"/>
          <w:szCs w:val="22"/>
        </w:rPr>
        <w:t xml:space="preserve"> obtained the payments by fraud. The doctrine of unclean hands bars the Defendant from profiting from its own wrongdoing.</w:t>
      </w:r>
    </w:p>
    <w:p w14:paraId="31F52E3C" w14:textId="77777777" w:rsidR="00277064" w:rsidRPr="00277064" w:rsidRDefault="00277064" w:rsidP="00277064">
      <w:pPr>
        <w:pStyle w:val="BodyText2"/>
        <w:tabs>
          <w:tab w:val="left" w:pos="2250"/>
        </w:tabs>
        <w:spacing w:line="480" w:lineRule="auto"/>
        <w:ind w:firstLine="0"/>
        <w:rPr>
          <w:rFonts w:ascii="Fira Code" w:hAnsi="Fira Code" w:cs="Fira Code"/>
          <w:bCs/>
          <w:sz w:val="22"/>
          <w:szCs w:val="22"/>
        </w:rPr>
      </w:pPr>
    </w:p>
    <w:p w14:paraId="08FA05C3" w14:textId="5348EC94" w:rsidR="00277064" w:rsidRPr="00277064" w:rsidRDefault="00277064" w:rsidP="00277064">
      <w:pPr>
        <w:pStyle w:val="BodyText2"/>
        <w:tabs>
          <w:tab w:val="left" w:pos="2250"/>
        </w:tabs>
        <w:spacing w:line="480" w:lineRule="auto"/>
        <w:ind w:firstLine="0"/>
        <w:rPr>
          <w:rFonts w:ascii="Fira Code" w:hAnsi="Fira Code" w:cs="Fira Code"/>
          <w:bCs/>
          <w:sz w:val="22"/>
          <w:szCs w:val="22"/>
        </w:rPr>
      </w:pPr>
      <w:r w:rsidRPr="00277064">
        <w:rPr>
          <w:rFonts w:ascii="Fira Code" w:hAnsi="Fira Code" w:cs="Fira Code"/>
          <w:bCs/>
          <w:sz w:val="22"/>
          <w:szCs w:val="22"/>
        </w:rPr>
        <w:t>The Plaintiff's interest in the property is superior to the Defendant's interest, as the Defendant acquired the second mortgage through fraud. The Defendant has unclean hands, as it concealed the second mortgage</w:t>
      </w:r>
      <w:ins w:id="672" w:author="Quantum Bass" w:date="2023-03-15T13:02:00Z">
        <w:r w:rsidR="00DB0B8E">
          <w:rPr>
            <w:rFonts w:ascii="Fira Code" w:hAnsi="Fira Code" w:cs="Fira Code"/>
            <w:bCs/>
            <w:sz w:val="22"/>
            <w:szCs w:val="22"/>
          </w:rPr>
          <w:t xml:space="preserve"> by not following through with </w:t>
        </w:r>
        <w:r w:rsidR="00F81BD4">
          <w:rPr>
            <w:rFonts w:ascii="Fira Code" w:hAnsi="Fira Code" w:cs="Fira Code"/>
            <w:bCs/>
            <w:sz w:val="22"/>
            <w:szCs w:val="22"/>
          </w:rPr>
          <w:t xml:space="preserve">requirements to send the paperwork to the Plaintiff </w:t>
        </w:r>
        <w:proofErr w:type="spellStart"/>
        <w:r w:rsidR="00F81BD4">
          <w:rPr>
            <w:rFonts w:ascii="Fira Code" w:hAnsi="Fira Code" w:cs="Fira Code"/>
            <w:bCs/>
            <w:sz w:val="22"/>
            <w:szCs w:val="22"/>
          </w:rPr>
          <w:t>di</w:t>
        </w:r>
      </w:ins>
      <w:ins w:id="673" w:author="Quantum Bass" w:date="2023-03-15T13:03:00Z">
        <w:r w:rsidR="00F81BD4">
          <w:rPr>
            <w:rFonts w:ascii="Fira Code" w:hAnsi="Fira Code" w:cs="Fira Code"/>
            <w:bCs/>
            <w:sz w:val="22"/>
            <w:szCs w:val="22"/>
          </w:rPr>
          <w:t>spit</w:t>
        </w:r>
        <w:proofErr w:type="spellEnd"/>
        <w:r w:rsidR="00F81BD4">
          <w:rPr>
            <w:rFonts w:ascii="Fira Code" w:hAnsi="Fira Code" w:cs="Fira Code"/>
            <w:bCs/>
            <w:sz w:val="22"/>
            <w:szCs w:val="22"/>
          </w:rPr>
          <w:t xml:space="preserve"> it being said right on the top of the </w:t>
        </w:r>
        <w:r w:rsidR="00C55200">
          <w:rPr>
            <w:rFonts w:ascii="Fira Code" w:hAnsi="Fira Code" w:cs="Fira Code"/>
            <w:bCs/>
            <w:sz w:val="22"/>
            <w:szCs w:val="22"/>
          </w:rPr>
          <w:t>letter and keep this information</w:t>
        </w:r>
      </w:ins>
      <w:r w:rsidRPr="00277064">
        <w:rPr>
          <w:rFonts w:ascii="Fira Code" w:hAnsi="Fira Code" w:cs="Fira Code"/>
          <w:bCs/>
          <w:sz w:val="22"/>
          <w:szCs w:val="22"/>
        </w:rPr>
        <w:t xml:space="preserve"> from the Plaintiff and continued to accept payments on the property. The Plaintiff is entitled to relief in equity, and the Defendant should be required to release the second mortgage and convey the property to the Plaintiff free and clear of any encumbrances.</w:t>
      </w:r>
    </w:p>
    <w:p w14:paraId="2963868E" w14:textId="77777777" w:rsidR="00277064" w:rsidRDefault="00277064" w:rsidP="00277064">
      <w:pPr>
        <w:pStyle w:val="BodyText2"/>
        <w:tabs>
          <w:tab w:val="left" w:pos="2250"/>
        </w:tabs>
        <w:spacing w:line="480" w:lineRule="auto"/>
        <w:ind w:firstLine="0"/>
        <w:rPr>
          <w:ins w:id="674" w:author="Quantum Bass" w:date="2023-03-15T10:59:00Z"/>
          <w:rFonts w:ascii="Fira Code" w:hAnsi="Fira Code" w:cs="Fira Code"/>
          <w:bCs/>
          <w:sz w:val="22"/>
          <w:szCs w:val="22"/>
        </w:rPr>
      </w:pPr>
    </w:p>
    <w:p w14:paraId="141D77C6" w14:textId="647D7D84" w:rsidR="0067358C" w:rsidRPr="00FC74AE" w:rsidRDefault="0067358C" w:rsidP="0067358C">
      <w:pPr>
        <w:pStyle w:val="BodyText2"/>
        <w:tabs>
          <w:tab w:val="left" w:pos="2250"/>
        </w:tabs>
        <w:spacing w:line="480" w:lineRule="auto"/>
        <w:ind w:firstLine="0"/>
        <w:rPr>
          <w:ins w:id="675" w:author="Quantum Bass" w:date="2023-03-15T18:05:00Z"/>
          <w:rFonts w:ascii="Fira Code" w:hAnsi="Fira Code" w:cs="Fira Code"/>
          <w:b/>
          <w:sz w:val="22"/>
          <w:szCs w:val="22"/>
        </w:rPr>
      </w:pPr>
      <w:ins w:id="676" w:author="Quantum Bass" w:date="2023-03-15T18:05:00Z">
        <w:r w:rsidRPr="00FC74AE">
          <w:rPr>
            <w:rFonts w:ascii="Fira Code" w:hAnsi="Fira Code" w:cs="Fira Code"/>
            <w:b/>
            <w:sz w:val="22"/>
            <w:szCs w:val="22"/>
          </w:rPr>
          <w:t>FIRST CAUSE OF ACTION (</w:t>
        </w:r>
      </w:ins>
      <w:ins w:id="677" w:author="Quantum Bass" w:date="2023-03-15T18:06:00Z">
        <w:r w:rsidRPr="0090481B">
          <w:rPr>
            <w:rFonts w:ascii="Fira Code" w:hAnsi="Fira Code" w:cs="Fira Code"/>
            <w:b/>
            <w:sz w:val="22"/>
            <w:szCs w:val="22"/>
          </w:rPr>
          <w:t>FRAUDULENT MISREPRESENTATION</w:t>
        </w:r>
      </w:ins>
      <w:ins w:id="678" w:author="Quantum Bass" w:date="2023-03-15T18:05:00Z">
        <w:r w:rsidRPr="00FC74AE">
          <w:rPr>
            <w:rFonts w:ascii="Fira Code" w:hAnsi="Fira Code" w:cs="Fira Code"/>
            <w:b/>
            <w:sz w:val="22"/>
            <w:szCs w:val="22"/>
          </w:rPr>
          <w:t>)</w:t>
        </w:r>
      </w:ins>
    </w:p>
    <w:p w14:paraId="636803B4" w14:textId="77777777" w:rsidR="0067358C" w:rsidRPr="0090481B" w:rsidRDefault="0067358C" w:rsidP="0067358C">
      <w:pPr>
        <w:pStyle w:val="BodyText2"/>
        <w:tabs>
          <w:tab w:val="left" w:pos="2250"/>
        </w:tabs>
        <w:spacing w:line="480" w:lineRule="auto"/>
        <w:ind w:firstLine="0"/>
        <w:rPr>
          <w:ins w:id="679" w:author="Quantum Bass" w:date="2023-03-15T18:05:00Z"/>
          <w:rFonts w:ascii="Fira Code" w:hAnsi="Fira Code" w:cs="Fira Code"/>
          <w:b/>
          <w:sz w:val="22"/>
          <w:szCs w:val="22"/>
        </w:rPr>
      </w:pPr>
      <w:ins w:id="680" w:author="Quantum Bass" w:date="2023-03-15T18:05:00Z">
        <w:r>
          <w:rPr>
            <w:rFonts w:ascii="Fira Code" w:hAnsi="Fira Code" w:cs="Fira Code"/>
            <w:b/>
            <w:sz w:val="22"/>
            <w:szCs w:val="22"/>
          </w:rPr>
          <w:t>ELEMENTS</w:t>
        </w:r>
      </w:ins>
    </w:p>
    <w:p w14:paraId="28630535" w14:textId="77777777" w:rsidR="0067358C" w:rsidRPr="00FC74AE" w:rsidRDefault="0067358C" w:rsidP="0067358C">
      <w:pPr>
        <w:pStyle w:val="BodyText2"/>
        <w:tabs>
          <w:tab w:val="left" w:pos="2250"/>
        </w:tabs>
        <w:spacing w:line="480" w:lineRule="auto"/>
        <w:ind w:firstLine="0"/>
        <w:rPr>
          <w:ins w:id="681" w:author="Quantum Bass" w:date="2023-03-15T18:05:00Z"/>
          <w:rFonts w:ascii="Fira Code" w:hAnsi="Fira Code" w:cs="Fira Code"/>
          <w:bCs/>
          <w:sz w:val="22"/>
          <w:szCs w:val="22"/>
        </w:rPr>
      </w:pPr>
      <w:ins w:id="682" w:author="Quantum Bass" w:date="2023-03-15T18:05:00Z">
        <w:r w:rsidRPr="00FC74AE">
          <w:rPr>
            <w:rFonts w:ascii="Fira Code" w:hAnsi="Fira Code" w:cs="Fira Code"/>
            <w:bCs/>
            <w:sz w:val="22"/>
            <w:szCs w:val="22"/>
          </w:rPr>
          <w:t xml:space="preserve">1 The defendant made a false representation of material fact BoA has met this element in multitudes but use that ambiguity to mask their actions as a misdirection of sorts. One example is the concealment of the </w:t>
        </w:r>
        <w:r w:rsidRPr="00AF406D">
          <w:rPr>
            <w:rFonts w:ascii="Fira Code" w:hAnsi="Fira Code" w:cs="Fira Code"/>
            <w:bCs/>
            <w:sz w:val="22"/>
            <w:szCs w:val="22"/>
          </w:rPr>
          <w:t>LOFR.</w:t>
        </w:r>
        <w:r w:rsidRPr="00FC74AE">
          <w:rPr>
            <w:rFonts w:ascii="Fira Code" w:hAnsi="Fira Code" w:cs="Fira Code"/>
            <w:bCs/>
            <w:sz w:val="22"/>
            <w:szCs w:val="22"/>
          </w:rPr>
          <w:t xml:space="preserve"> </w:t>
        </w:r>
      </w:ins>
    </w:p>
    <w:p w14:paraId="79CB7C8B" w14:textId="77777777" w:rsidR="0067358C" w:rsidRPr="00FC74AE" w:rsidRDefault="0067358C" w:rsidP="0067358C">
      <w:pPr>
        <w:pStyle w:val="BodyText2"/>
        <w:tabs>
          <w:tab w:val="left" w:pos="2250"/>
        </w:tabs>
        <w:spacing w:line="480" w:lineRule="auto"/>
        <w:ind w:firstLine="0"/>
        <w:rPr>
          <w:ins w:id="683" w:author="Quantum Bass" w:date="2023-03-15T18:05:00Z"/>
          <w:rFonts w:ascii="Fira Code" w:hAnsi="Fira Code" w:cs="Fira Code"/>
          <w:bCs/>
          <w:sz w:val="22"/>
          <w:szCs w:val="22"/>
        </w:rPr>
      </w:pPr>
      <w:ins w:id="684" w:author="Quantum Bass" w:date="2023-03-15T18:05:00Z">
        <w:r w:rsidRPr="00FC74AE">
          <w:rPr>
            <w:rFonts w:ascii="Fira Code" w:hAnsi="Fira Code" w:cs="Fira Code"/>
            <w:bCs/>
            <w:sz w:val="22"/>
            <w:szCs w:val="22"/>
          </w:rPr>
          <w:t>2 The defendant knew the statement was false when making it.</w:t>
        </w:r>
      </w:ins>
    </w:p>
    <w:p w14:paraId="0E75ECD7" w14:textId="77777777" w:rsidR="0067358C" w:rsidRPr="00FC74AE" w:rsidRDefault="0067358C" w:rsidP="0067358C">
      <w:pPr>
        <w:pStyle w:val="BodyText2"/>
        <w:tabs>
          <w:tab w:val="left" w:pos="2250"/>
        </w:tabs>
        <w:spacing w:line="480" w:lineRule="auto"/>
        <w:ind w:firstLine="0"/>
        <w:rPr>
          <w:ins w:id="685" w:author="Quantum Bass" w:date="2023-03-15T18:05:00Z"/>
          <w:rFonts w:ascii="Fira Code" w:hAnsi="Fira Code" w:cs="Fira Code"/>
          <w:bCs/>
          <w:sz w:val="22"/>
          <w:szCs w:val="22"/>
        </w:rPr>
      </w:pPr>
      <w:ins w:id="686" w:author="Quantum Bass" w:date="2023-03-15T18:05:00Z">
        <w:r w:rsidRPr="00FC74AE">
          <w:rPr>
            <w:rFonts w:ascii="Fira Code" w:hAnsi="Fira Code" w:cs="Fira Code"/>
            <w:bCs/>
            <w:sz w:val="22"/>
            <w:szCs w:val="22"/>
          </w:rPr>
          <w:t>3 The defendant intended for the plaintiff to rely on the false statement.</w:t>
        </w:r>
      </w:ins>
    </w:p>
    <w:p w14:paraId="5D0BAFD2" w14:textId="77777777" w:rsidR="0067358C" w:rsidRPr="00FC74AE" w:rsidRDefault="0067358C" w:rsidP="0067358C">
      <w:pPr>
        <w:pStyle w:val="BodyText2"/>
        <w:tabs>
          <w:tab w:val="left" w:pos="2250"/>
        </w:tabs>
        <w:spacing w:line="480" w:lineRule="auto"/>
        <w:ind w:firstLine="0"/>
        <w:rPr>
          <w:ins w:id="687" w:author="Quantum Bass" w:date="2023-03-15T18:05:00Z"/>
          <w:rFonts w:ascii="Fira Code" w:hAnsi="Fira Code" w:cs="Fira Code"/>
          <w:bCs/>
          <w:sz w:val="22"/>
          <w:szCs w:val="22"/>
        </w:rPr>
      </w:pPr>
      <w:ins w:id="688" w:author="Quantum Bass" w:date="2023-03-15T18:05:00Z">
        <w:r w:rsidRPr="00FC74AE">
          <w:rPr>
            <w:rFonts w:ascii="Fira Code" w:hAnsi="Fira Code" w:cs="Fira Code"/>
            <w:bCs/>
            <w:sz w:val="22"/>
            <w:szCs w:val="22"/>
          </w:rPr>
          <w:t>4 The plaintiff justifiably relied on the false statement.</w:t>
        </w:r>
      </w:ins>
    </w:p>
    <w:p w14:paraId="24650294" w14:textId="77777777" w:rsidR="0067358C" w:rsidRPr="00FC74AE" w:rsidRDefault="0067358C" w:rsidP="0067358C">
      <w:pPr>
        <w:pStyle w:val="BodyText2"/>
        <w:tabs>
          <w:tab w:val="left" w:pos="2250"/>
        </w:tabs>
        <w:spacing w:line="480" w:lineRule="auto"/>
        <w:ind w:firstLine="0"/>
        <w:rPr>
          <w:ins w:id="689" w:author="Quantum Bass" w:date="2023-03-15T18:05:00Z"/>
          <w:rFonts w:ascii="Fira Code" w:hAnsi="Fira Code" w:cs="Fira Code"/>
          <w:bCs/>
          <w:sz w:val="22"/>
          <w:szCs w:val="22"/>
        </w:rPr>
      </w:pPr>
      <w:ins w:id="690" w:author="Quantum Bass" w:date="2023-03-15T18:05:00Z">
        <w:r w:rsidRPr="00FC74AE">
          <w:rPr>
            <w:rFonts w:ascii="Fira Code" w:hAnsi="Fira Code" w:cs="Fira Code"/>
            <w:bCs/>
            <w:sz w:val="22"/>
            <w:szCs w:val="22"/>
          </w:rPr>
          <w:lastRenderedPageBreak/>
          <w:t xml:space="preserve">5 The plaintiff suffered damages due to </w:t>
        </w:r>
        <w:r>
          <w:rPr>
            <w:rFonts w:ascii="Fira Code" w:hAnsi="Fira Code" w:cs="Fira Code"/>
            <w:bCs/>
            <w:sz w:val="22"/>
            <w:szCs w:val="22"/>
          </w:rPr>
          <w:t>their</w:t>
        </w:r>
        <w:r w:rsidRPr="00FC74AE">
          <w:rPr>
            <w:rFonts w:ascii="Fira Code" w:hAnsi="Fira Code" w:cs="Fira Code"/>
            <w:bCs/>
            <w:sz w:val="22"/>
            <w:szCs w:val="22"/>
          </w:rPr>
          <w:t xml:space="preserve"> reliance on the defendant's false statement.</w:t>
        </w:r>
      </w:ins>
    </w:p>
    <w:p w14:paraId="5220A1D6" w14:textId="77777777" w:rsidR="0067358C" w:rsidRDefault="0067358C" w:rsidP="0067358C">
      <w:pPr>
        <w:pStyle w:val="BodyText2"/>
        <w:tabs>
          <w:tab w:val="left" w:pos="2250"/>
        </w:tabs>
        <w:spacing w:line="480" w:lineRule="auto"/>
        <w:ind w:firstLine="0"/>
        <w:rPr>
          <w:ins w:id="691" w:author="Quantum Bass" w:date="2023-03-15T18:05:00Z"/>
          <w:rFonts w:ascii="Fira Code" w:hAnsi="Fira Code" w:cs="Fira Code"/>
          <w:b/>
          <w:sz w:val="22"/>
          <w:szCs w:val="22"/>
        </w:rPr>
      </w:pPr>
    </w:p>
    <w:p w14:paraId="667CA0A0" w14:textId="77777777" w:rsidR="00E97C24" w:rsidRDefault="00E97C24" w:rsidP="00277064">
      <w:pPr>
        <w:pStyle w:val="BodyText2"/>
        <w:tabs>
          <w:tab w:val="left" w:pos="2250"/>
        </w:tabs>
        <w:spacing w:line="480" w:lineRule="auto"/>
        <w:ind w:firstLine="0"/>
        <w:rPr>
          <w:ins w:id="692" w:author="Quantum Bass" w:date="2023-03-15T10:59:00Z"/>
          <w:rFonts w:ascii="Fira Code" w:hAnsi="Fira Code" w:cs="Fira Code"/>
          <w:bCs/>
          <w:sz w:val="22"/>
          <w:szCs w:val="22"/>
        </w:rPr>
      </w:pPr>
    </w:p>
    <w:p w14:paraId="60F7D40B" w14:textId="77777777" w:rsidR="00E97C24" w:rsidRDefault="00E97C24" w:rsidP="00277064">
      <w:pPr>
        <w:pStyle w:val="BodyText2"/>
        <w:tabs>
          <w:tab w:val="left" w:pos="2250"/>
        </w:tabs>
        <w:spacing w:line="480" w:lineRule="auto"/>
        <w:ind w:firstLine="0"/>
        <w:rPr>
          <w:ins w:id="693" w:author="Quantum Bass" w:date="2023-03-15T10:59:00Z"/>
          <w:rFonts w:ascii="Fira Code" w:hAnsi="Fira Code" w:cs="Fira Code"/>
          <w:bCs/>
          <w:sz w:val="22"/>
          <w:szCs w:val="22"/>
        </w:rPr>
      </w:pPr>
    </w:p>
    <w:p w14:paraId="7ABD4D63" w14:textId="56C3F6F8" w:rsidR="0067358C" w:rsidRPr="00FC74AE" w:rsidRDefault="0067358C" w:rsidP="0067358C">
      <w:pPr>
        <w:pStyle w:val="BodyText2"/>
        <w:tabs>
          <w:tab w:val="left" w:pos="2250"/>
        </w:tabs>
        <w:spacing w:line="480" w:lineRule="auto"/>
        <w:ind w:firstLine="0"/>
        <w:rPr>
          <w:ins w:id="694" w:author="Quantum Bass" w:date="2023-03-15T18:06:00Z"/>
          <w:rFonts w:ascii="Fira Code" w:hAnsi="Fira Code" w:cs="Fira Code"/>
          <w:b/>
          <w:sz w:val="22"/>
          <w:szCs w:val="22"/>
        </w:rPr>
      </w:pPr>
      <w:ins w:id="695" w:author="Quantum Bass" w:date="2023-03-15T18:06:00Z">
        <w:r w:rsidRPr="00FC74AE">
          <w:rPr>
            <w:rFonts w:ascii="Fira Code" w:hAnsi="Fira Code" w:cs="Fira Code"/>
            <w:b/>
            <w:sz w:val="22"/>
            <w:szCs w:val="22"/>
          </w:rPr>
          <w:t xml:space="preserve">SECOND </w:t>
        </w:r>
      </w:ins>
      <w:ins w:id="696" w:author="Quantum Bass" w:date="2023-03-15T10:59:00Z">
        <w:r w:rsidR="00E97C24" w:rsidRPr="002A6836">
          <w:rPr>
            <w:rFonts w:ascii="Fira Code" w:hAnsi="Fira Code" w:cs="Fira Code"/>
            <w:b/>
            <w:sz w:val="22"/>
            <w:szCs w:val="22"/>
            <w:rPrChange w:id="697" w:author="Quantum Bass" w:date="2023-03-15T14:16:00Z">
              <w:rPr>
                <w:rFonts w:ascii="Fira Code" w:hAnsi="Fira Code" w:cs="Fira Code"/>
                <w:bCs/>
                <w:sz w:val="22"/>
                <w:szCs w:val="22"/>
              </w:rPr>
            </w:rPrChange>
          </w:rPr>
          <w:t>CAUSE OF ACTION</w:t>
        </w:r>
      </w:ins>
      <w:ins w:id="698" w:author="Quantum Bass" w:date="2023-03-15T13:04:00Z">
        <w:r w:rsidR="00B642DB" w:rsidRPr="002A6836">
          <w:rPr>
            <w:rFonts w:ascii="Fira Code" w:hAnsi="Fira Code" w:cs="Fira Code"/>
            <w:b/>
            <w:sz w:val="22"/>
            <w:szCs w:val="22"/>
            <w:rPrChange w:id="699" w:author="Quantum Bass" w:date="2023-03-15T14:16:00Z">
              <w:rPr>
                <w:rFonts w:ascii="Fira Code" w:hAnsi="Fira Code" w:cs="Fira Code"/>
                <w:bCs/>
                <w:sz w:val="22"/>
                <w:szCs w:val="22"/>
              </w:rPr>
            </w:rPrChange>
          </w:rPr>
          <w:t xml:space="preserve"> </w:t>
        </w:r>
      </w:ins>
      <w:ins w:id="700" w:author="Quantum Bass" w:date="2023-03-15T10:59:00Z">
        <w:r w:rsidR="00E97C24" w:rsidRPr="002A6836">
          <w:rPr>
            <w:rFonts w:ascii="Fira Code" w:hAnsi="Fira Code" w:cs="Fira Code"/>
            <w:b/>
            <w:sz w:val="22"/>
            <w:szCs w:val="22"/>
            <w:rPrChange w:id="701" w:author="Quantum Bass" w:date="2023-03-15T14:16:00Z">
              <w:rPr>
                <w:rFonts w:ascii="Fira Code" w:hAnsi="Fira Code" w:cs="Fira Code"/>
                <w:bCs/>
                <w:sz w:val="22"/>
                <w:szCs w:val="22"/>
              </w:rPr>
            </w:rPrChange>
          </w:rPr>
          <w:t>(Fraud)</w:t>
        </w:r>
      </w:ins>
    </w:p>
    <w:p w14:paraId="788ED1D8" w14:textId="0267E475" w:rsidR="00E97C24" w:rsidRPr="002A6836" w:rsidRDefault="0067358C">
      <w:pPr>
        <w:pStyle w:val="BodyText2"/>
        <w:tabs>
          <w:tab w:val="left" w:pos="2250"/>
        </w:tabs>
        <w:spacing w:line="480" w:lineRule="auto"/>
        <w:ind w:firstLine="0"/>
        <w:rPr>
          <w:ins w:id="702" w:author="Quantum Bass" w:date="2023-03-15T10:59:00Z"/>
          <w:rFonts w:ascii="Fira Code" w:hAnsi="Fira Code" w:cs="Fira Code"/>
          <w:b/>
          <w:sz w:val="22"/>
          <w:szCs w:val="22"/>
          <w:rPrChange w:id="703" w:author="Quantum Bass" w:date="2023-03-15T14:16:00Z">
            <w:rPr>
              <w:ins w:id="704" w:author="Quantum Bass" w:date="2023-03-15T10:59:00Z"/>
              <w:rFonts w:ascii="Fira Code" w:hAnsi="Fira Code" w:cs="Fira Code"/>
              <w:bCs/>
              <w:sz w:val="22"/>
              <w:szCs w:val="22"/>
            </w:rPr>
          </w:rPrChange>
        </w:rPr>
        <w:pPrChange w:id="705" w:author="Quantum Bass" w:date="2023-03-15T12:55:00Z">
          <w:pPr>
            <w:pStyle w:val="BodyText2"/>
            <w:tabs>
              <w:tab w:val="left" w:pos="2250"/>
            </w:tabs>
            <w:spacing w:line="480" w:lineRule="auto"/>
          </w:pPr>
        </w:pPrChange>
      </w:pPr>
      <w:ins w:id="706" w:author="Quantum Bass" w:date="2023-03-15T18:06:00Z">
        <w:r>
          <w:rPr>
            <w:rFonts w:ascii="Fira Code" w:hAnsi="Fira Code" w:cs="Fira Code"/>
            <w:b/>
            <w:sz w:val="22"/>
            <w:szCs w:val="22"/>
          </w:rPr>
          <w:t>ELEMENTS</w:t>
        </w:r>
      </w:ins>
    </w:p>
    <w:p w14:paraId="3D865CEC" w14:textId="77777777" w:rsidR="00E97C24" w:rsidRPr="00E97C24" w:rsidRDefault="00E97C24">
      <w:pPr>
        <w:pStyle w:val="BodyText2"/>
        <w:tabs>
          <w:tab w:val="left" w:pos="2250"/>
        </w:tabs>
        <w:spacing w:line="480" w:lineRule="auto"/>
        <w:ind w:firstLine="0"/>
        <w:rPr>
          <w:ins w:id="707" w:author="Quantum Bass" w:date="2023-03-15T10:59:00Z"/>
          <w:rFonts w:ascii="Fira Code" w:hAnsi="Fira Code" w:cs="Fira Code"/>
          <w:bCs/>
          <w:sz w:val="22"/>
          <w:szCs w:val="22"/>
        </w:rPr>
        <w:pPrChange w:id="708" w:author="Quantum Bass" w:date="2023-03-15T12:55:00Z">
          <w:pPr>
            <w:pStyle w:val="BodyText2"/>
            <w:tabs>
              <w:tab w:val="left" w:pos="2250"/>
            </w:tabs>
            <w:spacing w:line="480" w:lineRule="auto"/>
          </w:pPr>
        </w:pPrChange>
      </w:pPr>
      <w:ins w:id="709" w:author="Quantum Bass" w:date="2023-03-15T10:59:00Z">
        <w:r w:rsidRPr="00E97C24">
          <w:rPr>
            <w:rFonts w:ascii="Fira Code" w:hAnsi="Fira Code" w:cs="Fira Code"/>
            <w:bCs/>
            <w:sz w:val="22"/>
            <w:szCs w:val="22"/>
          </w:rPr>
          <w:t>Plaintiff hereby incorporates by reference the allegations contained in paragraphs 1 through 11, as though fully set forth herein.</w:t>
        </w:r>
      </w:ins>
    </w:p>
    <w:p w14:paraId="66A79F9A" w14:textId="77777777" w:rsidR="00E97C24" w:rsidRPr="00E97C24" w:rsidRDefault="00E97C24">
      <w:pPr>
        <w:pStyle w:val="BodyText2"/>
        <w:tabs>
          <w:tab w:val="left" w:pos="2250"/>
        </w:tabs>
        <w:spacing w:line="480" w:lineRule="auto"/>
        <w:ind w:firstLine="0"/>
        <w:rPr>
          <w:ins w:id="710" w:author="Quantum Bass" w:date="2023-03-15T10:59:00Z"/>
          <w:rFonts w:ascii="Fira Code" w:hAnsi="Fira Code" w:cs="Fira Code"/>
          <w:bCs/>
          <w:sz w:val="22"/>
          <w:szCs w:val="22"/>
        </w:rPr>
        <w:pPrChange w:id="711" w:author="Quantum Bass" w:date="2023-03-15T12:55:00Z">
          <w:pPr>
            <w:pStyle w:val="BodyText2"/>
            <w:tabs>
              <w:tab w:val="left" w:pos="2250"/>
            </w:tabs>
            <w:spacing w:line="480" w:lineRule="auto"/>
          </w:pPr>
        </w:pPrChange>
      </w:pPr>
    </w:p>
    <w:p w14:paraId="47A2B6EE" w14:textId="77777777" w:rsidR="00E97C24" w:rsidRPr="00E97C24" w:rsidRDefault="00E97C24">
      <w:pPr>
        <w:pStyle w:val="BodyText2"/>
        <w:tabs>
          <w:tab w:val="left" w:pos="2250"/>
        </w:tabs>
        <w:spacing w:line="480" w:lineRule="auto"/>
        <w:ind w:firstLine="0"/>
        <w:rPr>
          <w:ins w:id="712" w:author="Quantum Bass" w:date="2023-03-15T10:59:00Z"/>
          <w:rFonts w:ascii="Fira Code" w:hAnsi="Fira Code" w:cs="Fira Code"/>
          <w:bCs/>
          <w:sz w:val="22"/>
          <w:szCs w:val="22"/>
        </w:rPr>
        <w:pPrChange w:id="713" w:author="Quantum Bass" w:date="2023-03-15T12:55:00Z">
          <w:pPr>
            <w:pStyle w:val="BodyText2"/>
            <w:tabs>
              <w:tab w:val="left" w:pos="2250"/>
            </w:tabs>
            <w:spacing w:line="480" w:lineRule="auto"/>
          </w:pPr>
        </w:pPrChange>
      </w:pPr>
      <w:ins w:id="714" w:author="Quantum Bass" w:date="2023-03-15T10:59:00Z">
        <w:r w:rsidRPr="00E97C24">
          <w:rPr>
            <w:rFonts w:ascii="Fira Code" w:hAnsi="Fira Code" w:cs="Fira Code"/>
            <w:bCs/>
            <w:sz w:val="22"/>
            <w:szCs w:val="22"/>
          </w:rPr>
          <w:t>Defendant Bank knowingly and intentionally created the second deed of trust and promissory note, with the intent to deceive Plaintiff and avoid the proper assignment process.</w:t>
        </w:r>
      </w:ins>
    </w:p>
    <w:p w14:paraId="48509616" w14:textId="77777777" w:rsidR="00E97C24" w:rsidRPr="00E97C24" w:rsidRDefault="00E97C24">
      <w:pPr>
        <w:pStyle w:val="BodyText2"/>
        <w:tabs>
          <w:tab w:val="left" w:pos="2250"/>
        </w:tabs>
        <w:spacing w:line="480" w:lineRule="auto"/>
        <w:ind w:firstLine="0"/>
        <w:rPr>
          <w:ins w:id="715" w:author="Quantum Bass" w:date="2023-03-15T10:59:00Z"/>
          <w:rFonts w:ascii="Fira Code" w:hAnsi="Fira Code" w:cs="Fira Code"/>
          <w:bCs/>
          <w:sz w:val="22"/>
          <w:szCs w:val="22"/>
        </w:rPr>
        <w:pPrChange w:id="716" w:author="Quantum Bass" w:date="2023-03-15T12:55:00Z">
          <w:pPr>
            <w:pStyle w:val="BodyText2"/>
            <w:tabs>
              <w:tab w:val="left" w:pos="2250"/>
            </w:tabs>
            <w:spacing w:line="480" w:lineRule="auto"/>
          </w:pPr>
        </w:pPrChange>
      </w:pPr>
    </w:p>
    <w:p w14:paraId="569AAAB9" w14:textId="77777777" w:rsidR="00E97C24" w:rsidRPr="00E97C24" w:rsidRDefault="00E97C24">
      <w:pPr>
        <w:pStyle w:val="BodyText2"/>
        <w:tabs>
          <w:tab w:val="left" w:pos="2250"/>
        </w:tabs>
        <w:spacing w:line="480" w:lineRule="auto"/>
        <w:ind w:firstLine="0"/>
        <w:rPr>
          <w:ins w:id="717" w:author="Quantum Bass" w:date="2023-03-15T10:59:00Z"/>
          <w:rFonts w:ascii="Fira Code" w:hAnsi="Fira Code" w:cs="Fira Code"/>
          <w:bCs/>
          <w:sz w:val="22"/>
          <w:szCs w:val="22"/>
        </w:rPr>
        <w:pPrChange w:id="718" w:author="Quantum Bass" w:date="2023-03-15T12:55:00Z">
          <w:pPr>
            <w:pStyle w:val="BodyText2"/>
            <w:tabs>
              <w:tab w:val="left" w:pos="2250"/>
            </w:tabs>
            <w:spacing w:line="480" w:lineRule="auto"/>
          </w:pPr>
        </w:pPrChange>
      </w:pPr>
      <w:ins w:id="719" w:author="Quantum Bass" w:date="2023-03-15T10:59:00Z">
        <w:r w:rsidRPr="00E97C24">
          <w:rPr>
            <w:rFonts w:ascii="Fira Code" w:hAnsi="Fira Code" w:cs="Fira Code"/>
            <w:bCs/>
            <w:sz w:val="22"/>
            <w:szCs w:val="22"/>
          </w:rPr>
          <w:t>Plaintiff reasonably relied on Defendant Bank's representations regarding the status of the loan, unaware of the unauthorized second deed of trust and promissory note.</w:t>
        </w:r>
      </w:ins>
    </w:p>
    <w:p w14:paraId="06946828" w14:textId="77777777" w:rsidR="00E97C24" w:rsidRPr="00E97C24" w:rsidRDefault="00E97C24">
      <w:pPr>
        <w:pStyle w:val="BodyText2"/>
        <w:tabs>
          <w:tab w:val="left" w:pos="2250"/>
        </w:tabs>
        <w:spacing w:line="480" w:lineRule="auto"/>
        <w:ind w:firstLine="0"/>
        <w:rPr>
          <w:ins w:id="720" w:author="Quantum Bass" w:date="2023-03-15T10:59:00Z"/>
          <w:rFonts w:ascii="Fira Code" w:hAnsi="Fira Code" w:cs="Fira Code"/>
          <w:bCs/>
          <w:sz w:val="22"/>
          <w:szCs w:val="22"/>
        </w:rPr>
        <w:pPrChange w:id="721" w:author="Quantum Bass" w:date="2023-03-15T12:55:00Z">
          <w:pPr>
            <w:pStyle w:val="BodyText2"/>
            <w:tabs>
              <w:tab w:val="left" w:pos="2250"/>
            </w:tabs>
            <w:spacing w:line="480" w:lineRule="auto"/>
          </w:pPr>
        </w:pPrChange>
      </w:pPr>
    </w:p>
    <w:p w14:paraId="066C7E0F" w14:textId="77777777" w:rsidR="00E97C24" w:rsidRPr="00E97C24" w:rsidRDefault="00E97C24">
      <w:pPr>
        <w:pStyle w:val="BodyText2"/>
        <w:tabs>
          <w:tab w:val="left" w:pos="2250"/>
        </w:tabs>
        <w:spacing w:line="480" w:lineRule="auto"/>
        <w:ind w:firstLine="0"/>
        <w:rPr>
          <w:ins w:id="722" w:author="Quantum Bass" w:date="2023-03-15T10:59:00Z"/>
          <w:rFonts w:ascii="Fira Code" w:hAnsi="Fira Code" w:cs="Fira Code"/>
          <w:bCs/>
          <w:sz w:val="22"/>
          <w:szCs w:val="22"/>
        </w:rPr>
        <w:pPrChange w:id="723" w:author="Quantum Bass" w:date="2023-03-15T12:55:00Z">
          <w:pPr>
            <w:pStyle w:val="BodyText2"/>
            <w:tabs>
              <w:tab w:val="left" w:pos="2250"/>
            </w:tabs>
            <w:spacing w:line="480" w:lineRule="auto"/>
          </w:pPr>
        </w:pPrChange>
      </w:pPr>
      <w:ins w:id="724" w:author="Quantum Bass" w:date="2023-03-15T10:59:00Z">
        <w:r w:rsidRPr="00E97C24">
          <w:rPr>
            <w:rFonts w:ascii="Fira Code" w:hAnsi="Fira Code" w:cs="Fira Code"/>
            <w:bCs/>
            <w:sz w:val="22"/>
            <w:szCs w:val="22"/>
          </w:rPr>
          <w:t>As a direct and proximate result of Defendant Bank's fraudulent actions, Plaintiff has suffered damages in an amount to be proven at trial.</w:t>
        </w:r>
      </w:ins>
    </w:p>
    <w:p w14:paraId="0B2CA96B" w14:textId="77777777" w:rsidR="00E97C24" w:rsidRPr="00E97C24" w:rsidRDefault="00E97C24">
      <w:pPr>
        <w:pStyle w:val="BodyText2"/>
        <w:tabs>
          <w:tab w:val="left" w:pos="2250"/>
        </w:tabs>
        <w:spacing w:line="480" w:lineRule="auto"/>
        <w:ind w:firstLine="0"/>
        <w:rPr>
          <w:ins w:id="725" w:author="Quantum Bass" w:date="2023-03-15T10:59:00Z"/>
          <w:rFonts w:ascii="Fira Code" w:hAnsi="Fira Code" w:cs="Fira Code"/>
          <w:bCs/>
          <w:sz w:val="22"/>
          <w:szCs w:val="22"/>
        </w:rPr>
        <w:pPrChange w:id="726" w:author="Quantum Bass" w:date="2023-03-15T12:55:00Z">
          <w:pPr>
            <w:pStyle w:val="BodyText2"/>
            <w:tabs>
              <w:tab w:val="left" w:pos="2250"/>
            </w:tabs>
            <w:spacing w:line="480" w:lineRule="auto"/>
          </w:pPr>
        </w:pPrChange>
      </w:pPr>
    </w:p>
    <w:p w14:paraId="0F5C1898" w14:textId="0EC7779D" w:rsidR="00E97C24" w:rsidRPr="002A6836" w:rsidRDefault="0067358C">
      <w:pPr>
        <w:pStyle w:val="BodyText2"/>
        <w:tabs>
          <w:tab w:val="left" w:pos="2250"/>
        </w:tabs>
        <w:spacing w:line="480" w:lineRule="auto"/>
        <w:ind w:firstLine="0"/>
        <w:rPr>
          <w:ins w:id="727" w:author="Quantum Bass" w:date="2023-03-15T10:59:00Z"/>
          <w:rFonts w:ascii="Fira Code" w:hAnsi="Fira Code" w:cs="Fira Code"/>
          <w:b/>
          <w:sz w:val="22"/>
          <w:szCs w:val="22"/>
          <w:rPrChange w:id="728" w:author="Quantum Bass" w:date="2023-03-15T14:16:00Z">
            <w:rPr>
              <w:ins w:id="729" w:author="Quantum Bass" w:date="2023-03-15T10:59:00Z"/>
              <w:rFonts w:ascii="Fira Code" w:hAnsi="Fira Code" w:cs="Fira Code"/>
              <w:bCs/>
              <w:sz w:val="22"/>
              <w:szCs w:val="22"/>
            </w:rPr>
          </w:rPrChange>
        </w:rPr>
        <w:pPrChange w:id="730" w:author="Quantum Bass" w:date="2023-03-15T12:55:00Z">
          <w:pPr>
            <w:pStyle w:val="BodyText2"/>
            <w:tabs>
              <w:tab w:val="left" w:pos="2250"/>
            </w:tabs>
            <w:spacing w:line="480" w:lineRule="auto"/>
          </w:pPr>
        </w:pPrChange>
      </w:pPr>
      <w:ins w:id="731" w:author="Quantum Bass" w:date="2023-03-15T18:06:00Z">
        <w:r w:rsidRPr="00FC74AE">
          <w:rPr>
            <w:rFonts w:ascii="Fira Code" w:hAnsi="Fira Code" w:cs="Fira Code"/>
            <w:b/>
            <w:sz w:val="22"/>
            <w:szCs w:val="22"/>
          </w:rPr>
          <w:lastRenderedPageBreak/>
          <w:t xml:space="preserve">THIRD </w:t>
        </w:r>
      </w:ins>
      <w:ins w:id="732" w:author="Quantum Bass" w:date="2023-03-15T10:59:00Z">
        <w:r w:rsidR="00E97C24" w:rsidRPr="002A6836">
          <w:rPr>
            <w:rFonts w:ascii="Fira Code" w:hAnsi="Fira Code" w:cs="Fira Code"/>
            <w:b/>
            <w:sz w:val="22"/>
            <w:szCs w:val="22"/>
            <w:rPrChange w:id="733" w:author="Quantum Bass" w:date="2023-03-15T14:16:00Z">
              <w:rPr>
                <w:rFonts w:ascii="Fira Code" w:hAnsi="Fira Code" w:cs="Fira Code"/>
                <w:bCs/>
                <w:sz w:val="22"/>
                <w:szCs w:val="22"/>
              </w:rPr>
            </w:rPrChange>
          </w:rPr>
          <w:t>CAUSE OF ACTION</w:t>
        </w:r>
      </w:ins>
      <w:ins w:id="734" w:author="Quantum Bass" w:date="2023-03-15T13:04:00Z">
        <w:r w:rsidR="00B642DB" w:rsidRPr="002A6836">
          <w:rPr>
            <w:rFonts w:ascii="Fira Code" w:hAnsi="Fira Code" w:cs="Fira Code"/>
            <w:b/>
            <w:sz w:val="22"/>
            <w:szCs w:val="22"/>
            <w:rPrChange w:id="735" w:author="Quantum Bass" w:date="2023-03-15T14:16:00Z">
              <w:rPr>
                <w:rFonts w:ascii="Fira Code" w:hAnsi="Fira Code" w:cs="Fira Code"/>
                <w:bCs/>
                <w:sz w:val="22"/>
                <w:szCs w:val="22"/>
              </w:rPr>
            </w:rPrChange>
          </w:rPr>
          <w:t xml:space="preserve"> </w:t>
        </w:r>
      </w:ins>
      <w:ins w:id="736" w:author="Quantum Bass" w:date="2023-03-15T10:59:00Z">
        <w:r w:rsidR="00E97C24" w:rsidRPr="002A6836">
          <w:rPr>
            <w:rFonts w:ascii="Fira Code" w:hAnsi="Fira Code" w:cs="Fira Code"/>
            <w:b/>
            <w:sz w:val="22"/>
            <w:szCs w:val="22"/>
            <w:rPrChange w:id="737" w:author="Quantum Bass" w:date="2023-03-15T14:16:00Z">
              <w:rPr>
                <w:rFonts w:ascii="Fira Code" w:hAnsi="Fira Code" w:cs="Fira Code"/>
                <w:bCs/>
                <w:sz w:val="22"/>
                <w:szCs w:val="22"/>
              </w:rPr>
            </w:rPrChange>
          </w:rPr>
          <w:t>(Negligent Misrepresentation)</w:t>
        </w:r>
      </w:ins>
    </w:p>
    <w:p w14:paraId="000286FE" w14:textId="2E507DCE" w:rsidR="00E97C24" w:rsidRDefault="00E97C24" w:rsidP="00E97C24">
      <w:pPr>
        <w:pStyle w:val="BodyText2"/>
        <w:tabs>
          <w:tab w:val="left" w:pos="2250"/>
        </w:tabs>
        <w:spacing w:line="480" w:lineRule="auto"/>
        <w:ind w:firstLine="0"/>
        <w:rPr>
          <w:ins w:id="738" w:author="Quantum Bass" w:date="2023-03-15T10:58:00Z"/>
          <w:rFonts w:ascii="Fira Code" w:hAnsi="Fira Code" w:cs="Fira Code"/>
          <w:bCs/>
          <w:sz w:val="22"/>
          <w:szCs w:val="22"/>
        </w:rPr>
      </w:pPr>
      <w:ins w:id="739" w:author="Quantum Bass" w:date="2023-03-15T10:59:00Z">
        <w:r w:rsidRPr="00E97C24">
          <w:rPr>
            <w:rFonts w:ascii="Fira Code" w:hAnsi="Fira Code" w:cs="Fira Code"/>
            <w:bCs/>
            <w:sz w:val="22"/>
            <w:szCs w:val="22"/>
          </w:rPr>
          <w:t>Plaintiff hereby incorporates by reference the allegations contained in paragraphs 1 through 15, as though fully set forth herein.</w:t>
        </w:r>
      </w:ins>
    </w:p>
    <w:p w14:paraId="453BF9BF" w14:textId="77777777" w:rsidR="00B07019" w:rsidRPr="00B07019" w:rsidRDefault="00B07019">
      <w:pPr>
        <w:pStyle w:val="BodyText2"/>
        <w:tabs>
          <w:tab w:val="left" w:pos="2250"/>
        </w:tabs>
        <w:spacing w:line="480" w:lineRule="auto"/>
        <w:ind w:firstLine="0"/>
        <w:rPr>
          <w:ins w:id="740" w:author="Quantum Bass" w:date="2023-03-15T10:58:00Z"/>
          <w:rFonts w:ascii="Fira Code" w:hAnsi="Fira Code" w:cs="Fira Code"/>
          <w:bCs/>
          <w:sz w:val="22"/>
          <w:szCs w:val="22"/>
        </w:rPr>
        <w:pPrChange w:id="741" w:author="Quantum Bass" w:date="2023-03-15T12:55:00Z">
          <w:pPr>
            <w:pStyle w:val="BodyText2"/>
            <w:tabs>
              <w:tab w:val="left" w:pos="2250"/>
            </w:tabs>
            <w:spacing w:line="480" w:lineRule="auto"/>
          </w:pPr>
        </w:pPrChange>
      </w:pPr>
      <w:ins w:id="742" w:author="Quantum Bass" w:date="2023-03-15T10:58:00Z">
        <w:r w:rsidRPr="00B07019">
          <w:rPr>
            <w:rFonts w:ascii="Fira Code" w:hAnsi="Fira Code" w:cs="Fira Code"/>
            <w:bCs/>
            <w:sz w:val="22"/>
            <w:szCs w:val="22"/>
          </w:rPr>
          <w:t>Defendant Bank negligently misrepresented the status of Plaintiff's loan, creating a second deed of trust and promissory note without Plaintiff's knowledge or consent, and without performing the proper assignment process.</w:t>
        </w:r>
      </w:ins>
    </w:p>
    <w:p w14:paraId="28E8FE1D" w14:textId="77777777" w:rsidR="00B07019" w:rsidRPr="00B07019" w:rsidRDefault="00B07019">
      <w:pPr>
        <w:pStyle w:val="BodyText2"/>
        <w:tabs>
          <w:tab w:val="left" w:pos="2250"/>
        </w:tabs>
        <w:spacing w:line="480" w:lineRule="auto"/>
        <w:ind w:firstLine="0"/>
        <w:rPr>
          <w:ins w:id="743" w:author="Quantum Bass" w:date="2023-03-15T10:58:00Z"/>
          <w:rFonts w:ascii="Fira Code" w:hAnsi="Fira Code" w:cs="Fira Code"/>
          <w:bCs/>
          <w:sz w:val="22"/>
          <w:szCs w:val="22"/>
        </w:rPr>
        <w:pPrChange w:id="744" w:author="Quantum Bass" w:date="2023-03-15T12:55:00Z">
          <w:pPr>
            <w:pStyle w:val="BodyText2"/>
            <w:tabs>
              <w:tab w:val="left" w:pos="2250"/>
            </w:tabs>
            <w:spacing w:line="480" w:lineRule="auto"/>
          </w:pPr>
        </w:pPrChange>
      </w:pPr>
    </w:p>
    <w:p w14:paraId="0D695D54" w14:textId="77777777" w:rsidR="00B07019" w:rsidRPr="00B07019" w:rsidRDefault="00B07019">
      <w:pPr>
        <w:pStyle w:val="BodyText2"/>
        <w:tabs>
          <w:tab w:val="left" w:pos="2250"/>
        </w:tabs>
        <w:spacing w:line="480" w:lineRule="auto"/>
        <w:ind w:firstLine="0"/>
        <w:rPr>
          <w:ins w:id="745" w:author="Quantum Bass" w:date="2023-03-15T10:58:00Z"/>
          <w:rFonts w:ascii="Fira Code" w:hAnsi="Fira Code" w:cs="Fira Code"/>
          <w:bCs/>
          <w:sz w:val="22"/>
          <w:szCs w:val="22"/>
        </w:rPr>
        <w:pPrChange w:id="746" w:author="Quantum Bass" w:date="2023-03-15T12:55:00Z">
          <w:pPr>
            <w:pStyle w:val="BodyText2"/>
            <w:tabs>
              <w:tab w:val="left" w:pos="2250"/>
            </w:tabs>
            <w:spacing w:line="480" w:lineRule="auto"/>
          </w:pPr>
        </w:pPrChange>
      </w:pPr>
      <w:ins w:id="747" w:author="Quantum Bass" w:date="2023-03-15T10:58:00Z">
        <w:r w:rsidRPr="00B07019">
          <w:rPr>
            <w:rFonts w:ascii="Fira Code" w:hAnsi="Fira Code" w:cs="Fira Code"/>
            <w:bCs/>
            <w:sz w:val="22"/>
            <w:szCs w:val="22"/>
          </w:rPr>
          <w:t>Plaintiff reasonably relied on Defendant Bank's representations regarding the status of the loan, unaware of the unauthorized second deed of trust and promissory note.</w:t>
        </w:r>
      </w:ins>
    </w:p>
    <w:p w14:paraId="1E2E1B3C" w14:textId="77777777" w:rsidR="00B07019" w:rsidRPr="00B07019" w:rsidRDefault="00B07019">
      <w:pPr>
        <w:pStyle w:val="BodyText2"/>
        <w:tabs>
          <w:tab w:val="left" w:pos="2250"/>
        </w:tabs>
        <w:spacing w:line="480" w:lineRule="auto"/>
        <w:ind w:firstLine="0"/>
        <w:rPr>
          <w:ins w:id="748" w:author="Quantum Bass" w:date="2023-03-15T10:58:00Z"/>
          <w:rFonts w:ascii="Fira Code" w:hAnsi="Fira Code" w:cs="Fira Code"/>
          <w:bCs/>
          <w:sz w:val="22"/>
          <w:szCs w:val="22"/>
        </w:rPr>
        <w:pPrChange w:id="749" w:author="Quantum Bass" w:date="2023-03-15T12:55:00Z">
          <w:pPr>
            <w:pStyle w:val="BodyText2"/>
            <w:tabs>
              <w:tab w:val="left" w:pos="2250"/>
            </w:tabs>
            <w:spacing w:line="480" w:lineRule="auto"/>
          </w:pPr>
        </w:pPrChange>
      </w:pPr>
    </w:p>
    <w:p w14:paraId="69D79DB8" w14:textId="77777777" w:rsidR="00B07019" w:rsidRPr="00B07019" w:rsidRDefault="00B07019">
      <w:pPr>
        <w:pStyle w:val="BodyText2"/>
        <w:tabs>
          <w:tab w:val="left" w:pos="2250"/>
        </w:tabs>
        <w:spacing w:line="480" w:lineRule="auto"/>
        <w:ind w:firstLine="0"/>
        <w:rPr>
          <w:ins w:id="750" w:author="Quantum Bass" w:date="2023-03-15T10:58:00Z"/>
          <w:rFonts w:ascii="Fira Code" w:hAnsi="Fira Code" w:cs="Fira Code"/>
          <w:bCs/>
          <w:sz w:val="22"/>
          <w:szCs w:val="22"/>
        </w:rPr>
        <w:pPrChange w:id="751" w:author="Quantum Bass" w:date="2023-03-15T12:55:00Z">
          <w:pPr>
            <w:pStyle w:val="BodyText2"/>
            <w:tabs>
              <w:tab w:val="left" w:pos="2250"/>
            </w:tabs>
            <w:spacing w:line="480" w:lineRule="auto"/>
          </w:pPr>
        </w:pPrChange>
      </w:pPr>
      <w:ins w:id="752" w:author="Quantum Bass" w:date="2023-03-15T10:58:00Z">
        <w:r w:rsidRPr="00B07019">
          <w:rPr>
            <w:rFonts w:ascii="Fira Code" w:hAnsi="Fira Code" w:cs="Fira Code"/>
            <w:bCs/>
            <w:sz w:val="22"/>
            <w:szCs w:val="22"/>
          </w:rPr>
          <w:t>As a direct and proximate result of Defendant Bank's negligent misrepresentation, Plaintiff has suffered damages in an amount to be proven at trial.</w:t>
        </w:r>
      </w:ins>
    </w:p>
    <w:p w14:paraId="0FCA7C48" w14:textId="77777777" w:rsidR="00B07019" w:rsidRPr="00B07019" w:rsidRDefault="00B07019">
      <w:pPr>
        <w:pStyle w:val="BodyText2"/>
        <w:tabs>
          <w:tab w:val="left" w:pos="2250"/>
        </w:tabs>
        <w:spacing w:line="480" w:lineRule="auto"/>
        <w:ind w:firstLine="0"/>
        <w:rPr>
          <w:ins w:id="753" w:author="Quantum Bass" w:date="2023-03-15T10:58:00Z"/>
          <w:rFonts w:ascii="Fira Code" w:hAnsi="Fira Code" w:cs="Fira Code"/>
          <w:bCs/>
          <w:sz w:val="22"/>
          <w:szCs w:val="22"/>
        </w:rPr>
        <w:pPrChange w:id="754" w:author="Quantum Bass" w:date="2023-03-15T12:54:00Z">
          <w:pPr>
            <w:pStyle w:val="BodyText2"/>
            <w:tabs>
              <w:tab w:val="left" w:pos="2250"/>
            </w:tabs>
            <w:spacing w:line="480" w:lineRule="auto"/>
          </w:pPr>
        </w:pPrChange>
      </w:pPr>
    </w:p>
    <w:p w14:paraId="268AD1DD" w14:textId="3E382CAB" w:rsidR="00B07019" w:rsidRPr="002A6836" w:rsidRDefault="0067358C">
      <w:pPr>
        <w:pStyle w:val="BodyText2"/>
        <w:tabs>
          <w:tab w:val="left" w:pos="2250"/>
        </w:tabs>
        <w:spacing w:line="480" w:lineRule="auto"/>
        <w:ind w:firstLine="0"/>
        <w:rPr>
          <w:ins w:id="755" w:author="Quantum Bass" w:date="2023-03-15T10:58:00Z"/>
          <w:rFonts w:ascii="Fira Code" w:hAnsi="Fira Code" w:cs="Fira Code"/>
          <w:b/>
          <w:sz w:val="22"/>
          <w:szCs w:val="22"/>
          <w:rPrChange w:id="756" w:author="Quantum Bass" w:date="2023-03-15T14:16:00Z">
            <w:rPr>
              <w:ins w:id="757" w:author="Quantum Bass" w:date="2023-03-15T10:58:00Z"/>
              <w:rFonts w:ascii="Fira Code" w:hAnsi="Fira Code" w:cs="Fira Code"/>
              <w:bCs/>
              <w:sz w:val="22"/>
              <w:szCs w:val="22"/>
            </w:rPr>
          </w:rPrChange>
        </w:rPr>
        <w:pPrChange w:id="758" w:author="Quantum Bass" w:date="2023-03-15T12:54:00Z">
          <w:pPr>
            <w:pStyle w:val="BodyText2"/>
            <w:tabs>
              <w:tab w:val="left" w:pos="2250"/>
            </w:tabs>
            <w:spacing w:line="480" w:lineRule="auto"/>
          </w:pPr>
        </w:pPrChange>
      </w:pPr>
      <w:ins w:id="759" w:author="Quantum Bass" w:date="2023-03-15T18:06:00Z">
        <w:r w:rsidRPr="00FC74AE">
          <w:rPr>
            <w:rFonts w:ascii="Fira Code" w:hAnsi="Fira Code" w:cs="Fira Code"/>
            <w:b/>
            <w:sz w:val="22"/>
            <w:szCs w:val="22"/>
          </w:rPr>
          <w:t xml:space="preserve">FOURTH </w:t>
        </w:r>
      </w:ins>
      <w:ins w:id="760" w:author="Quantum Bass" w:date="2023-03-15T10:58:00Z">
        <w:r w:rsidR="00B07019" w:rsidRPr="002A6836">
          <w:rPr>
            <w:rFonts w:ascii="Fira Code" w:hAnsi="Fira Code" w:cs="Fira Code"/>
            <w:b/>
            <w:sz w:val="22"/>
            <w:szCs w:val="22"/>
            <w:rPrChange w:id="761" w:author="Quantum Bass" w:date="2023-03-15T14:16:00Z">
              <w:rPr>
                <w:rFonts w:ascii="Fira Code" w:hAnsi="Fira Code" w:cs="Fira Code"/>
                <w:bCs/>
                <w:sz w:val="22"/>
                <w:szCs w:val="22"/>
              </w:rPr>
            </w:rPrChange>
          </w:rPr>
          <w:t>CAUSE OF ACTION</w:t>
        </w:r>
      </w:ins>
      <w:ins w:id="762" w:author="Quantum Bass" w:date="2023-03-15T13:05:00Z">
        <w:r w:rsidR="00B642DB" w:rsidRPr="002A6836">
          <w:rPr>
            <w:rFonts w:ascii="Fira Code" w:hAnsi="Fira Code" w:cs="Fira Code"/>
            <w:b/>
            <w:sz w:val="22"/>
            <w:szCs w:val="22"/>
            <w:rPrChange w:id="763" w:author="Quantum Bass" w:date="2023-03-15T14:16:00Z">
              <w:rPr>
                <w:rFonts w:ascii="Fira Code" w:hAnsi="Fira Code" w:cs="Fira Code"/>
                <w:bCs/>
                <w:sz w:val="22"/>
                <w:szCs w:val="22"/>
              </w:rPr>
            </w:rPrChange>
          </w:rPr>
          <w:t xml:space="preserve"> </w:t>
        </w:r>
      </w:ins>
      <w:ins w:id="764" w:author="Quantum Bass" w:date="2023-03-15T10:58:00Z">
        <w:r w:rsidR="00B07019" w:rsidRPr="002A6836">
          <w:rPr>
            <w:rFonts w:ascii="Fira Code" w:hAnsi="Fira Code" w:cs="Fira Code"/>
            <w:b/>
            <w:sz w:val="22"/>
            <w:szCs w:val="22"/>
            <w:rPrChange w:id="765" w:author="Quantum Bass" w:date="2023-03-15T14:16:00Z">
              <w:rPr>
                <w:rFonts w:ascii="Fira Code" w:hAnsi="Fira Code" w:cs="Fira Code"/>
                <w:bCs/>
                <w:sz w:val="22"/>
                <w:szCs w:val="22"/>
              </w:rPr>
            </w:rPrChange>
          </w:rPr>
          <w:t>(Breach of Contract)</w:t>
        </w:r>
      </w:ins>
    </w:p>
    <w:p w14:paraId="36A1D40B" w14:textId="77777777" w:rsidR="00B07019" w:rsidRPr="00B07019" w:rsidRDefault="00B07019">
      <w:pPr>
        <w:pStyle w:val="BodyText2"/>
        <w:tabs>
          <w:tab w:val="left" w:pos="2250"/>
        </w:tabs>
        <w:spacing w:line="480" w:lineRule="auto"/>
        <w:ind w:firstLine="0"/>
        <w:rPr>
          <w:ins w:id="766" w:author="Quantum Bass" w:date="2023-03-15T10:58:00Z"/>
          <w:rFonts w:ascii="Fira Code" w:hAnsi="Fira Code" w:cs="Fira Code"/>
          <w:bCs/>
          <w:sz w:val="22"/>
          <w:szCs w:val="22"/>
        </w:rPr>
        <w:pPrChange w:id="767" w:author="Quantum Bass" w:date="2023-03-15T12:54:00Z">
          <w:pPr>
            <w:pStyle w:val="BodyText2"/>
            <w:tabs>
              <w:tab w:val="left" w:pos="2250"/>
            </w:tabs>
            <w:spacing w:line="480" w:lineRule="auto"/>
          </w:pPr>
        </w:pPrChange>
      </w:pPr>
      <w:ins w:id="768" w:author="Quantum Bass" w:date="2023-03-15T10:58:00Z">
        <w:r w:rsidRPr="00B07019">
          <w:rPr>
            <w:rFonts w:ascii="Fira Code" w:hAnsi="Fira Code" w:cs="Fira Code"/>
            <w:bCs/>
            <w:sz w:val="22"/>
            <w:szCs w:val="22"/>
          </w:rPr>
          <w:t>Plaintiff hereby incorporates by reference the allegations contained in paragraphs 1 through 19, as though fully set forth herein.</w:t>
        </w:r>
      </w:ins>
    </w:p>
    <w:p w14:paraId="79506BC8" w14:textId="77777777" w:rsidR="00B07019" w:rsidRPr="00B07019" w:rsidRDefault="00B07019">
      <w:pPr>
        <w:pStyle w:val="BodyText2"/>
        <w:tabs>
          <w:tab w:val="left" w:pos="2250"/>
        </w:tabs>
        <w:spacing w:line="480" w:lineRule="auto"/>
        <w:ind w:firstLine="0"/>
        <w:rPr>
          <w:ins w:id="769" w:author="Quantum Bass" w:date="2023-03-15T10:58:00Z"/>
          <w:rFonts w:ascii="Fira Code" w:hAnsi="Fira Code" w:cs="Fira Code"/>
          <w:bCs/>
          <w:sz w:val="22"/>
          <w:szCs w:val="22"/>
        </w:rPr>
        <w:pPrChange w:id="770" w:author="Quantum Bass" w:date="2023-03-15T12:54:00Z">
          <w:pPr>
            <w:pStyle w:val="BodyText2"/>
            <w:tabs>
              <w:tab w:val="left" w:pos="2250"/>
            </w:tabs>
            <w:spacing w:line="480" w:lineRule="auto"/>
          </w:pPr>
        </w:pPrChange>
      </w:pPr>
    </w:p>
    <w:p w14:paraId="1D43C3EE" w14:textId="77777777" w:rsidR="00B07019" w:rsidRPr="00B07019" w:rsidRDefault="00B07019">
      <w:pPr>
        <w:pStyle w:val="BodyText2"/>
        <w:tabs>
          <w:tab w:val="left" w:pos="2250"/>
        </w:tabs>
        <w:spacing w:line="480" w:lineRule="auto"/>
        <w:ind w:firstLine="0"/>
        <w:rPr>
          <w:ins w:id="771" w:author="Quantum Bass" w:date="2023-03-15T10:58:00Z"/>
          <w:rFonts w:ascii="Fira Code" w:hAnsi="Fira Code" w:cs="Fira Code"/>
          <w:bCs/>
          <w:sz w:val="22"/>
          <w:szCs w:val="22"/>
        </w:rPr>
        <w:pPrChange w:id="772" w:author="Quantum Bass" w:date="2023-03-15T12:54:00Z">
          <w:pPr>
            <w:pStyle w:val="BodyText2"/>
            <w:tabs>
              <w:tab w:val="left" w:pos="2250"/>
            </w:tabs>
            <w:spacing w:line="480" w:lineRule="auto"/>
          </w:pPr>
        </w:pPrChange>
      </w:pPr>
      <w:ins w:id="773" w:author="Quantum Bass" w:date="2023-03-15T10:58:00Z">
        <w:r w:rsidRPr="00B07019">
          <w:rPr>
            <w:rFonts w:ascii="Fira Code" w:hAnsi="Fira Code" w:cs="Fira Code"/>
            <w:bCs/>
            <w:sz w:val="22"/>
            <w:szCs w:val="22"/>
          </w:rPr>
          <w:lastRenderedPageBreak/>
          <w:t>A valid and enforceable contract existed between Plaintiff and Original Bank, which was transferred to Defendant Bank upon the purchase of the loan.</w:t>
        </w:r>
      </w:ins>
    </w:p>
    <w:p w14:paraId="4BC04712" w14:textId="77777777" w:rsidR="00B07019" w:rsidRPr="00B07019" w:rsidRDefault="00B07019">
      <w:pPr>
        <w:pStyle w:val="BodyText2"/>
        <w:tabs>
          <w:tab w:val="left" w:pos="2250"/>
        </w:tabs>
        <w:spacing w:line="480" w:lineRule="auto"/>
        <w:ind w:firstLine="0"/>
        <w:rPr>
          <w:ins w:id="774" w:author="Quantum Bass" w:date="2023-03-15T10:58:00Z"/>
          <w:rFonts w:ascii="Fira Code" w:hAnsi="Fira Code" w:cs="Fira Code"/>
          <w:bCs/>
          <w:sz w:val="22"/>
          <w:szCs w:val="22"/>
        </w:rPr>
        <w:pPrChange w:id="775" w:author="Quantum Bass" w:date="2023-03-15T12:54:00Z">
          <w:pPr>
            <w:pStyle w:val="BodyText2"/>
            <w:tabs>
              <w:tab w:val="left" w:pos="2250"/>
            </w:tabs>
            <w:spacing w:line="480" w:lineRule="auto"/>
          </w:pPr>
        </w:pPrChange>
      </w:pPr>
    </w:p>
    <w:p w14:paraId="2A734D90" w14:textId="77777777" w:rsidR="00B07019" w:rsidRPr="00B07019" w:rsidRDefault="00B07019">
      <w:pPr>
        <w:pStyle w:val="BodyText2"/>
        <w:tabs>
          <w:tab w:val="left" w:pos="2250"/>
        </w:tabs>
        <w:spacing w:line="480" w:lineRule="auto"/>
        <w:ind w:firstLine="0"/>
        <w:rPr>
          <w:ins w:id="776" w:author="Quantum Bass" w:date="2023-03-15T10:58:00Z"/>
          <w:rFonts w:ascii="Fira Code" w:hAnsi="Fira Code" w:cs="Fira Code"/>
          <w:bCs/>
          <w:sz w:val="22"/>
          <w:szCs w:val="22"/>
        </w:rPr>
        <w:pPrChange w:id="777" w:author="Quantum Bass" w:date="2023-03-15T12:54:00Z">
          <w:pPr>
            <w:pStyle w:val="BodyText2"/>
            <w:tabs>
              <w:tab w:val="left" w:pos="2250"/>
            </w:tabs>
            <w:spacing w:line="480" w:lineRule="auto"/>
          </w:pPr>
        </w:pPrChange>
      </w:pPr>
      <w:ins w:id="778" w:author="Quantum Bass" w:date="2023-03-15T10:58:00Z">
        <w:r w:rsidRPr="00B07019">
          <w:rPr>
            <w:rFonts w:ascii="Fira Code" w:hAnsi="Fira Code" w:cs="Fira Code"/>
            <w:bCs/>
            <w:sz w:val="22"/>
            <w:szCs w:val="22"/>
          </w:rPr>
          <w:t>Defendant Bank breached the terms of the contract by creating a second deed of trust and promissory note, without the knowledge or consent of Plaintiff, and without performing the proper assignment process.</w:t>
        </w:r>
      </w:ins>
    </w:p>
    <w:p w14:paraId="247366DB" w14:textId="77777777" w:rsidR="00B07019" w:rsidRPr="00B07019" w:rsidRDefault="00B07019">
      <w:pPr>
        <w:pStyle w:val="BodyText2"/>
        <w:tabs>
          <w:tab w:val="left" w:pos="2250"/>
        </w:tabs>
        <w:spacing w:line="480" w:lineRule="auto"/>
        <w:ind w:firstLine="0"/>
        <w:rPr>
          <w:ins w:id="779" w:author="Quantum Bass" w:date="2023-03-15T10:58:00Z"/>
          <w:rFonts w:ascii="Fira Code" w:hAnsi="Fira Code" w:cs="Fira Code"/>
          <w:bCs/>
          <w:sz w:val="22"/>
          <w:szCs w:val="22"/>
        </w:rPr>
        <w:pPrChange w:id="780" w:author="Quantum Bass" w:date="2023-03-15T12:54:00Z">
          <w:pPr>
            <w:pStyle w:val="BodyText2"/>
            <w:tabs>
              <w:tab w:val="left" w:pos="2250"/>
            </w:tabs>
            <w:spacing w:line="480" w:lineRule="auto"/>
          </w:pPr>
        </w:pPrChange>
      </w:pPr>
    </w:p>
    <w:p w14:paraId="4EC30CDD" w14:textId="7A3D955B" w:rsidR="00B07019" w:rsidRDefault="00B07019" w:rsidP="00B07019">
      <w:pPr>
        <w:pStyle w:val="BodyText2"/>
        <w:tabs>
          <w:tab w:val="left" w:pos="2250"/>
        </w:tabs>
        <w:spacing w:line="480" w:lineRule="auto"/>
        <w:ind w:firstLine="0"/>
        <w:rPr>
          <w:ins w:id="781" w:author="Quantum Bass" w:date="2023-03-15T10:58:00Z"/>
          <w:rFonts w:ascii="Fira Code" w:hAnsi="Fira Code" w:cs="Fira Code"/>
          <w:bCs/>
          <w:sz w:val="22"/>
          <w:szCs w:val="22"/>
        </w:rPr>
      </w:pPr>
      <w:ins w:id="782" w:author="Quantum Bass" w:date="2023-03-15T10:58:00Z">
        <w:r w:rsidRPr="00B07019">
          <w:rPr>
            <w:rFonts w:ascii="Fira Code" w:hAnsi="Fira Code" w:cs="Fira Code"/>
            <w:bCs/>
            <w:sz w:val="22"/>
            <w:szCs w:val="22"/>
          </w:rPr>
          <w:t>As a direct and proximate result of Defendant Bank's breach of contract, Plaintiff has suffered damages in an amount to be proven at trial.</w:t>
        </w:r>
      </w:ins>
    </w:p>
    <w:p w14:paraId="1B530DE0" w14:textId="77777777" w:rsidR="00B07019" w:rsidRDefault="00B07019" w:rsidP="00277064">
      <w:pPr>
        <w:pStyle w:val="BodyText2"/>
        <w:tabs>
          <w:tab w:val="left" w:pos="2250"/>
        </w:tabs>
        <w:spacing w:line="480" w:lineRule="auto"/>
        <w:ind w:firstLine="0"/>
        <w:rPr>
          <w:ins w:id="783" w:author="Quantum Bass" w:date="2023-03-15T10:57:00Z"/>
          <w:rFonts w:ascii="Fira Code" w:hAnsi="Fira Code" w:cs="Fira Code"/>
          <w:bCs/>
          <w:sz w:val="22"/>
          <w:szCs w:val="22"/>
        </w:rPr>
      </w:pPr>
    </w:p>
    <w:p w14:paraId="2C7F8B20" w14:textId="77777777" w:rsidR="00560F7D" w:rsidRDefault="00560F7D" w:rsidP="00277064">
      <w:pPr>
        <w:pStyle w:val="BodyText2"/>
        <w:tabs>
          <w:tab w:val="left" w:pos="2250"/>
        </w:tabs>
        <w:spacing w:line="480" w:lineRule="auto"/>
        <w:ind w:firstLine="0"/>
        <w:rPr>
          <w:ins w:id="784" w:author="Quantum Bass" w:date="2023-03-15T10:57:00Z"/>
          <w:rFonts w:ascii="Fira Code" w:hAnsi="Fira Code" w:cs="Fira Code"/>
          <w:bCs/>
          <w:sz w:val="22"/>
          <w:szCs w:val="22"/>
        </w:rPr>
      </w:pPr>
    </w:p>
    <w:p w14:paraId="1A174FD6" w14:textId="6B451BB0" w:rsidR="00560F7D" w:rsidRPr="002A6836" w:rsidRDefault="0067358C">
      <w:pPr>
        <w:pStyle w:val="BodyText2"/>
        <w:tabs>
          <w:tab w:val="left" w:pos="2250"/>
        </w:tabs>
        <w:spacing w:line="480" w:lineRule="auto"/>
        <w:ind w:firstLine="0"/>
        <w:rPr>
          <w:ins w:id="785" w:author="Quantum Bass" w:date="2023-03-15T10:57:00Z"/>
          <w:rFonts w:ascii="Fira Code" w:hAnsi="Fira Code" w:cs="Fira Code"/>
          <w:b/>
          <w:sz w:val="22"/>
          <w:szCs w:val="22"/>
          <w:rPrChange w:id="786" w:author="Quantum Bass" w:date="2023-03-15T14:16:00Z">
            <w:rPr>
              <w:ins w:id="787" w:author="Quantum Bass" w:date="2023-03-15T10:57:00Z"/>
              <w:rFonts w:ascii="Fira Code" w:hAnsi="Fira Code" w:cs="Fira Code"/>
              <w:bCs/>
              <w:sz w:val="22"/>
              <w:szCs w:val="22"/>
            </w:rPr>
          </w:rPrChange>
        </w:rPr>
        <w:pPrChange w:id="788" w:author="Quantum Bass" w:date="2023-03-15T12:54:00Z">
          <w:pPr>
            <w:pStyle w:val="BodyText2"/>
            <w:tabs>
              <w:tab w:val="left" w:pos="2250"/>
            </w:tabs>
            <w:spacing w:line="480" w:lineRule="auto"/>
          </w:pPr>
        </w:pPrChange>
      </w:pPr>
      <w:ins w:id="789" w:author="Quantum Bass" w:date="2023-03-15T18:06:00Z">
        <w:r w:rsidRPr="00FC74AE">
          <w:rPr>
            <w:rFonts w:ascii="Fira Code" w:hAnsi="Fira Code" w:cs="Fira Code"/>
            <w:b/>
            <w:sz w:val="22"/>
            <w:szCs w:val="22"/>
          </w:rPr>
          <w:t xml:space="preserve">FIFTH </w:t>
        </w:r>
      </w:ins>
      <w:ins w:id="790" w:author="Quantum Bass" w:date="2023-03-15T10:57:00Z">
        <w:r w:rsidR="00560F7D" w:rsidRPr="002A6836">
          <w:rPr>
            <w:rFonts w:ascii="Fira Code" w:hAnsi="Fira Code" w:cs="Fira Code"/>
            <w:b/>
            <w:sz w:val="22"/>
            <w:szCs w:val="22"/>
            <w:rPrChange w:id="791" w:author="Quantum Bass" w:date="2023-03-15T14:16:00Z">
              <w:rPr>
                <w:rFonts w:ascii="Fira Code" w:hAnsi="Fira Code" w:cs="Fira Code"/>
                <w:bCs/>
                <w:sz w:val="22"/>
                <w:szCs w:val="22"/>
              </w:rPr>
            </w:rPrChange>
          </w:rPr>
          <w:t>CAUSE OF ACTION</w:t>
        </w:r>
      </w:ins>
      <w:ins w:id="792" w:author="Quantum Bass" w:date="2023-03-15T13:05:00Z">
        <w:r w:rsidR="00B642DB" w:rsidRPr="002A6836">
          <w:rPr>
            <w:rFonts w:ascii="Fira Code" w:hAnsi="Fira Code" w:cs="Fira Code"/>
            <w:b/>
            <w:sz w:val="22"/>
            <w:szCs w:val="22"/>
            <w:rPrChange w:id="793" w:author="Quantum Bass" w:date="2023-03-15T14:16:00Z">
              <w:rPr>
                <w:rFonts w:ascii="Fira Code" w:hAnsi="Fira Code" w:cs="Fira Code"/>
                <w:bCs/>
                <w:sz w:val="22"/>
                <w:szCs w:val="22"/>
              </w:rPr>
            </w:rPrChange>
          </w:rPr>
          <w:t xml:space="preserve"> </w:t>
        </w:r>
      </w:ins>
      <w:ins w:id="794" w:author="Quantum Bass" w:date="2023-03-15T10:57:00Z">
        <w:r w:rsidR="00560F7D" w:rsidRPr="002A6836">
          <w:rPr>
            <w:rFonts w:ascii="Fira Code" w:hAnsi="Fira Code" w:cs="Fira Code"/>
            <w:b/>
            <w:sz w:val="22"/>
            <w:szCs w:val="22"/>
            <w:rPrChange w:id="795" w:author="Quantum Bass" w:date="2023-03-15T14:16:00Z">
              <w:rPr>
                <w:rFonts w:ascii="Fira Code" w:hAnsi="Fira Code" w:cs="Fira Code"/>
                <w:bCs/>
                <w:sz w:val="22"/>
                <w:szCs w:val="22"/>
              </w:rPr>
            </w:rPrChange>
          </w:rPr>
          <w:t>(Unjust Enrichment)</w:t>
        </w:r>
      </w:ins>
    </w:p>
    <w:p w14:paraId="41EC1161" w14:textId="77777777" w:rsidR="00560F7D" w:rsidRPr="00560F7D" w:rsidRDefault="00560F7D">
      <w:pPr>
        <w:pStyle w:val="BodyText2"/>
        <w:tabs>
          <w:tab w:val="left" w:pos="2250"/>
        </w:tabs>
        <w:spacing w:line="480" w:lineRule="auto"/>
        <w:ind w:firstLine="0"/>
        <w:rPr>
          <w:ins w:id="796" w:author="Quantum Bass" w:date="2023-03-15T10:57:00Z"/>
          <w:rFonts w:ascii="Fira Code" w:hAnsi="Fira Code" w:cs="Fira Code"/>
          <w:bCs/>
          <w:sz w:val="22"/>
          <w:szCs w:val="22"/>
        </w:rPr>
        <w:pPrChange w:id="797" w:author="Quantum Bass" w:date="2023-03-15T12:54:00Z">
          <w:pPr>
            <w:pStyle w:val="BodyText2"/>
            <w:tabs>
              <w:tab w:val="left" w:pos="2250"/>
            </w:tabs>
            <w:spacing w:line="480" w:lineRule="auto"/>
          </w:pPr>
        </w:pPrChange>
      </w:pPr>
      <w:ins w:id="798" w:author="Quantum Bass" w:date="2023-03-15T10:57:00Z">
        <w:r w:rsidRPr="00560F7D">
          <w:rPr>
            <w:rFonts w:ascii="Fira Code" w:hAnsi="Fira Code" w:cs="Fira Code"/>
            <w:bCs/>
            <w:sz w:val="22"/>
            <w:szCs w:val="22"/>
          </w:rPr>
          <w:t>Plaintiff hereby incorporates by reference the allegations contained in paragraphs 1 through 15, as though fully set forth herein.</w:t>
        </w:r>
      </w:ins>
    </w:p>
    <w:p w14:paraId="186387B0" w14:textId="77777777" w:rsidR="00560F7D" w:rsidRPr="00560F7D" w:rsidRDefault="00560F7D">
      <w:pPr>
        <w:pStyle w:val="BodyText2"/>
        <w:tabs>
          <w:tab w:val="left" w:pos="2250"/>
        </w:tabs>
        <w:spacing w:line="480" w:lineRule="auto"/>
        <w:ind w:firstLine="0"/>
        <w:rPr>
          <w:ins w:id="799" w:author="Quantum Bass" w:date="2023-03-15T10:57:00Z"/>
          <w:rFonts w:ascii="Fira Code" w:hAnsi="Fira Code" w:cs="Fira Code"/>
          <w:bCs/>
          <w:sz w:val="22"/>
          <w:szCs w:val="22"/>
        </w:rPr>
        <w:pPrChange w:id="800" w:author="Quantum Bass" w:date="2023-03-15T12:54:00Z">
          <w:pPr>
            <w:pStyle w:val="BodyText2"/>
            <w:tabs>
              <w:tab w:val="left" w:pos="2250"/>
            </w:tabs>
            <w:spacing w:line="480" w:lineRule="auto"/>
          </w:pPr>
        </w:pPrChange>
      </w:pPr>
    </w:p>
    <w:p w14:paraId="3D592F6C" w14:textId="77777777" w:rsidR="00560F7D" w:rsidRPr="00560F7D" w:rsidRDefault="00560F7D">
      <w:pPr>
        <w:pStyle w:val="BodyText2"/>
        <w:tabs>
          <w:tab w:val="left" w:pos="2250"/>
        </w:tabs>
        <w:spacing w:line="480" w:lineRule="auto"/>
        <w:ind w:firstLine="0"/>
        <w:rPr>
          <w:ins w:id="801" w:author="Quantum Bass" w:date="2023-03-15T10:57:00Z"/>
          <w:rFonts w:ascii="Fira Code" w:hAnsi="Fira Code" w:cs="Fira Code"/>
          <w:bCs/>
          <w:sz w:val="22"/>
          <w:szCs w:val="22"/>
        </w:rPr>
        <w:pPrChange w:id="802" w:author="Quantum Bass" w:date="2023-03-15T12:54:00Z">
          <w:pPr>
            <w:pStyle w:val="BodyText2"/>
            <w:tabs>
              <w:tab w:val="left" w:pos="2250"/>
            </w:tabs>
            <w:spacing w:line="480" w:lineRule="auto"/>
          </w:pPr>
        </w:pPrChange>
      </w:pPr>
      <w:ins w:id="803" w:author="Quantum Bass" w:date="2023-03-15T10:57:00Z">
        <w:r w:rsidRPr="00560F7D">
          <w:rPr>
            <w:rFonts w:ascii="Fira Code" w:hAnsi="Fira Code" w:cs="Fira Code"/>
            <w:bCs/>
            <w:sz w:val="22"/>
            <w:szCs w:val="22"/>
          </w:rPr>
          <w:t>As a result of Defendant Bank's unauthorized creation of the second deed of trust and promissory note, and subsequent actions, Defendant Bank has been unjustly enriched at the expense of Plaintiff.</w:t>
        </w:r>
      </w:ins>
    </w:p>
    <w:p w14:paraId="217D1CD3" w14:textId="77777777" w:rsidR="00560F7D" w:rsidRPr="00560F7D" w:rsidRDefault="00560F7D">
      <w:pPr>
        <w:pStyle w:val="BodyText2"/>
        <w:tabs>
          <w:tab w:val="left" w:pos="2250"/>
        </w:tabs>
        <w:spacing w:line="480" w:lineRule="auto"/>
        <w:ind w:firstLine="0"/>
        <w:rPr>
          <w:ins w:id="804" w:author="Quantum Bass" w:date="2023-03-15T10:57:00Z"/>
          <w:rFonts w:ascii="Fira Code" w:hAnsi="Fira Code" w:cs="Fira Code"/>
          <w:bCs/>
          <w:sz w:val="22"/>
          <w:szCs w:val="22"/>
        </w:rPr>
        <w:pPrChange w:id="805" w:author="Quantum Bass" w:date="2023-03-15T12:54:00Z">
          <w:pPr>
            <w:pStyle w:val="BodyText2"/>
            <w:tabs>
              <w:tab w:val="left" w:pos="2250"/>
            </w:tabs>
            <w:spacing w:line="480" w:lineRule="auto"/>
          </w:pPr>
        </w:pPrChange>
      </w:pPr>
    </w:p>
    <w:p w14:paraId="57C79548" w14:textId="77777777" w:rsidR="00560F7D" w:rsidRPr="00560F7D" w:rsidRDefault="00560F7D">
      <w:pPr>
        <w:pStyle w:val="BodyText2"/>
        <w:tabs>
          <w:tab w:val="left" w:pos="2250"/>
        </w:tabs>
        <w:spacing w:line="480" w:lineRule="auto"/>
        <w:ind w:firstLine="0"/>
        <w:rPr>
          <w:ins w:id="806" w:author="Quantum Bass" w:date="2023-03-15T10:57:00Z"/>
          <w:rFonts w:ascii="Fira Code" w:hAnsi="Fira Code" w:cs="Fira Code"/>
          <w:bCs/>
          <w:sz w:val="22"/>
          <w:szCs w:val="22"/>
        </w:rPr>
        <w:pPrChange w:id="807" w:author="Quantum Bass" w:date="2023-03-15T12:54:00Z">
          <w:pPr>
            <w:pStyle w:val="BodyText2"/>
            <w:tabs>
              <w:tab w:val="left" w:pos="2250"/>
            </w:tabs>
            <w:spacing w:line="480" w:lineRule="auto"/>
          </w:pPr>
        </w:pPrChange>
      </w:pPr>
      <w:ins w:id="808" w:author="Quantum Bass" w:date="2023-03-15T10:57:00Z">
        <w:r w:rsidRPr="00560F7D">
          <w:rPr>
            <w:rFonts w:ascii="Fira Code" w:hAnsi="Fira Code" w:cs="Fira Code"/>
            <w:bCs/>
            <w:sz w:val="22"/>
            <w:szCs w:val="22"/>
          </w:rPr>
          <w:t>Plaintiff has conferred a benefit upon Defendant Bank by paying additional interest and fees on the second loan, as well as suffering damage to his/her credit and emotional distress.</w:t>
        </w:r>
      </w:ins>
    </w:p>
    <w:p w14:paraId="1EB6C1B3" w14:textId="77777777" w:rsidR="00560F7D" w:rsidRPr="00560F7D" w:rsidRDefault="00560F7D">
      <w:pPr>
        <w:pStyle w:val="BodyText2"/>
        <w:tabs>
          <w:tab w:val="left" w:pos="2250"/>
        </w:tabs>
        <w:spacing w:line="480" w:lineRule="auto"/>
        <w:ind w:firstLine="0"/>
        <w:rPr>
          <w:ins w:id="809" w:author="Quantum Bass" w:date="2023-03-15T10:57:00Z"/>
          <w:rFonts w:ascii="Fira Code" w:hAnsi="Fira Code" w:cs="Fira Code"/>
          <w:bCs/>
          <w:sz w:val="22"/>
          <w:szCs w:val="22"/>
        </w:rPr>
        <w:pPrChange w:id="810" w:author="Quantum Bass" w:date="2023-03-15T12:54:00Z">
          <w:pPr>
            <w:pStyle w:val="BodyText2"/>
            <w:tabs>
              <w:tab w:val="left" w:pos="2250"/>
            </w:tabs>
            <w:spacing w:line="480" w:lineRule="auto"/>
          </w:pPr>
        </w:pPrChange>
      </w:pPr>
    </w:p>
    <w:p w14:paraId="6431C1FF" w14:textId="77777777" w:rsidR="00560F7D" w:rsidRPr="00560F7D" w:rsidRDefault="00560F7D">
      <w:pPr>
        <w:pStyle w:val="BodyText2"/>
        <w:tabs>
          <w:tab w:val="left" w:pos="2250"/>
        </w:tabs>
        <w:spacing w:line="480" w:lineRule="auto"/>
        <w:ind w:firstLine="0"/>
        <w:rPr>
          <w:ins w:id="811" w:author="Quantum Bass" w:date="2023-03-15T10:57:00Z"/>
          <w:rFonts w:ascii="Fira Code" w:hAnsi="Fira Code" w:cs="Fira Code"/>
          <w:bCs/>
          <w:sz w:val="22"/>
          <w:szCs w:val="22"/>
        </w:rPr>
        <w:pPrChange w:id="812" w:author="Quantum Bass" w:date="2023-03-15T12:54:00Z">
          <w:pPr>
            <w:pStyle w:val="BodyText2"/>
            <w:tabs>
              <w:tab w:val="left" w:pos="2250"/>
            </w:tabs>
            <w:spacing w:line="480" w:lineRule="auto"/>
          </w:pPr>
        </w:pPrChange>
      </w:pPr>
      <w:ins w:id="813" w:author="Quantum Bass" w:date="2023-03-15T10:57:00Z">
        <w:r w:rsidRPr="00560F7D">
          <w:rPr>
            <w:rFonts w:ascii="Fira Code" w:hAnsi="Fira Code" w:cs="Fira Code"/>
            <w:bCs/>
            <w:sz w:val="22"/>
            <w:szCs w:val="22"/>
          </w:rPr>
          <w:t>Defendant Bank has knowingly and willingly accepted and retained this benefit under circumstances that make it inequitable for Defendant Bank to retain the benefit without compensating Plaintiff.</w:t>
        </w:r>
      </w:ins>
    </w:p>
    <w:p w14:paraId="63EC48E6" w14:textId="77777777" w:rsidR="00560F7D" w:rsidRPr="00560F7D" w:rsidRDefault="00560F7D">
      <w:pPr>
        <w:pStyle w:val="BodyText2"/>
        <w:tabs>
          <w:tab w:val="left" w:pos="2250"/>
        </w:tabs>
        <w:spacing w:line="480" w:lineRule="auto"/>
        <w:ind w:firstLine="0"/>
        <w:rPr>
          <w:ins w:id="814" w:author="Quantum Bass" w:date="2023-03-15T10:57:00Z"/>
          <w:rFonts w:ascii="Fira Code" w:hAnsi="Fira Code" w:cs="Fira Code"/>
          <w:bCs/>
          <w:sz w:val="22"/>
          <w:szCs w:val="22"/>
        </w:rPr>
        <w:pPrChange w:id="815" w:author="Quantum Bass" w:date="2023-03-15T12:54:00Z">
          <w:pPr>
            <w:pStyle w:val="BodyText2"/>
            <w:tabs>
              <w:tab w:val="left" w:pos="2250"/>
            </w:tabs>
            <w:spacing w:line="480" w:lineRule="auto"/>
          </w:pPr>
        </w:pPrChange>
      </w:pPr>
    </w:p>
    <w:p w14:paraId="7AEBFFEA" w14:textId="7AB583A8" w:rsidR="00560F7D" w:rsidRDefault="00560F7D" w:rsidP="00560F7D">
      <w:pPr>
        <w:pStyle w:val="BodyText2"/>
        <w:tabs>
          <w:tab w:val="left" w:pos="2250"/>
        </w:tabs>
        <w:spacing w:line="480" w:lineRule="auto"/>
        <w:ind w:firstLine="0"/>
        <w:rPr>
          <w:ins w:id="816" w:author="Quantum Bass" w:date="2023-03-15T10:57:00Z"/>
          <w:rFonts w:ascii="Fira Code" w:hAnsi="Fira Code" w:cs="Fira Code"/>
          <w:bCs/>
          <w:sz w:val="22"/>
          <w:szCs w:val="22"/>
        </w:rPr>
      </w:pPr>
      <w:ins w:id="817" w:author="Quantum Bass" w:date="2023-03-15T10:57:00Z">
        <w:r w:rsidRPr="00560F7D">
          <w:rPr>
            <w:rFonts w:ascii="Fira Code" w:hAnsi="Fira Code" w:cs="Fira Code"/>
            <w:bCs/>
            <w:sz w:val="22"/>
            <w:szCs w:val="22"/>
          </w:rPr>
          <w:t xml:space="preserve">As a direct and proximate result of Defendant Bank's unjust enrichment, Plaintiff has suffered damages in an amount to be proven </w:t>
        </w:r>
        <w:proofErr w:type="gramStart"/>
        <w:r w:rsidRPr="00560F7D">
          <w:rPr>
            <w:rFonts w:ascii="Fira Code" w:hAnsi="Fira Code" w:cs="Fira Code"/>
            <w:bCs/>
            <w:sz w:val="22"/>
            <w:szCs w:val="22"/>
          </w:rPr>
          <w:t>at</w:t>
        </w:r>
        <w:proofErr w:type="gramEnd"/>
        <w:r w:rsidRPr="00560F7D">
          <w:rPr>
            <w:rFonts w:ascii="Fira Code" w:hAnsi="Fira Code" w:cs="Fira Code"/>
            <w:bCs/>
            <w:sz w:val="22"/>
            <w:szCs w:val="22"/>
          </w:rPr>
          <w:t xml:space="preserve"> trial.</w:t>
        </w:r>
      </w:ins>
    </w:p>
    <w:p w14:paraId="36011EB7" w14:textId="77777777" w:rsidR="00560F7D" w:rsidRDefault="00560F7D" w:rsidP="00277064">
      <w:pPr>
        <w:pStyle w:val="BodyText2"/>
        <w:tabs>
          <w:tab w:val="left" w:pos="2250"/>
        </w:tabs>
        <w:spacing w:line="480" w:lineRule="auto"/>
        <w:ind w:firstLine="0"/>
        <w:rPr>
          <w:ins w:id="818" w:author="Quantum Bass" w:date="2023-03-15T10:57:00Z"/>
          <w:rFonts w:ascii="Fira Code" w:hAnsi="Fira Code" w:cs="Fira Code"/>
          <w:bCs/>
          <w:sz w:val="22"/>
          <w:szCs w:val="22"/>
        </w:rPr>
      </w:pPr>
    </w:p>
    <w:p w14:paraId="625FB1F2" w14:textId="507DD411" w:rsidR="000C4A3C" w:rsidRPr="002A6836" w:rsidRDefault="0067358C">
      <w:pPr>
        <w:pStyle w:val="BodyText2"/>
        <w:tabs>
          <w:tab w:val="left" w:pos="2250"/>
        </w:tabs>
        <w:spacing w:line="480" w:lineRule="auto"/>
        <w:ind w:firstLine="0"/>
        <w:rPr>
          <w:ins w:id="819" w:author="Quantum Bass" w:date="2023-03-15T10:57:00Z"/>
          <w:rFonts w:ascii="Fira Code" w:hAnsi="Fira Code" w:cs="Fira Code"/>
          <w:b/>
          <w:sz w:val="22"/>
          <w:szCs w:val="22"/>
          <w:rPrChange w:id="820" w:author="Quantum Bass" w:date="2023-03-15T14:16:00Z">
            <w:rPr>
              <w:ins w:id="821" w:author="Quantum Bass" w:date="2023-03-15T10:57:00Z"/>
              <w:rFonts w:ascii="Fira Code" w:hAnsi="Fira Code" w:cs="Fira Code"/>
              <w:bCs/>
              <w:sz w:val="22"/>
              <w:szCs w:val="22"/>
            </w:rPr>
          </w:rPrChange>
        </w:rPr>
        <w:pPrChange w:id="822" w:author="Quantum Bass" w:date="2023-03-15T12:54:00Z">
          <w:pPr>
            <w:pStyle w:val="BodyText2"/>
            <w:tabs>
              <w:tab w:val="left" w:pos="2250"/>
            </w:tabs>
            <w:spacing w:line="480" w:lineRule="auto"/>
          </w:pPr>
        </w:pPrChange>
      </w:pPr>
      <w:ins w:id="823" w:author="Quantum Bass" w:date="2023-03-15T18:07:00Z">
        <w:r w:rsidRPr="00FC74AE">
          <w:rPr>
            <w:rFonts w:ascii="Fira Code" w:hAnsi="Fira Code" w:cs="Fira Code"/>
            <w:b/>
            <w:sz w:val="22"/>
            <w:szCs w:val="22"/>
          </w:rPr>
          <w:t xml:space="preserve">SIXTH </w:t>
        </w:r>
      </w:ins>
      <w:ins w:id="824" w:author="Quantum Bass" w:date="2023-03-15T10:57:00Z">
        <w:r w:rsidR="000C4A3C" w:rsidRPr="002A6836">
          <w:rPr>
            <w:rFonts w:ascii="Fira Code" w:hAnsi="Fira Code" w:cs="Fira Code"/>
            <w:b/>
            <w:sz w:val="22"/>
            <w:szCs w:val="22"/>
            <w:rPrChange w:id="825" w:author="Quantum Bass" w:date="2023-03-15T14:16:00Z">
              <w:rPr>
                <w:rFonts w:ascii="Fira Code" w:hAnsi="Fira Code" w:cs="Fira Code"/>
                <w:bCs/>
                <w:sz w:val="22"/>
                <w:szCs w:val="22"/>
              </w:rPr>
            </w:rPrChange>
          </w:rPr>
          <w:t>CAUSE OF ACTION</w:t>
        </w:r>
      </w:ins>
      <w:ins w:id="826" w:author="Quantum Bass" w:date="2023-03-15T13:05:00Z">
        <w:r w:rsidR="00B642DB" w:rsidRPr="002A6836">
          <w:rPr>
            <w:rFonts w:ascii="Fira Code" w:hAnsi="Fira Code" w:cs="Fira Code"/>
            <w:b/>
            <w:sz w:val="22"/>
            <w:szCs w:val="22"/>
            <w:rPrChange w:id="827" w:author="Quantum Bass" w:date="2023-03-15T14:16:00Z">
              <w:rPr>
                <w:rFonts w:ascii="Fira Code" w:hAnsi="Fira Code" w:cs="Fira Code"/>
                <w:bCs/>
                <w:sz w:val="22"/>
                <w:szCs w:val="22"/>
              </w:rPr>
            </w:rPrChange>
          </w:rPr>
          <w:t xml:space="preserve"> </w:t>
        </w:r>
      </w:ins>
      <w:ins w:id="828" w:author="Quantum Bass" w:date="2023-03-15T10:57:00Z">
        <w:r w:rsidR="000C4A3C" w:rsidRPr="002A6836">
          <w:rPr>
            <w:rFonts w:ascii="Fira Code" w:hAnsi="Fira Code" w:cs="Fira Code"/>
            <w:b/>
            <w:sz w:val="22"/>
            <w:szCs w:val="22"/>
            <w:rPrChange w:id="829" w:author="Quantum Bass" w:date="2023-03-15T14:16:00Z">
              <w:rPr>
                <w:rFonts w:ascii="Fira Code" w:hAnsi="Fira Code" w:cs="Fira Code"/>
                <w:bCs/>
                <w:sz w:val="22"/>
                <w:szCs w:val="22"/>
              </w:rPr>
            </w:rPrChange>
          </w:rPr>
          <w:t>(Declaratory Relief)</w:t>
        </w:r>
      </w:ins>
    </w:p>
    <w:p w14:paraId="3A1B08E5" w14:textId="77777777" w:rsidR="000C4A3C" w:rsidRPr="000C4A3C" w:rsidRDefault="000C4A3C">
      <w:pPr>
        <w:pStyle w:val="BodyText2"/>
        <w:tabs>
          <w:tab w:val="left" w:pos="2250"/>
        </w:tabs>
        <w:spacing w:line="480" w:lineRule="auto"/>
        <w:ind w:firstLine="0"/>
        <w:rPr>
          <w:ins w:id="830" w:author="Quantum Bass" w:date="2023-03-15T10:57:00Z"/>
          <w:rFonts w:ascii="Fira Code" w:hAnsi="Fira Code" w:cs="Fira Code"/>
          <w:bCs/>
          <w:sz w:val="22"/>
          <w:szCs w:val="22"/>
        </w:rPr>
        <w:pPrChange w:id="831" w:author="Quantum Bass" w:date="2023-03-15T12:54:00Z">
          <w:pPr>
            <w:pStyle w:val="BodyText2"/>
            <w:tabs>
              <w:tab w:val="left" w:pos="2250"/>
            </w:tabs>
            <w:spacing w:line="480" w:lineRule="auto"/>
          </w:pPr>
        </w:pPrChange>
      </w:pPr>
      <w:ins w:id="832" w:author="Quantum Bass" w:date="2023-03-15T10:57:00Z">
        <w:r w:rsidRPr="000C4A3C">
          <w:rPr>
            <w:rFonts w:ascii="Fira Code" w:hAnsi="Fira Code" w:cs="Fira Code"/>
            <w:bCs/>
            <w:sz w:val="22"/>
            <w:szCs w:val="22"/>
          </w:rPr>
          <w:t>Plaintiff hereby incorporates by reference the allegations contained in paragraphs 1 through 20, as though fully set forth herein.</w:t>
        </w:r>
      </w:ins>
    </w:p>
    <w:p w14:paraId="3A31120F" w14:textId="77777777" w:rsidR="000C4A3C" w:rsidRPr="000C4A3C" w:rsidRDefault="000C4A3C">
      <w:pPr>
        <w:pStyle w:val="BodyText2"/>
        <w:tabs>
          <w:tab w:val="left" w:pos="2250"/>
        </w:tabs>
        <w:spacing w:line="480" w:lineRule="auto"/>
        <w:ind w:firstLine="0"/>
        <w:rPr>
          <w:ins w:id="833" w:author="Quantum Bass" w:date="2023-03-15T10:57:00Z"/>
          <w:rFonts w:ascii="Fira Code" w:hAnsi="Fira Code" w:cs="Fira Code"/>
          <w:bCs/>
          <w:sz w:val="22"/>
          <w:szCs w:val="22"/>
        </w:rPr>
        <w:pPrChange w:id="834" w:author="Quantum Bass" w:date="2023-03-15T12:54:00Z">
          <w:pPr>
            <w:pStyle w:val="BodyText2"/>
            <w:tabs>
              <w:tab w:val="left" w:pos="2250"/>
            </w:tabs>
            <w:spacing w:line="480" w:lineRule="auto"/>
          </w:pPr>
        </w:pPrChange>
      </w:pPr>
    </w:p>
    <w:p w14:paraId="078E8D43" w14:textId="77777777" w:rsidR="000C4A3C" w:rsidRPr="000C4A3C" w:rsidRDefault="000C4A3C">
      <w:pPr>
        <w:pStyle w:val="BodyText2"/>
        <w:tabs>
          <w:tab w:val="left" w:pos="2250"/>
        </w:tabs>
        <w:spacing w:line="480" w:lineRule="auto"/>
        <w:ind w:firstLine="0"/>
        <w:rPr>
          <w:ins w:id="835" w:author="Quantum Bass" w:date="2023-03-15T10:57:00Z"/>
          <w:rFonts w:ascii="Fira Code" w:hAnsi="Fira Code" w:cs="Fira Code"/>
          <w:bCs/>
          <w:sz w:val="22"/>
          <w:szCs w:val="22"/>
        </w:rPr>
        <w:pPrChange w:id="836" w:author="Quantum Bass" w:date="2023-03-15T12:54:00Z">
          <w:pPr>
            <w:pStyle w:val="BodyText2"/>
            <w:tabs>
              <w:tab w:val="left" w:pos="2250"/>
            </w:tabs>
            <w:spacing w:line="480" w:lineRule="auto"/>
          </w:pPr>
        </w:pPrChange>
      </w:pPr>
      <w:ins w:id="837" w:author="Quantum Bass" w:date="2023-03-15T10:57:00Z">
        <w:r w:rsidRPr="000C4A3C">
          <w:rPr>
            <w:rFonts w:ascii="Fira Code" w:hAnsi="Fira Code" w:cs="Fira Code"/>
            <w:bCs/>
            <w:sz w:val="22"/>
            <w:szCs w:val="22"/>
          </w:rPr>
          <w:t>An actual controversy has arisen and now exists between Plaintiff and Defendant concerning the validity and enforceability of the second deed of trust and promissory note.</w:t>
        </w:r>
      </w:ins>
    </w:p>
    <w:p w14:paraId="02CE0595" w14:textId="77777777" w:rsidR="000C4A3C" w:rsidRPr="000C4A3C" w:rsidRDefault="000C4A3C">
      <w:pPr>
        <w:pStyle w:val="BodyText2"/>
        <w:tabs>
          <w:tab w:val="left" w:pos="2250"/>
        </w:tabs>
        <w:spacing w:line="480" w:lineRule="auto"/>
        <w:ind w:firstLine="0"/>
        <w:rPr>
          <w:ins w:id="838" w:author="Quantum Bass" w:date="2023-03-15T10:57:00Z"/>
          <w:rFonts w:ascii="Fira Code" w:hAnsi="Fira Code" w:cs="Fira Code"/>
          <w:bCs/>
          <w:sz w:val="22"/>
          <w:szCs w:val="22"/>
        </w:rPr>
        <w:pPrChange w:id="839" w:author="Quantum Bass" w:date="2023-03-15T12:54:00Z">
          <w:pPr>
            <w:pStyle w:val="BodyText2"/>
            <w:tabs>
              <w:tab w:val="left" w:pos="2250"/>
            </w:tabs>
            <w:spacing w:line="480" w:lineRule="auto"/>
          </w:pPr>
        </w:pPrChange>
      </w:pPr>
    </w:p>
    <w:p w14:paraId="34B8C81F" w14:textId="77777777" w:rsidR="000C4A3C" w:rsidRPr="000C4A3C" w:rsidRDefault="000C4A3C">
      <w:pPr>
        <w:pStyle w:val="BodyText2"/>
        <w:tabs>
          <w:tab w:val="left" w:pos="2250"/>
        </w:tabs>
        <w:spacing w:line="480" w:lineRule="auto"/>
        <w:ind w:firstLine="0"/>
        <w:rPr>
          <w:ins w:id="840" w:author="Quantum Bass" w:date="2023-03-15T10:57:00Z"/>
          <w:rFonts w:ascii="Fira Code" w:hAnsi="Fira Code" w:cs="Fira Code"/>
          <w:bCs/>
          <w:sz w:val="22"/>
          <w:szCs w:val="22"/>
        </w:rPr>
        <w:pPrChange w:id="841" w:author="Quantum Bass" w:date="2023-03-15T12:54:00Z">
          <w:pPr>
            <w:pStyle w:val="BodyText2"/>
            <w:tabs>
              <w:tab w:val="left" w:pos="2250"/>
            </w:tabs>
            <w:spacing w:line="480" w:lineRule="auto"/>
          </w:pPr>
        </w:pPrChange>
      </w:pPr>
      <w:ins w:id="842" w:author="Quantum Bass" w:date="2023-03-15T10:57:00Z">
        <w:r w:rsidRPr="000C4A3C">
          <w:rPr>
            <w:rFonts w:ascii="Fira Code" w:hAnsi="Fira Code" w:cs="Fira Code"/>
            <w:bCs/>
            <w:sz w:val="22"/>
            <w:szCs w:val="22"/>
          </w:rPr>
          <w:lastRenderedPageBreak/>
          <w:t>Plaintiff seeks a judicial determination and declaration of the parties' rights and obligations under the loan agreement and the second deed of trust and promissory note, specifically declaring the second deed of trust and promissory note to be void and unenforceable.</w:t>
        </w:r>
      </w:ins>
    </w:p>
    <w:p w14:paraId="2C7F3550" w14:textId="77777777" w:rsidR="003E25BF" w:rsidRDefault="003E25BF" w:rsidP="0017034F">
      <w:pPr>
        <w:pStyle w:val="BodyText2"/>
        <w:tabs>
          <w:tab w:val="left" w:pos="2250"/>
        </w:tabs>
        <w:spacing w:line="480" w:lineRule="auto"/>
        <w:ind w:firstLine="0"/>
        <w:rPr>
          <w:ins w:id="843" w:author="Quantum Bass" w:date="2023-03-15T12:52:00Z"/>
          <w:rFonts w:ascii="Fira Code" w:hAnsi="Fira Code" w:cs="Fira Code"/>
          <w:bCs/>
          <w:sz w:val="22"/>
          <w:szCs w:val="22"/>
        </w:rPr>
      </w:pPr>
    </w:p>
    <w:p w14:paraId="40A11A51" w14:textId="05851A53" w:rsidR="000C4A3C" w:rsidRPr="002A6836" w:rsidRDefault="0067358C">
      <w:pPr>
        <w:pStyle w:val="BodyText2"/>
        <w:tabs>
          <w:tab w:val="left" w:pos="2250"/>
        </w:tabs>
        <w:spacing w:line="480" w:lineRule="auto"/>
        <w:ind w:firstLine="0"/>
        <w:rPr>
          <w:ins w:id="844" w:author="Quantum Bass" w:date="2023-03-15T10:57:00Z"/>
          <w:rFonts w:ascii="Fira Code" w:hAnsi="Fira Code" w:cs="Fira Code"/>
          <w:b/>
          <w:sz w:val="22"/>
          <w:szCs w:val="22"/>
          <w:rPrChange w:id="845" w:author="Quantum Bass" w:date="2023-03-15T14:17:00Z">
            <w:rPr>
              <w:ins w:id="846" w:author="Quantum Bass" w:date="2023-03-15T10:57:00Z"/>
              <w:rFonts w:ascii="Fira Code" w:hAnsi="Fira Code" w:cs="Fira Code"/>
              <w:bCs/>
              <w:sz w:val="22"/>
              <w:szCs w:val="22"/>
            </w:rPr>
          </w:rPrChange>
        </w:rPr>
        <w:pPrChange w:id="847" w:author="Quantum Bass" w:date="2023-03-15T12:52:00Z">
          <w:pPr>
            <w:pStyle w:val="BodyText2"/>
            <w:tabs>
              <w:tab w:val="left" w:pos="2250"/>
            </w:tabs>
            <w:spacing w:line="480" w:lineRule="auto"/>
          </w:pPr>
        </w:pPrChange>
      </w:pPr>
      <w:ins w:id="848" w:author="Quantum Bass" w:date="2023-03-15T18:07:00Z">
        <w:r>
          <w:rPr>
            <w:rFonts w:ascii="Fira Code" w:hAnsi="Fira Code" w:cs="Fira Code"/>
            <w:b/>
            <w:sz w:val="22"/>
            <w:szCs w:val="22"/>
          </w:rPr>
          <w:t>SEVENTH</w:t>
        </w:r>
      </w:ins>
      <w:ins w:id="849" w:author="Quantum Bass" w:date="2023-03-15T10:57:00Z">
        <w:r w:rsidR="000C4A3C" w:rsidRPr="002A6836">
          <w:rPr>
            <w:rFonts w:ascii="Fira Code" w:hAnsi="Fira Code" w:cs="Fira Code"/>
            <w:b/>
            <w:sz w:val="22"/>
            <w:szCs w:val="22"/>
            <w:rPrChange w:id="850" w:author="Quantum Bass" w:date="2023-03-15T14:17:00Z">
              <w:rPr>
                <w:rFonts w:ascii="Fira Code" w:hAnsi="Fira Code" w:cs="Fira Code"/>
                <w:bCs/>
                <w:sz w:val="22"/>
                <w:szCs w:val="22"/>
              </w:rPr>
            </w:rPrChange>
          </w:rPr>
          <w:t xml:space="preserve"> CAUSE OF ACTION</w:t>
        </w:r>
      </w:ins>
      <w:ins w:id="851" w:author="Quantum Bass" w:date="2023-03-15T13:05:00Z">
        <w:r w:rsidR="00B642DB" w:rsidRPr="002A6836">
          <w:rPr>
            <w:rFonts w:ascii="Fira Code" w:hAnsi="Fira Code" w:cs="Fira Code"/>
            <w:b/>
            <w:sz w:val="22"/>
            <w:szCs w:val="22"/>
            <w:rPrChange w:id="852" w:author="Quantum Bass" w:date="2023-03-15T14:17:00Z">
              <w:rPr>
                <w:rFonts w:ascii="Fira Code" w:hAnsi="Fira Code" w:cs="Fira Code"/>
                <w:bCs/>
                <w:sz w:val="22"/>
                <w:szCs w:val="22"/>
              </w:rPr>
            </w:rPrChange>
          </w:rPr>
          <w:t xml:space="preserve"> </w:t>
        </w:r>
      </w:ins>
      <w:ins w:id="853" w:author="Quantum Bass" w:date="2023-03-15T10:57:00Z">
        <w:r w:rsidR="000C4A3C" w:rsidRPr="0067358C">
          <w:rPr>
            <w:rFonts w:ascii="Fira Code" w:hAnsi="Fira Code" w:cs="Fira Code"/>
            <w:b/>
            <w:sz w:val="22"/>
            <w:szCs w:val="22"/>
            <w:rPrChange w:id="854" w:author="Quantum Bass" w:date="2023-03-15T18:07:00Z">
              <w:rPr>
                <w:rFonts w:ascii="Fira Code" w:hAnsi="Fira Code" w:cs="Fira Code"/>
                <w:bCs/>
                <w:sz w:val="22"/>
                <w:szCs w:val="22"/>
              </w:rPr>
            </w:rPrChange>
          </w:rPr>
          <w:t xml:space="preserve">(Violation of </w:t>
        </w:r>
      </w:ins>
      <w:ins w:id="855" w:author="Quantum Bass" w:date="2023-03-15T14:18:00Z">
        <w:r w:rsidR="008421E1" w:rsidRPr="0067358C">
          <w:rPr>
            <w:rFonts w:ascii="Fira Code" w:hAnsi="Fira Code" w:cs="Fira Code"/>
            <w:b/>
            <w:sz w:val="22"/>
            <w:szCs w:val="22"/>
            <w:rPrChange w:id="856" w:author="Quantum Bass" w:date="2023-03-15T18:07:00Z">
              <w:rPr>
                <w:rFonts w:ascii="Fira Code" w:hAnsi="Fira Code" w:cs="Fira Code"/>
                <w:bCs/>
                <w:sz w:val="22"/>
                <w:szCs w:val="22"/>
              </w:rPr>
            </w:rPrChange>
          </w:rPr>
          <w:t>Idaho’s Consumer Protection Act</w:t>
        </w:r>
      </w:ins>
      <w:ins w:id="857" w:author="Quantum Bass" w:date="2023-03-15T10:57:00Z">
        <w:r w:rsidR="000C4A3C" w:rsidRPr="0067358C">
          <w:rPr>
            <w:rFonts w:ascii="Fira Code" w:hAnsi="Fira Code" w:cs="Fira Code"/>
            <w:b/>
            <w:sz w:val="22"/>
            <w:szCs w:val="22"/>
            <w:rPrChange w:id="858" w:author="Quantum Bass" w:date="2023-03-15T18:07:00Z">
              <w:rPr>
                <w:rFonts w:ascii="Fira Code" w:hAnsi="Fira Code" w:cs="Fira Code"/>
                <w:bCs/>
                <w:sz w:val="22"/>
                <w:szCs w:val="22"/>
              </w:rPr>
            </w:rPrChange>
          </w:rPr>
          <w:t>)</w:t>
        </w:r>
      </w:ins>
    </w:p>
    <w:p w14:paraId="3C8AFF55" w14:textId="77777777" w:rsidR="000C4A3C" w:rsidRPr="000C4A3C" w:rsidRDefault="000C4A3C">
      <w:pPr>
        <w:pStyle w:val="BodyText2"/>
        <w:tabs>
          <w:tab w:val="left" w:pos="2250"/>
        </w:tabs>
        <w:spacing w:line="480" w:lineRule="auto"/>
        <w:ind w:firstLine="0"/>
        <w:rPr>
          <w:ins w:id="859" w:author="Quantum Bass" w:date="2023-03-15T10:57:00Z"/>
          <w:rFonts w:ascii="Fira Code" w:hAnsi="Fira Code" w:cs="Fira Code"/>
          <w:bCs/>
          <w:sz w:val="22"/>
          <w:szCs w:val="22"/>
        </w:rPr>
        <w:pPrChange w:id="860" w:author="Quantum Bass" w:date="2023-03-15T12:52:00Z">
          <w:pPr>
            <w:pStyle w:val="BodyText2"/>
            <w:tabs>
              <w:tab w:val="left" w:pos="2250"/>
            </w:tabs>
            <w:spacing w:line="480" w:lineRule="auto"/>
          </w:pPr>
        </w:pPrChange>
      </w:pPr>
      <w:ins w:id="861" w:author="Quantum Bass" w:date="2023-03-15T10:57:00Z">
        <w:r w:rsidRPr="000C4A3C">
          <w:rPr>
            <w:rFonts w:ascii="Fira Code" w:hAnsi="Fira Code" w:cs="Fira Code"/>
            <w:bCs/>
            <w:sz w:val="22"/>
            <w:szCs w:val="22"/>
          </w:rPr>
          <w:t>Plaintiff hereby incorporates by reference the allegations contained in paragraphs 1 through 23, as though fully set forth herein.</w:t>
        </w:r>
      </w:ins>
    </w:p>
    <w:p w14:paraId="3B7243C2" w14:textId="77777777" w:rsidR="000C4A3C" w:rsidRPr="000C4A3C" w:rsidRDefault="000C4A3C">
      <w:pPr>
        <w:pStyle w:val="BodyText2"/>
        <w:tabs>
          <w:tab w:val="left" w:pos="2250"/>
        </w:tabs>
        <w:spacing w:line="480" w:lineRule="auto"/>
        <w:ind w:firstLine="0"/>
        <w:rPr>
          <w:ins w:id="862" w:author="Quantum Bass" w:date="2023-03-15T10:57:00Z"/>
          <w:rFonts w:ascii="Fira Code" w:hAnsi="Fira Code" w:cs="Fira Code"/>
          <w:bCs/>
          <w:sz w:val="22"/>
          <w:szCs w:val="22"/>
        </w:rPr>
        <w:pPrChange w:id="863" w:author="Quantum Bass" w:date="2023-03-15T12:52:00Z">
          <w:pPr>
            <w:pStyle w:val="BodyText2"/>
            <w:tabs>
              <w:tab w:val="left" w:pos="2250"/>
            </w:tabs>
            <w:spacing w:line="480" w:lineRule="auto"/>
          </w:pPr>
        </w:pPrChange>
      </w:pPr>
    </w:p>
    <w:p w14:paraId="299E4830" w14:textId="77777777" w:rsidR="000C4A3C" w:rsidRPr="000C4A3C" w:rsidRDefault="000C4A3C">
      <w:pPr>
        <w:pStyle w:val="BodyText2"/>
        <w:tabs>
          <w:tab w:val="left" w:pos="2250"/>
        </w:tabs>
        <w:spacing w:line="480" w:lineRule="auto"/>
        <w:ind w:firstLine="0"/>
        <w:rPr>
          <w:ins w:id="864" w:author="Quantum Bass" w:date="2023-03-15T10:57:00Z"/>
          <w:rFonts w:ascii="Fira Code" w:hAnsi="Fira Code" w:cs="Fira Code"/>
          <w:bCs/>
          <w:sz w:val="22"/>
          <w:szCs w:val="22"/>
        </w:rPr>
        <w:pPrChange w:id="865" w:author="Quantum Bass" w:date="2023-03-15T12:52:00Z">
          <w:pPr>
            <w:pStyle w:val="BodyText2"/>
            <w:tabs>
              <w:tab w:val="left" w:pos="2250"/>
            </w:tabs>
            <w:spacing w:line="480" w:lineRule="auto"/>
          </w:pPr>
        </w:pPrChange>
      </w:pPr>
      <w:ins w:id="866" w:author="Quantum Bass" w:date="2023-03-15T10:57:00Z">
        <w:r w:rsidRPr="000C4A3C">
          <w:rPr>
            <w:rFonts w:ascii="Fira Code" w:hAnsi="Fira Code" w:cs="Fira Code"/>
            <w:bCs/>
            <w:sz w:val="22"/>
            <w:szCs w:val="22"/>
          </w:rPr>
          <w:t>Defendant Bank engaged in unfair and deceptive acts or practices in the conduct of its business by creating the unauthorized second deed of trust and promissory note, executing a full reconveyance on the first note, and attempting to have Plaintiff sign a backdated new note.</w:t>
        </w:r>
      </w:ins>
    </w:p>
    <w:p w14:paraId="384423B1" w14:textId="77777777" w:rsidR="000C4A3C" w:rsidRPr="000C4A3C" w:rsidRDefault="000C4A3C">
      <w:pPr>
        <w:pStyle w:val="BodyText2"/>
        <w:tabs>
          <w:tab w:val="left" w:pos="2250"/>
        </w:tabs>
        <w:spacing w:line="480" w:lineRule="auto"/>
        <w:ind w:firstLine="0"/>
        <w:rPr>
          <w:ins w:id="867" w:author="Quantum Bass" w:date="2023-03-15T10:57:00Z"/>
          <w:rFonts w:ascii="Fira Code" w:hAnsi="Fira Code" w:cs="Fira Code"/>
          <w:bCs/>
          <w:sz w:val="22"/>
          <w:szCs w:val="22"/>
        </w:rPr>
        <w:pPrChange w:id="868" w:author="Quantum Bass" w:date="2023-03-15T12:52:00Z">
          <w:pPr>
            <w:pStyle w:val="BodyText2"/>
            <w:tabs>
              <w:tab w:val="left" w:pos="2250"/>
            </w:tabs>
            <w:spacing w:line="480" w:lineRule="auto"/>
          </w:pPr>
        </w:pPrChange>
      </w:pPr>
    </w:p>
    <w:p w14:paraId="291A175E" w14:textId="2CCA6B12" w:rsidR="000C4A3C" w:rsidRPr="000C4A3C" w:rsidRDefault="000C4A3C">
      <w:pPr>
        <w:pStyle w:val="BodyText2"/>
        <w:tabs>
          <w:tab w:val="left" w:pos="2250"/>
        </w:tabs>
        <w:spacing w:line="480" w:lineRule="auto"/>
        <w:ind w:firstLine="0"/>
        <w:rPr>
          <w:ins w:id="869" w:author="Quantum Bass" w:date="2023-03-15T10:57:00Z"/>
          <w:rFonts w:ascii="Fira Code" w:hAnsi="Fira Code" w:cs="Fira Code"/>
          <w:bCs/>
          <w:sz w:val="22"/>
          <w:szCs w:val="22"/>
        </w:rPr>
        <w:pPrChange w:id="870" w:author="Quantum Bass" w:date="2023-03-15T12:52:00Z">
          <w:pPr>
            <w:pStyle w:val="BodyText2"/>
            <w:tabs>
              <w:tab w:val="left" w:pos="2250"/>
            </w:tabs>
            <w:spacing w:line="480" w:lineRule="auto"/>
          </w:pPr>
        </w:pPrChange>
      </w:pPr>
      <w:ins w:id="871" w:author="Quantum Bass" w:date="2023-03-15T10:57:00Z">
        <w:r w:rsidRPr="000C4A3C">
          <w:rPr>
            <w:rFonts w:ascii="Fira Code" w:hAnsi="Fira Code" w:cs="Fira Code"/>
            <w:bCs/>
            <w:sz w:val="22"/>
            <w:szCs w:val="22"/>
          </w:rPr>
          <w:t xml:space="preserve">Defendant Bank's actions violate the </w:t>
        </w:r>
      </w:ins>
      <w:ins w:id="872" w:author="Quantum Bass" w:date="2023-03-15T14:18:00Z">
        <w:r w:rsidR="008421E1" w:rsidRPr="008421E1">
          <w:rPr>
            <w:rFonts w:ascii="Fira Code" w:hAnsi="Fira Code" w:cs="Fira Code"/>
            <w:bCs/>
            <w:sz w:val="22"/>
            <w:szCs w:val="22"/>
          </w:rPr>
          <w:t>Idaho’s Consumer Protection Act</w:t>
        </w:r>
      </w:ins>
      <w:ins w:id="873" w:author="Quantum Bass" w:date="2023-03-15T10:57:00Z">
        <w:r w:rsidRPr="000C4A3C">
          <w:rPr>
            <w:rFonts w:ascii="Fira Code" w:hAnsi="Fira Code" w:cs="Fira Code"/>
            <w:bCs/>
            <w:sz w:val="22"/>
            <w:szCs w:val="22"/>
          </w:rPr>
          <w:t>, which prohibits unfair and deceptive acts or practices in the conduct of trade or commerce.</w:t>
        </w:r>
      </w:ins>
    </w:p>
    <w:p w14:paraId="68FF315C" w14:textId="77777777" w:rsidR="000C4A3C" w:rsidRPr="000C4A3C" w:rsidRDefault="000C4A3C">
      <w:pPr>
        <w:pStyle w:val="BodyText2"/>
        <w:tabs>
          <w:tab w:val="left" w:pos="2250"/>
        </w:tabs>
        <w:spacing w:line="480" w:lineRule="auto"/>
        <w:ind w:firstLine="0"/>
        <w:rPr>
          <w:ins w:id="874" w:author="Quantum Bass" w:date="2023-03-15T10:57:00Z"/>
          <w:rFonts w:ascii="Fira Code" w:hAnsi="Fira Code" w:cs="Fira Code"/>
          <w:bCs/>
          <w:sz w:val="22"/>
          <w:szCs w:val="22"/>
        </w:rPr>
        <w:pPrChange w:id="875" w:author="Quantum Bass" w:date="2023-03-15T12:52:00Z">
          <w:pPr>
            <w:pStyle w:val="BodyText2"/>
            <w:tabs>
              <w:tab w:val="left" w:pos="2250"/>
            </w:tabs>
            <w:spacing w:line="480" w:lineRule="auto"/>
          </w:pPr>
        </w:pPrChange>
      </w:pPr>
    </w:p>
    <w:p w14:paraId="211589D0" w14:textId="4BB736DF" w:rsidR="000C4A3C" w:rsidRPr="000C4A3C" w:rsidRDefault="000C4A3C">
      <w:pPr>
        <w:pStyle w:val="BodyText2"/>
        <w:tabs>
          <w:tab w:val="left" w:pos="2250"/>
        </w:tabs>
        <w:spacing w:line="480" w:lineRule="auto"/>
        <w:ind w:firstLine="0"/>
        <w:rPr>
          <w:ins w:id="876" w:author="Quantum Bass" w:date="2023-03-15T10:57:00Z"/>
          <w:rFonts w:ascii="Fira Code" w:hAnsi="Fira Code" w:cs="Fira Code"/>
          <w:bCs/>
          <w:sz w:val="22"/>
          <w:szCs w:val="22"/>
        </w:rPr>
        <w:pPrChange w:id="877" w:author="Quantum Bass" w:date="2023-03-15T12:52:00Z">
          <w:pPr>
            <w:pStyle w:val="BodyText2"/>
            <w:tabs>
              <w:tab w:val="left" w:pos="2250"/>
            </w:tabs>
            <w:spacing w:line="480" w:lineRule="auto"/>
          </w:pPr>
        </w:pPrChange>
      </w:pPr>
      <w:ins w:id="878" w:author="Quantum Bass" w:date="2023-03-15T10:57:00Z">
        <w:r w:rsidRPr="000C4A3C">
          <w:rPr>
            <w:rFonts w:ascii="Fira Code" w:hAnsi="Fira Code" w:cs="Fira Code"/>
            <w:bCs/>
            <w:sz w:val="22"/>
            <w:szCs w:val="22"/>
          </w:rPr>
          <w:lastRenderedPageBreak/>
          <w:t xml:space="preserve">As a direct and proximate result of Defendant Bank's violation of the </w:t>
        </w:r>
      </w:ins>
      <w:ins w:id="879" w:author="Quantum Bass" w:date="2023-03-15T14:19:00Z">
        <w:r w:rsidR="008421E1" w:rsidRPr="008421E1">
          <w:rPr>
            <w:rFonts w:ascii="Fira Code" w:hAnsi="Fira Code" w:cs="Fira Code"/>
            <w:bCs/>
            <w:sz w:val="22"/>
            <w:szCs w:val="22"/>
          </w:rPr>
          <w:t>Idaho’s Consumer Protection Act</w:t>
        </w:r>
      </w:ins>
      <w:ins w:id="880" w:author="Quantum Bass" w:date="2023-03-15T10:57:00Z">
        <w:r w:rsidRPr="000C4A3C">
          <w:rPr>
            <w:rFonts w:ascii="Fira Code" w:hAnsi="Fira Code" w:cs="Fira Code"/>
            <w:bCs/>
            <w:sz w:val="22"/>
            <w:szCs w:val="22"/>
          </w:rPr>
          <w:t>, Plaintiff has suffered damages in an amount to be proven at trial.</w:t>
        </w:r>
      </w:ins>
    </w:p>
    <w:p w14:paraId="5254BFE9" w14:textId="77777777" w:rsidR="000C4A3C" w:rsidRDefault="000C4A3C">
      <w:pPr>
        <w:pStyle w:val="BodyText2"/>
        <w:tabs>
          <w:tab w:val="left" w:pos="2250"/>
        </w:tabs>
        <w:spacing w:line="480" w:lineRule="auto"/>
        <w:ind w:firstLine="0"/>
        <w:rPr>
          <w:ins w:id="881" w:author="Quantum Bass" w:date="2023-03-16T08:36:00Z"/>
          <w:rFonts w:ascii="Fira Code" w:hAnsi="Fira Code" w:cs="Fira Code"/>
          <w:bCs/>
          <w:sz w:val="22"/>
          <w:szCs w:val="22"/>
        </w:rPr>
      </w:pPr>
    </w:p>
    <w:p w14:paraId="7FE4FAB8" w14:textId="7306B12A" w:rsidR="00384F2D" w:rsidRDefault="00384F2D">
      <w:pPr>
        <w:pStyle w:val="BodyText2"/>
        <w:tabs>
          <w:tab w:val="left" w:pos="2250"/>
        </w:tabs>
        <w:spacing w:line="480" w:lineRule="auto"/>
        <w:ind w:firstLine="0"/>
        <w:rPr>
          <w:ins w:id="882" w:author="Quantum Bass" w:date="2023-03-16T08:36:00Z"/>
          <w:rFonts w:ascii="Fira Code" w:hAnsi="Fira Code" w:cs="Fira Code"/>
          <w:bCs/>
          <w:sz w:val="22"/>
          <w:szCs w:val="22"/>
        </w:rPr>
      </w:pPr>
      <w:proofErr w:type="spellStart"/>
      <w:ins w:id="883" w:author="Quantum Bass" w:date="2023-03-16T08:36:00Z">
        <w:r>
          <w:rPr>
            <w:rFonts w:ascii="Fira Code" w:hAnsi="Fira Code" w:cs="Fira Code"/>
            <w:bCs/>
            <w:sz w:val="22"/>
            <w:szCs w:val="22"/>
          </w:rPr>
          <w:t>EIGTH</w:t>
        </w:r>
        <w:proofErr w:type="spellEnd"/>
        <w:r>
          <w:rPr>
            <w:rFonts w:ascii="Fira Code" w:hAnsi="Fira Code" w:cs="Fira Code"/>
            <w:bCs/>
            <w:sz w:val="22"/>
            <w:szCs w:val="22"/>
          </w:rPr>
          <w:t xml:space="preserve"> CAUSE OF ACTION ()</w:t>
        </w:r>
      </w:ins>
    </w:p>
    <w:p w14:paraId="6FB4A55D" w14:textId="40D9A4FC" w:rsidR="00384F2D" w:rsidRDefault="00F86961">
      <w:pPr>
        <w:pStyle w:val="BodyText2"/>
        <w:tabs>
          <w:tab w:val="left" w:pos="2250"/>
        </w:tabs>
        <w:spacing w:line="480" w:lineRule="auto"/>
        <w:ind w:firstLine="0"/>
        <w:rPr>
          <w:ins w:id="884" w:author="Quantum Bass" w:date="2023-03-16T08:37:00Z"/>
          <w:rFonts w:ascii="Fira Code" w:hAnsi="Fira Code" w:cs="Fira Code"/>
          <w:bCs/>
          <w:sz w:val="22"/>
          <w:szCs w:val="22"/>
        </w:rPr>
      </w:pPr>
      <w:ins w:id="885" w:author="Quantum Bass" w:date="2023-03-16T08:36:00Z">
        <w:r w:rsidRPr="00F86961">
          <w:rPr>
            <w:rFonts w:ascii="Fira Code" w:hAnsi="Fira Code" w:cs="Fira Code"/>
            <w:bCs/>
            <w:sz w:val="22"/>
            <w:szCs w:val="22"/>
          </w:rPr>
          <w:t xml:space="preserve">"Unjust enrichment occurs where a defendant receives a benefit which would be inequitable to retain without compensating the plaintiff to the extent that retention is unjust." Vanderford Co. v. Knudson, 144 Idaho 547, 557, 165 </w:t>
        </w:r>
        <w:proofErr w:type="spellStart"/>
        <w:r w:rsidRPr="00F86961">
          <w:rPr>
            <w:rFonts w:ascii="Fira Code" w:hAnsi="Fira Code" w:cs="Fira Code"/>
            <w:bCs/>
            <w:sz w:val="22"/>
            <w:szCs w:val="22"/>
          </w:rPr>
          <w:t>P.3d</w:t>
        </w:r>
        <w:proofErr w:type="spellEnd"/>
        <w:r w:rsidRPr="00F86961">
          <w:rPr>
            <w:rFonts w:ascii="Fira Code" w:hAnsi="Fira Code" w:cs="Fira Code"/>
            <w:bCs/>
            <w:sz w:val="22"/>
            <w:szCs w:val="22"/>
          </w:rPr>
          <w:t xml:space="preserve"> 261, 271 (2007). "The substance of an action for unjust enrichment lies in a promise, implied by law, that a party will render to the person entitled thereto that which in equity and good conscience belongs to the latter." Smith v. Smith, 95 Idaho 477, 484, 511 </w:t>
        </w:r>
        <w:proofErr w:type="spellStart"/>
        <w:r w:rsidRPr="00F86961">
          <w:rPr>
            <w:rFonts w:ascii="Fira Code" w:hAnsi="Fira Code" w:cs="Fira Code"/>
            <w:bCs/>
            <w:sz w:val="22"/>
            <w:szCs w:val="22"/>
          </w:rPr>
          <w:t>P.2d</w:t>
        </w:r>
        <w:proofErr w:type="spellEnd"/>
        <w:r w:rsidRPr="00F86961">
          <w:rPr>
            <w:rFonts w:ascii="Fira Code" w:hAnsi="Fira Code" w:cs="Fira Code"/>
            <w:bCs/>
            <w:sz w:val="22"/>
            <w:szCs w:val="22"/>
          </w:rPr>
          <w:t xml:space="preserve"> 294, 301 (1973). "The elements of unjust enrichment are that (1) a benefit is conferred on the defendant by the plaintiff; (2) the defendant appreciates the benefit; and (3) it would be inequitable for the defendant to accept the benefit without payment of the value of the benefit." Teton Peaks Inv. Co., LLC v. Ohme, 146 Idaho 394, 398, 195 </w:t>
        </w:r>
        <w:proofErr w:type="spellStart"/>
        <w:r w:rsidRPr="00F86961">
          <w:rPr>
            <w:rFonts w:ascii="Fira Code" w:hAnsi="Fira Code" w:cs="Fira Code"/>
            <w:bCs/>
            <w:sz w:val="22"/>
            <w:szCs w:val="22"/>
          </w:rPr>
          <w:t>P.3d</w:t>
        </w:r>
        <w:proofErr w:type="spellEnd"/>
        <w:r w:rsidRPr="00F86961">
          <w:rPr>
            <w:rFonts w:ascii="Fira Code" w:hAnsi="Fira Code" w:cs="Fira Code"/>
            <w:bCs/>
            <w:sz w:val="22"/>
            <w:szCs w:val="22"/>
          </w:rPr>
          <w:t xml:space="preserve"> 1207, 1211 (2008).</w:t>
        </w:r>
      </w:ins>
    </w:p>
    <w:p w14:paraId="7F7F02AB" w14:textId="77777777" w:rsidR="004C618B" w:rsidRDefault="004C618B">
      <w:pPr>
        <w:pStyle w:val="BodyText2"/>
        <w:tabs>
          <w:tab w:val="left" w:pos="2250"/>
        </w:tabs>
        <w:spacing w:line="480" w:lineRule="auto"/>
        <w:ind w:firstLine="0"/>
        <w:rPr>
          <w:ins w:id="886" w:author="Quantum Bass" w:date="2023-03-16T08:37:00Z"/>
          <w:rFonts w:ascii="Fira Code" w:hAnsi="Fira Code" w:cs="Fira Code"/>
          <w:bCs/>
          <w:sz w:val="22"/>
          <w:szCs w:val="22"/>
        </w:rPr>
      </w:pPr>
    </w:p>
    <w:p w14:paraId="6151259D" w14:textId="77777777" w:rsidR="004C618B" w:rsidRDefault="004C618B">
      <w:pPr>
        <w:pStyle w:val="BodyText2"/>
        <w:tabs>
          <w:tab w:val="left" w:pos="2250"/>
        </w:tabs>
        <w:spacing w:line="480" w:lineRule="auto"/>
        <w:ind w:firstLine="0"/>
        <w:rPr>
          <w:ins w:id="887" w:author="Quantum Bass" w:date="2023-03-16T08:36:00Z"/>
          <w:rFonts w:ascii="Fira Code" w:hAnsi="Fira Code" w:cs="Fira Code"/>
          <w:bCs/>
          <w:sz w:val="22"/>
          <w:szCs w:val="22"/>
        </w:rPr>
      </w:pPr>
    </w:p>
    <w:p w14:paraId="7DC9F76C" w14:textId="77777777" w:rsidR="00384F2D" w:rsidRPr="000C4A3C" w:rsidRDefault="00384F2D">
      <w:pPr>
        <w:pStyle w:val="BodyText2"/>
        <w:tabs>
          <w:tab w:val="left" w:pos="2250"/>
        </w:tabs>
        <w:spacing w:line="480" w:lineRule="auto"/>
        <w:ind w:firstLine="0"/>
        <w:rPr>
          <w:ins w:id="888" w:author="Quantum Bass" w:date="2023-03-15T10:57:00Z"/>
          <w:rFonts w:ascii="Fira Code" w:hAnsi="Fira Code" w:cs="Fira Code"/>
          <w:bCs/>
          <w:sz w:val="22"/>
          <w:szCs w:val="22"/>
        </w:rPr>
        <w:pPrChange w:id="889" w:author="Quantum Bass" w:date="2023-03-15T12:53:00Z">
          <w:pPr>
            <w:pStyle w:val="BodyText2"/>
            <w:tabs>
              <w:tab w:val="left" w:pos="2250"/>
            </w:tabs>
            <w:spacing w:line="480" w:lineRule="auto"/>
          </w:pPr>
        </w:pPrChange>
      </w:pPr>
    </w:p>
    <w:p w14:paraId="20083788" w14:textId="18533533" w:rsidR="000C4A3C" w:rsidRDefault="000C4A3C" w:rsidP="000C4A3C">
      <w:pPr>
        <w:pStyle w:val="BodyText2"/>
        <w:tabs>
          <w:tab w:val="left" w:pos="2250"/>
        </w:tabs>
        <w:spacing w:line="480" w:lineRule="auto"/>
        <w:ind w:firstLine="0"/>
        <w:rPr>
          <w:ins w:id="890" w:author="Quantum Bass" w:date="2023-03-15T10:57:00Z"/>
          <w:rFonts w:ascii="Fira Code" w:hAnsi="Fira Code" w:cs="Fira Code"/>
          <w:bCs/>
          <w:sz w:val="22"/>
          <w:szCs w:val="22"/>
        </w:rPr>
      </w:pPr>
      <w:ins w:id="891" w:author="Quantum Bass" w:date="2023-03-15T10:57:00Z">
        <w:r w:rsidRPr="000C4A3C">
          <w:rPr>
            <w:rFonts w:ascii="Fira Code" w:hAnsi="Fira Code" w:cs="Fira Code"/>
            <w:bCs/>
            <w:sz w:val="22"/>
            <w:szCs w:val="22"/>
          </w:rPr>
          <w:lastRenderedPageBreak/>
          <w:t>VII. PRAYER FOR RELIEF</w:t>
        </w:r>
      </w:ins>
    </w:p>
    <w:p w14:paraId="5ED45354" w14:textId="77777777" w:rsidR="00C652E5" w:rsidRPr="00C652E5" w:rsidRDefault="00C652E5">
      <w:pPr>
        <w:pStyle w:val="BodyText2"/>
        <w:tabs>
          <w:tab w:val="left" w:pos="2250"/>
        </w:tabs>
        <w:spacing w:line="480" w:lineRule="auto"/>
        <w:ind w:firstLine="0"/>
        <w:rPr>
          <w:ins w:id="892" w:author="Quantum Bass" w:date="2023-03-15T12:53:00Z"/>
          <w:rFonts w:ascii="Fira Code" w:hAnsi="Fira Code" w:cs="Fira Code"/>
          <w:bCs/>
          <w:sz w:val="22"/>
          <w:szCs w:val="22"/>
        </w:rPr>
        <w:pPrChange w:id="893" w:author="Quantum Bass" w:date="2023-03-15T12:53:00Z">
          <w:pPr>
            <w:pStyle w:val="BodyText2"/>
            <w:tabs>
              <w:tab w:val="left" w:pos="2250"/>
            </w:tabs>
            <w:spacing w:line="480" w:lineRule="auto"/>
          </w:pPr>
        </w:pPrChange>
      </w:pPr>
      <w:ins w:id="894" w:author="Quantum Bass" w:date="2023-03-15T12:53:00Z">
        <w:r w:rsidRPr="00C652E5">
          <w:rPr>
            <w:rFonts w:ascii="Fira Code" w:hAnsi="Fira Code" w:cs="Fira Code"/>
            <w:bCs/>
            <w:sz w:val="22"/>
            <w:szCs w:val="22"/>
          </w:rPr>
          <w:t>WHEREFORE, the Plaintiff prays for judgment against the Defendants as follows:</w:t>
        </w:r>
      </w:ins>
    </w:p>
    <w:p w14:paraId="128D945C" w14:textId="77777777" w:rsidR="00C652E5" w:rsidRPr="00C652E5" w:rsidRDefault="00C652E5">
      <w:pPr>
        <w:pStyle w:val="BodyText2"/>
        <w:tabs>
          <w:tab w:val="left" w:pos="2250"/>
        </w:tabs>
        <w:spacing w:line="480" w:lineRule="auto"/>
        <w:ind w:firstLine="0"/>
        <w:rPr>
          <w:ins w:id="895" w:author="Quantum Bass" w:date="2023-03-15T12:53:00Z"/>
          <w:rFonts w:ascii="Fira Code" w:hAnsi="Fira Code" w:cs="Fira Code"/>
          <w:bCs/>
          <w:sz w:val="22"/>
          <w:szCs w:val="22"/>
        </w:rPr>
        <w:pPrChange w:id="896" w:author="Quantum Bass" w:date="2023-03-15T12:53:00Z">
          <w:pPr>
            <w:pStyle w:val="BodyText2"/>
            <w:tabs>
              <w:tab w:val="left" w:pos="2250"/>
            </w:tabs>
            <w:spacing w:line="480" w:lineRule="auto"/>
          </w:pPr>
        </w:pPrChange>
      </w:pPr>
    </w:p>
    <w:p w14:paraId="5C8154E7" w14:textId="77777777" w:rsidR="00C652E5" w:rsidRPr="00C652E5" w:rsidRDefault="00C652E5">
      <w:pPr>
        <w:pStyle w:val="BodyText2"/>
        <w:tabs>
          <w:tab w:val="left" w:pos="2250"/>
        </w:tabs>
        <w:spacing w:line="480" w:lineRule="auto"/>
        <w:ind w:firstLine="0"/>
        <w:rPr>
          <w:ins w:id="897" w:author="Quantum Bass" w:date="2023-03-15T12:53:00Z"/>
          <w:rFonts w:ascii="Fira Code" w:hAnsi="Fira Code" w:cs="Fira Code"/>
          <w:bCs/>
          <w:sz w:val="22"/>
          <w:szCs w:val="22"/>
        </w:rPr>
        <w:pPrChange w:id="898" w:author="Quantum Bass" w:date="2023-03-15T12:53:00Z">
          <w:pPr>
            <w:pStyle w:val="BodyText2"/>
            <w:tabs>
              <w:tab w:val="left" w:pos="2250"/>
            </w:tabs>
            <w:spacing w:line="480" w:lineRule="auto"/>
          </w:pPr>
        </w:pPrChange>
      </w:pPr>
      <w:ins w:id="899" w:author="Quantum Bass" w:date="2023-03-15T12:53:00Z">
        <w:r w:rsidRPr="00C652E5">
          <w:rPr>
            <w:rFonts w:ascii="Fira Code" w:hAnsi="Fira Code" w:cs="Fira Code"/>
            <w:bCs/>
            <w:sz w:val="22"/>
            <w:szCs w:val="22"/>
          </w:rPr>
          <w:t xml:space="preserve">A. For actual damages in an amount to be determined at </w:t>
        </w:r>
        <w:proofErr w:type="gramStart"/>
        <w:r w:rsidRPr="00C652E5">
          <w:rPr>
            <w:rFonts w:ascii="Fira Code" w:hAnsi="Fira Code" w:cs="Fira Code"/>
            <w:bCs/>
            <w:sz w:val="22"/>
            <w:szCs w:val="22"/>
          </w:rPr>
          <w:t>trial;</w:t>
        </w:r>
        <w:proofErr w:type="gramEnd"/>
      </w:ins>
    </w:p>
    <w:p w14:paraId="68A306B2" w14:textId="77777777" w:rsidR="00C652E5" w:rsidRPr="00C652E5" w:rsidRDefault="00C652E5">
      <w:pPr>
        <w:pStyle w:val="BodyText2"/>
        <w:tabs>
          <w:tab w:val="left" w:pos="2250"/>
        </w:tabs>
        <w:spacing w:line="480" w:lineRule="auto"/>
        <w:ind w:firstLine="0"/>
        <w:rPr>
          <w:ins w:id="900" w:author="Quantum Bass" w:date="2023-03-15T12:53:00Z"/>
          <w:rFonts w:ascii="Fira Code" w:hAnsi="Fira Code" w:cs="Fira Code"/>
          <w:bCs/>
          <w:sz w:val="22"/>
          <w:szCs w:val="22"/>
        </w:rPr>
        <w:pPrChange w:id="901" w:author="Quantum Bass" w:date="2023-03-15T12:53:00Z">
          <w:pPr>
            <w:pStyle w:val="BodyText2"/>
            <w:tabs>
              <w:tab w:val="left" w:pos="2250"/>
            </w:tabs>
            <w:spacing w:line="480" w:lineRule="auto"/>
          </w:pPr>
        </w:pPrChange>
      </w:pPr>
      <w:ins w:id="902" w:author="Quantum Bass" w:date="2023-03-15T12:53:00Z">
        <w:r w:rsidRPr="00C652E5">
          <w:rPr>
            <w:rFonts w:ascii="Fira Code" w:hAnsi="Fira Code" w:cs="Fira Code"/>
            <w:bCs/>
            <w:sz w:val="22"/>
            <w:szCs w:val="22"/>
          </w:rPr>
          <w:t xml:space="preserve">B. For statutory damages, if any, as allowed by </w:t>
        </w:r>
        <w:proofErr w:type="gramStart"/>
        <w:r w:rsidRPr="00C652E5">
          <w:rPr>
            <w:rFonts w:ascii="Fira Code" w:hAnsi="Fira Code" w:cs="Fira Code"/>
            <w:bCs/>
            <w:sz w:val="22"/>
            <w:szCs w:val="22"/>
          </w:rPr>
          <w:t>law;</w:t>
        </w:r>
        <w:proofErr w:type="gramEnd"/>
      </w:ins>
    </w:p>
    <w:p w14:paraId="5144C044" w14:textId="77777777" w:rsidR="00C652E5" w:rsidRPr="00C652E5" w:rsidRDefault="00C652E5">
      <w:pPr>
        <w:pStyle w:val="BodyText2"/>
        <w:tabs>
          <w:tab w:val="left" w:pos="2250"/>
        </w:tabs>
        <w:spacing w:line="480" w:lineRule="auto"/>
        <w:ind w:firstLine="0"/>
        <w:rPr>
          <w:ins w:id="903" w:author="Quantum Bass" w:date="2023-03-15T12:53:00Z"/>
          <w:rFonts w:ascii="Fira Code" w:hAnsi="Fira Code" w:cs="Fira Code"/>
          <w:bCs/>
          <w:sz w:val="22"/>
          <w:szCs w:val="22"/>
        </w:rPr>
        <w:pPrChange w:id="904" w:author="Quantum Bass" w:date="2023-03-15T12:53:00Z">
          <w:pPr>
            <w:pStyle w:val="BodyText2"/>
            <w:tabs>
              <w:tab w:val="left" w:pos="2250"/>
            </w:tabs>
            <w:spacing w:line="480" w:lineRule="auto"/>
          </w:pPr>
        </w:pPrChange>
      </w:pPr>
      <w:ins w:id="905" w:author="Quantum Bass" w:date="2023-03-15T12:53:00Z">
        <w:r w:rsidRPr="00C652E5">
          <w:rPr>
            <w:rFonts w:ascii="Fira Code" w:hAnsi="Fira Code" w:cs="Fira Code"/>
            <w:bCs/>
            <w:sz w:val="22"/>
            <w:szCs w:val="22"/>
          </w:rPr>
          <w:t xml:space="preserve">C. For a declaratory judgment that the Plaintiff's property is free and clear of any liens or encumbrances arising from the actions of the </w:t>
        </w:r>
        <w:proofErr w:type="gramStart"/>
        <w:r w:rsidRPr="00C652E5">
          <w:rPr>
            <w:rFonts w:ascii="Fira Code" w:hAnsi="Fira Code" w:cs="Fira Code"/>
            <w:bCs/>
            <w:sz w:val="22"/>
            <w:szCs w:val="22"/>
          </w:rPr>
          <w:t>Defendants;</w:t>
        </w:r>
        <w:proofErr w:type="gramEnd"/>
      </w:ins>
    </w:p>
    <w:p w14:paraId="5590D63B" w14:textId="77777777" w:rsidR="00C652E5" w:rsidRPr="00C652E5" w:rsidRDefault="00C652E5">
      <w:pPr>
        <w:pStyle w:val="BodyText2"/>
        <w:tabs>
          <w:tab w:val="left" w:pos="2250"/>
        </w:tabs>
        <w:spacing w:line="480" w:lineRule="auto"/>
        <w:ind w:firstLine="0"/>
        <w:rPr>
          <w:ins w:id="906" w:author="Quantum Bass" w:date="2023-03-15T12:53:00Z"/>
          <w:rFonts w:ascii="Fira Code" w:hAnsi="Fira Code" w:cs="Fira Code"/>
          <w:bCs/>
          <w:sz w:val="22"/>
          <w:szCs w:val="22"/>
        </w:rPr>
        <w:pPrChange w:id="907" w:author="Quantum Bass" w:date="2023-03-15T12:53:00Z">
          <w:pPr>
            <w:pStyle w:val="BodyText2"/>
            <w:tabs>
              <w:tab w:val="left" w:pos="2250"/>
            </w:tabs>
            <w:spacing w:line="480" w:lineRule="auto"/>
          </w:pPr>
        </w:pPrChange>
      </w:pPr>
      <w:ins w:id="908" w:author="Quantum Bass" w:date="2023-03-15T12:53:00Z">
        <w:r w:rsidRPr="00C652E5">
          <w:rPr>
            <w:rFonts w:ascii="Fira Code" w:hAnsi="Fira Code" w:cs="Fira Code"/>
            <w:bCs/>
            <w:sz w:val="22"/>
            <w:szCs w:val="22"/>
          </w:rPr>
          <w:t xml:space="preserve">D. For costs and reasonable attorney's </w:t>
        </w:r>
        <w:proofErr w:type="gramStart"/>
        <w:r w:rsidRPr="00C652E5">
          <w:rPr>
            <w:rFonts w:ascii="Fira Code" w:hAnsi="Fira Code" w:cs="Fira Code"/>
            <w:bCs/>
            <w:sz w:val="22"/>
            <w:szCs w:val="22"/>
          </w:rPr>
          <w:t>fees;</w:t>
        </w:r>
        <w:proofErr w:type="gramEnd"/>
      </w:ins>
    </w:p>
    <w:p w14:paraId="307773FF" w14:textId="77777777" w:rsidR="00C652E5" w:rsidRPr="00C652E5" w:rsidRDefault="00C652E5">
      <w:pPr>
        <w:pStyle w:val="BodyText2"/>
        <w:tabs>
          <w:tab w:val="left" w:pos="2250"/>
        </w:tabs>
        <w:spacing w:line="480" w:lineRule="auto"/>
        <w:ind w:firstLine="0"/>
        <w:rPr>
          <w:ins w:id="909" w:author="Quantum Bass" w:date="2023-03-15T12:53:00Z"/>
          <w:rFonts w:ascii="Fira Code" w:hAnsi="Fira Code" w:cs="Fira Code"/>
          <w:bCs/>
          <w:sz w:val="22"/>
          <w:szCs w:val="22"/>
        </w:rPr>
        <w:pPrChange w:id="910" w:author="Quantum Bass" w:date="2023-03-15T12:53:00Z">
          <w:pPr>
            <w:pStyle w:val="BodyText2"/>
            <w:tabs>
              <w:tab w:val="left" w:pos="2250"/>
            </w:tabs>
            <w:spacing w:line="480" w:lineRule="auto"/>
          </w:pPr>
        </w:pPrChange>
      </w:pPr>
      <w:ins w:id="911" w:author="Quantum Bass" w:date="2023-03-15T12:53:00Z">
        <w:r w:rsidRPr="00C652E5">
          <w:rPr>
            <w:rFonts w:ascii="Fira Code" w:hAnsi="Fira Code" w:cs="Fira Code"/>
            <w:bCs/>
            <w:sz w:val="22"/>
            <w:szCs w:val="22"/>
          </w:rPr>
          <w:t>E. For pre- and post-judgment interest as allowed by law; and</w:t>
        </w:r>
      </w:ins>
    </w:p>
    <w:p w14:paraId="5DCBD4DF" w14:textId="71A9B9F4" w:rsidR="000C4A3C" w:rsidRDefault="00C652E5" w:rsidP="00C652E5">
      <w:pPr>
        <w:pStyle w:val="BodyText2"/>
        <w:tabs>
          <w:tab w:val="left" w:pos="2250"/>
        </w:tabs>
        <w:spacing w:line="480" w:lineRule="auto"/>
        <w:ind w:firstLine="0"/>
        <w:rPr>
          <w:ins w:id="912" w:author="Quantum Bass" w:date="2023-03-15T10:57:00Z"/>
          <w:rFonts w:ascii="Fira Code" w:hAnsi="Fira Code" w:cs="Fira Code"/>
          <w:bCs/>
          <w:sz w:val="22"/>
          <w:szCs w:val="22"/>
        </w:rPr>
      </w:pPr>
      <w:ins w:id="913" w:author="Quantum Bass" w:date="2023-03-15T12:53:00Z">
        <w:r w:rsidRPr="00C652E5">
          <w:rPr>
            <w:rFonts w:ascii="Fira Code" w:hAnsi="Fira Code" w:cs="Fira Code"/>
            <w:bCs/>
            <w:sz w:val="22"/>
            <w:szCs w:val="22"/>
          </w:rPr>
          <w:t>F. For such other and further relief as the Court deems just and proper.</w:t>
        </w:r>
      </w:ins>
    </w:p>
    <w:p w14:paraId="302E816D" w14:textId="77777777" w:rsidR="000C4A3C" w:rsidRDefault="000C4A3C" w:rsidP="00277064">
      <w:pPr>
        <w:pStyle w:val="BodyText2"/>
        <w:tabs>
          <w:tab w:val="left" w:pos="2250"/>
        </w:tabs>
        <w:spacing w:line="480" w:lineRule="auto"/>
        <w:ind w:firstLine="0"/>
        <w:rPr>
          <w:ins w:id="914" w:author="Quantum Bass" w:date="2023-03-15T10:57:00Z"/>
          <w:rFonts w:ascii="Fira Code" w:hAnsi="Fira Code" w:cs="Fira Code"/>
          <w:bCs/>
          <w:sz w:val="22"/>
          <w:szCs w:val="22"/>
        </w:rPr>
      </w:pPr>
    </w:p>
    <w:p w14:paraId="2244FEE5" w14:textId="77777777" w:rsidR="000C4A3C" w:rsidRDefault="000C4A3C" w:rsidP="00277064">
      <w:pPr>
        <w:pStyle w:val="BodyText2"/>
        <w:tabs>
          <w:tab w:val="left" w:pos="2250"/>
        </w:tabs>
        <w:spacing w:line="480" w:lineRule="auto"/>
        <w:ind w:firstLine="0"/>
        <w:rPr>
          <w:ins w:id="915" w:author="Quantum Bass" w:date="2023-03-15T09:21:00Z"/>
          <w:rFonts w:ascii="Fira Code" w:hAnsi="Fira Code" w:cs="Fira Code"/>
          <w:bCs/>
          <w:sz w:val="22"/>
          <w:szCs w:val="22"/>
        </w:rPr>
      </w:pPr>
    </w:p>
    <w:p w14:paraId="56FE4EC3" w14:textId="30A996CB" w:rsidR="00FD5A21" w:rsidRPr="00FD5A21" w:rsidRDefault="00FD5A21" w:rsidP="00B147BF">
      <w:pPr>
        <w:pStyle w:val="BodyText2"/>
        <w:tabs>
          <w:tab w:val="left" w:pos="2250"/>
        </w:tabs>
        <w:spacing w:line="480" w:lineRule="auto"/>
        <w:rPr>
          <w:ins w:id="916" w:author="Quantum Bass" w:date="2023-03-15T09:21:00Z"/>
          <w:rFonts w:ascii="Fira Code" w:hAnsi="Fira Code" w:cs="Fira Code"/>
          <w:bCs/>
          <w:sz w:val="22"/>
          <w:szCs w:val="22"/>
        </w:rPr>
      </w:pPr>
      <w:ins w:id="917" w:author="Quantum Bass" w:date="2023-03-15T09:21:00Z">
        <w:r>
          <w:rPr>
            <w:rFonts w:ascii="Fira Code" w:hAnsi="Fira Code" w:cs="Fira Code"/>
            <w:bCs/>
            <w:sz w:val="22"/>
            <w:szCs w:val="22"/>
          </w:rPr>
          <w:tab/>
        </w:r>
        <w:r w:rsidRPr="00FD5A21">
          <w:rPr>
            <w:rFonts w:ascii="Fira Code" w:hAnsi="Fira Code" w:cs="Fira Code"/>
            <w:bCs/>
            <w:sz w:val="22"/>
            <w:szCs w:val="22"/>
          </w:rPr>
          <w:t>Idaho Rules of Evidence Rule 406. Habit; Routine Practice.</w:t>
        </w:r>
      </w:ins>
    </w:p>
    <w:p w14:paraId="5B071ACC" w14:textId="75206AB3" w:rsidR="00FD5A21" w:rsidRDefault="00FD5A21">
      <w:pPr>
        <w:pStyle w:val="BodyText2"/>
        <w:tabs>
          <w:tab w:val="left" w:pos="2250"/>
        </w:tabs>
        <w:spacing w:line="480" w:lineRule="auto"/>
        <w:ind w:left="720" w:firstLine="0"/>
        <w:rPr>
          <w:ins w:id="918" w:author="Quantum Bass" w:date="2023-03-15T09:21:00Z"/>
          <w:rFonts w:ascii="Fira Code" w:hAnsi="Fira Code" w:cs="Fira Code"/>
          <w:bCs/>
          <w:sz w:val="22"/>
          <w:szCs w:val="22"/>
        </w:rPr>
        <w:pPrChange w:id="919" w:author="Quantum Bass" w:date="2023-03-15T09:23:00Z">
          <w:pPr>
            <w:pStyle w:val="BodyText2"/>
            <w:tabs>
              <w:tab w:val="left" w:pos="2250"/>
            </w:tabs>
            <w:spacing w:line="480" w:lineRule="auto"/>
            <w:ind w:firstLine="0"/>
          </w:pPr>
        </w:pPrChange>
      </w:pPr>
      <w:ins w:id="920" w:author="Quantum Bass" w:date="2023-03-15T09:21:00Z">
        <w:r w:rsidRPr="00FD5A21">
          <w:rPr>
            <w:rFonts w:ascii="Fira Code" w:hAnsi="Fira Code" w:cs="Fira Code"/>
            <w:bCs/>
            <w:sz w:val="22"/>
            <w:szCs w:val="22"/>
          </w:rPr>
          <w:t xml:space="preserve">Evidence of a person's habit or an organization's routine practice may be admitted </w:t>
        </w:r>
        <w:proofErr w:type="gramStart"/>
        <w:r w:rsidRPr="00FD5A21">
          <w:rPr>
            <w:rFonts w:ascii="Fira Code" w:hAnsi="Fira Code" w:cs="Fira Code"/>
            <w:bCs/>
            <w:sz w:val="22"/>
            <w:szCs w:val="22"/>
          </w:rPr>
          <w:t>to prove</w:t>
        </w:r>
        <w:proofErr w:type="gramEnd"/>
        <w:r w:rsidRPr="00FD5A21">
          <w:rPr>
            <w:rFonts w:ascii="Fira Code" w:hAnsi="Fira Code" w:cs="Fira Code"/>
            <w:bCs/>
            <w:sz w:val="22"/>
            <w:szCs w:val="22"/>
          </w:rPr>
          <w:t xml:space="preserve"> that on a particular occasion the person or organization acted in accordance with the habit or routine practice.  The court may admit this evidence regardless of whether it is corroborated or whether there was </w:t>
        </w:r>
        <w:proofErr w:type="gramStart"/>
        <w:r w:rsidRPr="00FD5A21">
          <w:rPr>
            <w:rFonts w:ascii="Fira Code" w:hAnsi="Fira Code" w:cs="Fira Code"/>
            <w:bCs/>
            <w:sz w:val="22"/>
            <w:szCs w:val="22"/>
          </w:rPr>
          <w:t>an eyewitness</w:t>
        </w:r>
        <w:proofErr w:type="gramEnd"/>
        <w:r w:rsidRPr="00FD5A21">
          <w:rPr>
            <w:rFonts w:ascii="Fira Code" w:hAnsi="Fira Code" w:cs="Fira Code"/>
            <w:bCs/>
            <w:sz w:val="22"/>
            <w:szCs w:val="22"/>
          </w:rPr>
          <w:t>.</w:t>
        </w:r>
      </w:ins>
    </w:p>
    <w:p w14:paraId="2B726DA4" w14:textId="18822A7C" w:rsidR="00FD5A21" w:rsidRDefault="00FD5A21" w:rsidP="00277064">
      <w:pPr>
        <w:pStyle w:val="BodyText2"/>
        <w:tabs>
          <w:tab w:val="left" w:pos="2250"/>
        </w:tabs>
        <w:spacing w:line="480" w:lineRule="auto"/>
        <w:ind w:firstLine="0"/>
        <w:rPr>
          <w:ins w:id="921" w:author="Quantum Bass" w:date="2023-03-15T09:21:00Z"/>
          <w:rFonts w:ascii="Fira Code" w:hAnsi="Fira Code" w:cs="Fira Code"/>
          <w:bCs/>
          <w:sz w:val="22"/>
          <w:szCs w:val="22"/>
        </w:rPr>
      </w:pPr>
      <w:ins w:id="922" w:author="Quantum Bass" w:date="2023-03-15T09:21:00Z">
        <w:r>
          <w:rPr>
            <w:rFonts w:ascii="Fira Code" w:hAnsi="Fira Code" w:cs="Fira Code"/>
            <w:bCs/>
            <w:sz w:val="22"/>
            <w:szCs w:val="22"/>
          </w:rPr>
          <w:lastRenderedPageBreak/>
          <w:t>EXHIBIT</w:t>
        </w:r>
      </w:ins>
      <w:ins w:id="923" w:author="Quantum Bass" w:date="2023-03-15T09:22:00Z">
        <w:r>
          <w:rPr>
            <w:rFonts w:ascii="Fira Code" w:hAnsi="Fira Code" w:cs="Fira Code"/>
            <w:bCs/>
            <w:sz w:val="22"/>
            <w:szCs w:val="22"/>
          </w:rPr>
          <w:t xml:space="preserve"> XXXX </w:t>
        </w:r>
        <w:r w:rsidR="000742E6">
          <w:rPr>
            <w:rFonts w:ascii="Fira Code" w:hAnsi="Fira Code" w:cs="Fira Code"/>
            <w:bCs/>
            <w:sz w:val="22"/>
            <w:szCs w:val="22"/>
          </w:rPr>
          <w:t>–</w:t>
        </w:r>
        <w:r>
          <w:rPr>
            <w:rFonts w:ascii="Fira Code" w:hAnsi="Fira Code" w:cs="Fira Code"/>
            <w:bCs/>
            <w:sz w:val="22"/>
            <w:szCs w:val="22"/>
          </w:rPr>
          <w:t xml:space="preserve"> </w:t>
        </w:r>
        <w:r w:rsidR="000742E6">
          <w:rPr>
            <w:rFonts w:ascii="Fira Code" w:hAnsi="Fira Code" w:cs="Fira Code"/>
            <w:bCs/>
            <w:sz w:val="22"/>
            <w:szCs w:val="22"/>
          </w:rPr>
          <w:t>a laundry list of offenses of the same nature show a pattern of fraud.</w:t>
        </w:r>
      </w:ins>
    </w:p>
    <w:p w14:paraId="77A10343" w14:textId="77777777" w:rsidR="00FD5A21" w:rsidRDefault="00FD5A21" w:rsidP="00277064">
      <w:pPr>
        <w:pStyle w:val="BodyText2"/>
        <w:tabs>
          <w:tab w:val="left" w:pos="2250"/>
        </w:tabs>
        <w:spacing w:line="480" w:lineRule="auto"/>
        <w:ind w:firstLine="0"/>
        <w:rPr>
          <w:ins w:id="924" w:author="Quantum Bass" w:date="2023-03-15T09:23:00Z"/>
          <w:rFonts w:ascii="Fira Code" w:hAnsi="Fira Code" w:cs="Fira Code"/>
          <w:bCs/>
          <w:sz w:val="22"/>
          <w:szCs w:val="22"/>
        </w:rPr>
      </w:pPr>
    </w:p>
    <w:p w14:paraId="402203CF" w14:textId="26D6E775" w:rsidR="008A583D" w:rsidRPr="008A583D" w:rsidRDefault="008A583D" w:rsidP="00E47052">
      <w:pPr>
        <w:pStyle w:val="BodyText2"/>
        <w:tabs>
          <w:tab w:val="left" w:pos="2250"/>
        </w:tabs>
        <w:spacing w:line="480" w:lineRule="auto"/>
        <w:rPr>
          <w:ins w:id="925" w:author="Quantum Bass" w:date="2023-03-15T09:23:00Z"/>
          <w:rFonts w:ascii="Fira Code" w:hAnsi="Fira Code" w:cs="Fira Code"/>
          <w:bCs/>
          <w:sz w:val="22"/>
          <w:szCs w:val="22"/>
        </w:rPr>
      </w:pPr>
      <w:ins w:id="926" w:author="Quantum Bass" w:date="2023-03-15T09:23:00Z">
        <w:r>
          <w:rPr>
            <w:rFonts w:ascii="Fira Code" w:hAnsi="Fira Code" w:cs="Fira Code"/>
            <w:bCs/>
            <w:sz w:val="22"/>
            <w:szCs w:val="22"/>
          </w:rPr>
          <w:tab/>
        </w:r>
        <w:r w:rsidRPr="008A583D">
          <w:rPr>
            <w:rFonts w:ascii="Fira Code" w:hAnsi="Fira Code" w:cs="Fira Code"/>
            <w:bCs/>
            <w:sz w:val="22"/>
            <w:szCs w:val="22"/>
          </w:rPr>
          <w:t>Idaho Rules of Evidence Rule 702. Testimony by Expert Witnesses.</w:t>
        </w:r>
      </w:ins>
    </w:p>
    <w:p w14:paraId="10E93312" w14:textId="73F8E46D" w:rsidR="008A583D" w:rsidRDefault="008A583D">
      <w:pPr>
        <w:pStyle w:val="BodyText2"/>
        <w:tabs>
          <w:tab w:val="left" w:pos="2250"/>
        </w:tabs>
        <w:spacing w:line="480" w:lineRule="auto"/>
        <w:ind w:left="720" w:firstLine="0"/>
        <w:rPr>
          <w:ins w:id="927" w:author="Quantum Bass" w:date="2023-03-15T09:23:00Z"/>
          <w:rFonts w:ascii="Fira Code" w:hAnsi="Fira Code" w:cs="Fira Code"/>
          <w:bCs/>
          <w:sz w:val="22"/>
          <w:szCs w:val="22"/>
        </w:rPr>
        <w:pPrChange w:id="928" w:author="Quantum Bass" w:date="2023-03-15T09:23:00Z">
          <w:pPr>
            <w:pStyle w:val="BodyText2"/>
            <w:tabs>
              <w:tab w:val="left" w:pos="2250"/>
            </w:tabs>
            <w:spacing w:line="480" w:lineRule="auto"/>
            <w:ind w:firstLine="0"/>
          </w:pPr>
        </w:pPrChange>
      </w:pPr>
      <w:ins w:id="929" w:author="Quantum Bass" w:date="2023-03-15T09:23:00Z">
        <w:r w:rsidRPr="008A583D">
          <w:rPr>
            <w:rFonts w:ascii="Fira Code" w:hAnsi="Fira Code" w:cs="Fira Code"/>
            <w:bCs/>
            <w:sz w:val="22"/>
            <w:szCs w:val="22"/>
          </w:rPr>
          <w:t>A witness who is qualified as an expert by knowledge, skill, experience, training, or education may testify in the form of an opinion or otherwise if the expert's scientific, technical, or other specialized knowledge will help the trier of fact to understand the evidence or to determine a fact in issue.</w:t>
        </w:r>
      </w:ins>
    </w:p>
    <w:p w14:paraId="13EB5C32" w14:textId="70F45E58" w:rsidR="008A583D" w:rsidRDefault="00161738" w:rsidP="00277064">
      <w:pPr>
        <w:pStyle w:val="BodyText2"/>
        <w:tabs>
          <w:tab w:val="left" w:pos="2250"/>
        </w:tabs>
        <w:spacing w:line="480" w:lineRule="auto"/>
        <w:ind w:firstLine="0"/>
        <w:rPr>
          <w:ins w:id="930" w:author="Quantum Bass" w:date="2023-03-15T09:23:00Z"/>
          <w:rFonts w:ascii="Fira Code" w:hAnsi="Fira Code" w:cs="Fira Code"/>
          <w:bCs/>
          <w:sz w:val="22"/>
          <w:szCs w:val="22"/>
        </w:rPr>
      </w:pPr>
      <w:ins w:id="931" w:author="Quantum Bass" w:date="2023-03-15T09:23:00Z">
        <w:r>
          <w:rPr>
            <w:rFonts w:ascii="Fira Code" w:hAnsi="Fira Code" w:cs="Fira Code"/>
            <w:bCs/>
            <w:sz w:val="22"/>
            <w:szCs w:val="22"/>
          </w:rPr>
          <w:t xml:space="preserve">EXHIBIT </w:t>
        </w:r>
        <w:proofErr w:type="spellStart"/>
        <w:r>
          <w:rPr>
            <w:rFonts w:ascii="Fira Code" w:hAnsi="Fira Code" w:cs="Fira Code"/>
            <w:bCs/>
            <w:sz w:val="22"/>
            <w:szCs w:val="22"/>
          </w:rPr>
          <w:t>XXXXX</w:t>
        </w:r>
        <w:proofErr w:type="spellEnd"/>
        <w:r>
          <w:rPr>
            <w:rFonts w:ascii="Fira Code" w:hAnsi="Fira Code" w:cs="Fira Code"/>
            <w:bCs/>
            <w:sz w:val="22"/>
            <w:szCs w:val="22"/>
          </w:rPr>
          <w:t xml:space="preserve"> </w:t>
        </w:r>
      </w:ins>
      <w:ins w:id="932" w:author="Quantum Bass" w:date="2023-03-15T09:24:00Z">
        <w:r>
          <w:rPr>
            <w:rFonts w:ascii="Fira Code" w:hAnsi="Fira Code" w:cs="Fira Code"/>
            <w:bCs/>
            <w:sz w:val="22"/>
            <w:szCs w:val="22"/>
          </w:rPr>
          <w:t xml:space="preserve">– The plaintiff is an expert in the </w:t>
        </w:r>
        <w:r w:rsidR="008F1A31">
          <w:rPr>
            <w:rFonts w:ascii="Fira Code" w:hAnsi="Fira Code" w:cs="Fira Code"/>
            <w:bCs/>
            <w:sz w:val="22"/>
            <w:szCs w:val="22"/>
          </w:rPr>
          <w:t>field needed to show that the signatures are not valid.</w:t>
        </w:r>
      </w:ins>
    </w:p>
    <w:p w14:paraId="7D6A8031" w14:textId="77777777" w:rsidR="008A583D" w:rsidRDefault="008A583D" w:rsidP="00277064">
      <w:pPr>
        <w:pStyle w:val="BodyText2"/>
        <w:tabs>
          <w:tab w:val="left" w:pos="2250"/>
        </w:tabs>
        <w:spacing w:line="480" w:lineRule="auto"/>
        <w:ind w:firstLine="0"/>
        <w:rPr>
          <w:ins w:id="933" w:author="Quantum Bass" w:date="2023-03-15T09:23:00Z"/>
          <w:rFonts w:ascii="Fira Code" w:hAnsi="Fira Code" w:cs="Fira Code"/>
          <w:bCs/>
          <w:sz w:val="22"/>
          <w:szCs w:val="22"/>
        </w:rPr>
      </w:pPr>
    </w:p>
    <w:p w14:paraId="65750581" w14:textId="77777777" w:rsidR="008A583D" w:rsidRDefault="008A583D" w:rsidP="00277064">
      <w:pPr>
        <w:pStyle w:val="BodyText2"/>
        <w:tabs>
          <w:tab w:val="left" w:pos="2250"/>
        </w:tabs>
        <w:spacing w:line="480" w:lineRule="auto"/>
        <w:ind w:firstLine="0"/>
        <w:rPr>
          <w:ins w:id="934" w:author="Quantum Bass" w:date="2023-03-15T09:23:00Z"/>
          <w:rFonts w:ascii="Fira Code" w:hAnsi="Fira Code" w:cs="Fira Code"/>
          <w:bCs/>
          <w:sz w:val="22"/>
          <w:szCs w:val="22"/>
        </w:rPr>
      </w:pPr>
    </w:p>
    <w:p w14:paraId="6657940C" w14:textId="77777777" w:rsidR="008A583D" w:rsidRDefault="008A583D" w:rsidP="00277064">
      <w:pPr>
        <w:pStyle w:val="BodyText2"/>
        <w:tabs>
          <w:tab w:val="left" w:pos="2250"/>
        </w:tabs>
        <w:spacing w:line="480" w:lineRule="auto"/>
        <w:ind w:firstLine="0"/>
        <w:rPr>
          <w:ins w:id="935" w:author="Quantum Bass" w:date="2023-03-15T09:21:00Z"/>
          <w:rFonts w:ascii="Fira Code" w:hAnsi="Fira Code" w:cs="Fira Code"/>
          <w:bCs/>
          <w:sz w:val="22"/>
          <w:szCs w:val="22"/>
        </w:rPr>
      </w:pPr>
    </w:p>
    <w:p w14:paraId="7E41893E" w14:textId="77777777" w:rsidR="00FD5A21" w:rsidRPr="00277064" w:rsidRDefault="00FD5A21" w:rsidP="00277064">
      <w:pPr>
        <w:pStyle w:val="BodyText2"/>
        <w:tabs>
          <w:tab w:val="left" w:pos="2250"/>
        </w:tabs>
        <w:spacing w:line="480" w:lineRule="auto"/>
        <w:ind w:firstLine="0"/>
        <w:rPr>
          <w:rFonts w:ascii="Fira Code" w:hAnsi="Fira Code" w:cs="Fira Code"/>
          <w:bCs/>
          <w:sz w:val="22"/>
          <w:szCs w:val="22"/>
        </w:rPr>
      </w:pPr>
    </w:p>
    <w:p w14:paraId="4831EB88" w14:textId="77777777" w:rsidR="00277064" w:rsidRPr="00277064" w:rsidRDefault="00277064" w:rsidP="00277064">
      <w:pPr>
        <w:pStyle w:val="BodyText2"/>
        <w:tabs>
          <w:tab w:val="left" w:pos="2250"/>
        </w:tabs>
        <w:spacing w:line="480" w:lineRule="auto"/>
        <w:ind w:firstLine="0"/>
        <w:rPr>
          <w:rFonts w:ascii="Fira Code" w:hAnsi="Fira Code" w:cs="Fira Code"/>
          <w:bCs/>
          <w:sz w:val="22"/>
          <w:szCs w:val="22"/>
        </w:rPr>
      </w:pPr>
      <w:r w:rsidRPr="00277064">
        <w:rPr>
          <w:rFonts w:ascii="Fira Code" w:hAnsi="Fira Code" w:cs="Fira Code"/>
          <w:bCs/>
          <w:sz w:val="22"/>
          <w:szCs w:val="22"/>
        </w:rPr>
        <w:t>Conclusion:</w:t>
      </w:r>
    </w:p>
    <w:p w14:paraId="4960C44B" w14:textId="2F5FB448" w:rsidR="00277064" w:rsidRPr="00277064" w:rsidRDefault="00277064" w:rsidP="00277064">
      <w:pPr>
        <w:pStyle w:val="BodyText2"/>
        <w:tabs>
          <w:tab w:val="left" w:pos="2250"/>
        </w:tabs>
        <w:spacing w:line="480" w:lineRule="auto"/>
        <w:ind w:firstLine="0"/>
        <w:rPr>
          <w:rFonts w:ascii="Fira Code" w:hAnsi="Fira Code" w:cs="Fira Code"/>
          <w:bCs/>
          <w:sz w:val="22"/>
          <w:szCs w:val="22"/>
        </w:rPr>
      </w:pPr>
      <w:r w:rsidRPr="00277064">
        <w:rPr>
          <w:rFonts w:ascii="Fira Code" w:hAnsi="Fira Code" w:cs="Fira Code"/>
          <w:bCs/>
          <w:sz w:val="22"/>
          <w:szCs w:val="22"/>
        </w:rPr>
        <w:t xml:space="preserve">For the foregoing reasons, the Plaintiff respectfully requests that the Court deny the Defendant's Motion to Dismiss and grant the relief requested in the Amended Complaint. The Plaintiff has suffered financial harm as a result of the Defendant's fraudulent behavior, and the Defendant should be held liable for </w:t>
      </w:r>
      <w:ins w:id="936" w:author="Quantum Bass" w:date="2023-03-14T21:30:00Z">
        <w:r w:rsidR="00D83EE2">
          <w:rPr>
            <w:rFonts w:ascii="Fira Code" w:hAnsi="Fira Code" w:cs="Fira Code"/>
            <w:bCs/>
            <w:sz w:val="22"/>
            <w:szCs w:val="22"/>
          </w:rPr>
          <w:t>their</w:t>
        </w:r>
      </w:ins>
      <w:del w:id="937" w:author="Quantum Bass" w:date="2023-03-14T21:30:00Z">
        <w:r w:rsidRPr="00277064" w:rsidDel="008442BE">
          <w:rPr>
            <w:rFonts w:ascii="Fira Code" w:hAnsi="Fira Code" w:cs="Fira Code"/>
            <w:bCs/>
            <w:sz w:val="22"/>
            <w:szCs w:val="22"/>
          </w:rPr>
          <w:delText>its</w:delText>
        </w:r>
      </w:del>
      <w:r w:rsidRPr="00277064">
        <w:rPr>
          <w:rFonts w:ascii="Fira Code" w:hAnsi="Fira Code" w:cs="Fira Code"/>
          <w:bCs/>
          <w:sz w:val="22"/>
          <w:szCs w:val="22"/>
        </w:rPr>
        <w:t xml:space="preserve"> conduct. The Plaintiff is entitled to the property free </w:t>
      </w:r>
      <w:r w:rsidRPr="00277064">
        <w:rPr>
          <w:rFonts w:ascii="Fira Code" w:hAnsi="Fira Code" w:cs="Fira Code"/>
          <w:bCs/>
          <w:sz w:val="22"/>
          <w:szCs w:val="22"/>
        </w:rPr>
        <w:lastRenderedPageBreak/>
        <w:t>and clear of any encumbrances and to damages for the harm suffered.</w:t>
      </w:r>
    </w:p>
    <w:p w14:paraId="42D1003F" w14:textId="77777777" w:rsidR="0097297E" w:rsidRPr="00C31123" w:rsidRDefault="0097297E" w:rsidP="00C31123">
      <w:pPr>
        <w:pStyle w:val="BodyText2"/>
        <w:tabs>
          <w:tab w:val="left" w:pos="2250"/>
        </w:tabs>
        <w:spacing w:line="480" w:lineRule="auto"/>
        <w:rPr>
          <w:rFonts w:ascii="Fira Code" w:hAnsi="Fira Code" w:cs="Fira Code"/>
          <w:b/>
          <w:sz w:val="22"/>
          <w:szCs w:val="22"/>
        </w:rPr>
      </w:pPr>
    </w:p>
    <w:p w14:paraId="4AA50B63" w14:textId="73410A8A" w:rsidR="00883585" w:rsidRPr="00B36880" w:rsidRDefault="00D7648C" w:rsidP="000625C4">
      <w:pPr>
        <w:pStyle w:val="BodyText2"/>
        <w:suppressLineNumbers/>
        <w:tabs>
          <w:tab w:val="left" w:pos="2250"/>
        </w:tabs>
        <w:ind w:firstLine="0"/>
        <w:rPr>
          <w:rFonts w:ascii="Fira Code" w:hAnsi="Fira Code" w:cs="Fira Code"/>
          <w:sz w:val="22"/>
          <w:szCs w:val="22"/>
        </w:rPr>
      </w:pPr>
      <w:r w:rsidRPr="00B36880">
        <w:rPr>
          <w:rFonts w:ascii="Fira Code" w:hAnsi="Fira Code" w:cs="Fira Code"/>
          <w:sz w:val="22"/>
          <w:szCs w:val="22"/>
        </w:rPr>
        <w:t>Dated this _</w:t>
      </w:r>
      <w:r w:rsidRPr="00B36880">
        <w:rPr>
          <w:rFonts w:ascii="Fira Code" w:hAnsi="Fira Code" w:cs="Fira Code"/>
          <w:sz w:val="22"/>
          <w:szCs w:val="22"/>
          <w:u w:val="single"/>
        </w:rPr>
        <w:t>21</w:t>
      </w:r>
      <w:r w:rsidRPr="00B36880">
        <w:rPr>
          <w:rFonts w:ascii="Fira Code" w:hAnsi="Fira Code" w:cs="Fira Code"/>
          <w:sz w:val="22"/>
          <w:szCs w:val="22"/>
        </w:rPr>
        <w:t>___ day of February 2023</w:t>
      </w:r>
      <w:r w:rsidR="00351144" w:rsidRPr="00B36880">
        <w:rPr>
          <w:rFonts w:ascii="Fira Code" w:hAnsi="Fira Code" w:cs="Fira Code"/>
          <w:sz w:val="22"/>
          <w:szCs w:val="22"/>
        </w:rPr>
        <w:t>.</w:t>
      </w:r>
    </w:p>
    <w:p w14:paraId="38C3B3B3" w14:textId="77777777" w:rsidR="00883585" w:rsidRPr="00B36880" w:rsidRDefault="00883585" w:rsidP="000625C4">
      <w:pPr>
        <w:pStyle w:val="BodyText2"/>
        <w:suppressLineNumbers/>
        <w:tabs>
          <w:tab w:val="left" w:pos="2250"/>
        </w:tabs>
        <w:ind w:firstLine="0"/>
        <w:rPr>
          <w:rFonts w:ascii="Fira Code" w:hAnsi="Fira Code" w:cs="Fira Code"/>
          <w:sz w:val="22"/>
          <w:szCs w:val="22"/>
        </w:rPr>
      </w:pPr>
    </w:p>
    <w:p w14:paraId="69007D65" w14:textId="77777777" w:rsidR="00351144" w:rsidRPr="00B36880" w:rsidRDefault="00351144" w:rsidP="000625C4">
      <w:pPr>
        <w:pStyle w:val="BodyText2"/>
        <w:suppressLineNumbers/>
        <w:tabs>
          <w:tab w:val="left" w:pos="2250"/>
        </w:tabs>
        <w:ind w:firstLine="0"/>
        <w:rPr>
          <w:rFonts w:ascii="Fira Code" w:hAnsi="Fira Code" w:cs="Fira Code"/>
          <w:sz w:val="22"/>
          <w:szCs w:val="22"/>
        </w:rPr>
      </w:pPr>
      <w:r w:rsidRPr="00B36880">
        <w:rPr>
          <w:rFonts w:ascii="Fira Code" w:hAnsi="Fira Code" w:cs="Fira Code"/>
          <w:sz w:val="22"/>
          <w:szCs w:val="22"/>
        </w:rPr>
        <w:t>Respectfully submitted,</w:t>
      </w:r>
    </w:p>
    <w:p w14:paraId="52D784ED" w14:textId="77777777" w:rsidR="00351144" w:rsidRPr="00B36880" w:rsidRDefault="00351144" w:rsidP="000625C4">
      <w:pPr>
        <w:pStyle w:val="BodyText2"/>
        <w:suppressLineNumbers/>
        <w:tabs>
          <w:tab w:val="left" w:pos="2250"/>
        </w:tabs>
        <w:ind w:firstLine="0"/>
        <w:rPr>
          <w:rFonts w:ascii="Fira Code" w:hAnsi="Fira Code" w:cs="Fira Code"/>
          <w:sz w:val="22"/>
          <w:szCs w:val="22"/>
        </w:rPr>
      </w:pPr>
    </w:p>
    <w:p w14:paraId="31134DE4" w14:textId="77777777" w:rsidR="00351144" w:rsidRPr="00B36880" w:rsidRDefault="00351144" w:rsidP="000625C4">
      <w:pPr>
        <w:pStyle w:val="BodyText2"/>
        <w:suppressLineNumbers/>
        <w:tabs>
          <w:tab w:val="left" w:pos="2250"/>
        </w:tabs>
        <w:ind w:firstLine="0"/>
        <w:rPr>
          <w:rFonts w:ascii="Fira Code" w:hAnsi="Fira Code" w:cs="Fira Code"/>
          <w:sz w:val="22"/>
          <w:szCs w:val="22"/>
        </w:rPr>
      </w:pPr>
      <w:r w:rsidRPr="00B36880">
        <w:rPr>
          <w:rFonts w:ascii="Fira Code" w:hAnsi="Fira Code" w:cs="Fira Code"/>
          <w:sz w:val="22"/>
          <w:szCs w:val="22"/>
        </w:rPr>
        <w:t>Jeremy L. Bass</w:t>
      </w:r>
    </w:p>
    <w:p w14:paraId="61ABE64B" w14:textId="7DED6C9D" w:rsidR="00351144" w:rsidRPr="00B36880" w:rsidRDefault="00351144" w:rsidP="000625C4">
      <w:pPr>
        <w:pStyle w:val="BodyText2"/>
        <w:suppressLineNumbers/>
        <w:tabs>
          <w:tab w:val="left" w:pos="2250"/>
        </w:tabs>
        <w:ind w:firstLine="0"/>
        <w:rPr>
          <w:rFonts w:ascii="Fira Code" w:hAnsi="Fira Code" w:cs="Fira Code"/>
          <w:sz w:val="22"/>
          <w:szCs w:val="22"/>
        </w:rPr>
      </w:pPr>
      <w:r w:rsidRPr="00B36880">
        <w:rPr>
          <w:rFonts w:ascii="Fira Code" w:hAnsi="Fira Code" w:cs="Fira Code"/>
          <w:sz w:val="22"/>
          <w:szCs w:val="22"/>
        </w:rPr>
        <w:t>Plaintiff</w:t>
      </w:r>
      <w:r w:rsidR="004E6E7D" w:rsidRPr="00B36880">
        <w:rPr>
          <w:rFonts w:ascii="Fira Code" w:hAnsi="Fira Code" w:cs="Fira Code"/>
          <w:sz w:val="22"/>
          <w:szCs w:val="22"/>
        </w:rPr>
        <w:t>/ Pro Se</w:t>
      </w:r>
    </w:p>
    <w:p w14:paraId="399587F1" w14:textId="388CEB76" w:rsidR="00351144" w:rsidRPr="00B36880" w:rsidRDefault="00351144" w:rsidP="000625C4">
      <w:pPr>
        <w:pStyle w:val="BodyText2"/>
        <w:suppressLineNumbers/>
        <w:tabs>
          <w:tab w:val="left" w:pos="2250"/>
        </w:tabs>
        <w:ind w:firstLine="0"/>
        <w:rPr>
          <w:rFonts w:ascii="Fira Code" w:hAnsi="Fira Code" w:cs="Fira Code"/>
          <w:sz w:val="22"/>
          <w:szCs w:val="22"/>
        </w:rPr>
      </w:pPr>
    </w:p>
    <w:p w14:paraId="1131EF94" w14:textId="77777777" w:rsidR="00351144" w:rsidRPr="00B36880" w:rsidRDefault="00351144" w:rsidP="000625C4">
      <w:pPr>
        <w:pStyle w:val="BodyText2"/>
        <w:suppressLineNumbers/>
        <w:tabs>
          <w:tab w:val="left" w:pos="2250"/>
        </w:tabs>
        <w:ind w:firstLine="0"/>
        <w:rPr>
          <w:rFonts w:ascii="Fira Code" w:hAnsi="Fira Code" w:cs="Fira Code"/>
          <w:sz w:val="22"/>
          <w:szCs w:val="22"/>
        </w:rPr>
      </w:pPr>
    </w:p>
    <w:p w14:paraId="0CCE3E91" w14:textId="0F4B9550" w:rsidR="005C2814" w:rsidRPr="00B36880" w:rsidRDefault="005C2814" w:rsidP="000625C4">
      <w:pPr>
        <w:pStyle w:val="BodyText2"/>
        <w:suppressLineNumbers/>
        <w:tabs>
          <w:tab w:val="left" w:pos="2250"/>
        </w:tabs>
        <w:ind w:firstLine="0"/>
        <w:rPr>
          <w:rFonts w:ascii="Fira Code" w:hAnsi="Fira Code" w:cs="Fira Code"/>
          <w:sz w:val="22"/>
          <w:szCs w:val="22"/>
        </w:rPr>
      </w:pPr>
      <w:r w:rsidRPr="00B36880">
        <w:rPr>
          <w:rFonts w:ascii="Fira Code" w:hAnsi="Fira Code" w:cs="Fira Code"/>
          <w:sz w:val="22"/>
          <w:szCs w:val="22"/>
          <w:u w:val="single"/>
        </w:rPr>
        <w:tab/>
      </w:r>
      <w:r w:rsidRPr="00B36880">
        <w:rPr>
          <w:rFonts w:ascii="Fira Code" w:hAnsi="Fira Code" w:cs="Fira Code"/>
          <w:sz w:val="22"/>
          <w:szCs w:val="22"/>
          <w:u w:val="single"/>
        </w:rPr>
        <w:tab/>
      </w:r>
      <w:r w:rsidRPr="00B36880">
        <w:rPr>
          <w:rFonts w:ascii="Fira Code" w:hAnsi="Fira Code" w:cs="Fira Code"/>
          <w:sz w:val="22"/>
          <w:szCs w:val="22"/>
          <w:u w:val="single"/>
        </w:rPr>
        <w:tab/>
      </w:r>
      <w:r w:rsidRPr="00B36880">
        <w:rPr>
          <w:rFonts w:ascii="Fira Code" w:hAnsi="Fira Code" w:cs="Fira Code"/>
          <w:sz w:val="22"/>
          <w:szCs w:val="22"/>
          <w:u w:val="single"/>
        </w:rPr>
        <w:tab/>
      </w:r>
      <w:r w:rsidRPr="00B36880">
        <w:rPr>
          <w:rFonts w:ascii="Fira Code" w:hAnsi="Fira Code" w:cs="Fira Code"/>
          <w:sz w:val="22"/>
          <w:szCs w:val="22"/>
          <w:u w:val="single"/>
        </w:rPr>
        <w:tab/>
      </w:r>
      <w:r w:rsidRPr="00B36880">
        <w:rPr>
          <w:rFonts w:ascii="Fira Code" w:hAnsi="Fira Code" w:cs="Fira Code"/>
          <w:sz w:val="22"/>
          <w:szCs w:val="22"/>
          <w:u w:val="single"/>
        </w:rPr>
        <w:tab/>
      </w:r>
    </w:p>
    <w:p w14:paraId="5F42EF5B" w14:textId="77777777" w:rsidR="005C2814" w:rsidRPr="00B36880" w:rsidRDefault="00074A5D" w:rsidP="000625C4">
      <w:pPr>
        <w:pStyle w:val="BodyText2"/>
        <w:suppressLineNumbers/>
        <w:tabs>
          <w:tab w:val="left" w:pos="2250"/>
          <w:tab w:val="left" w:pos="4320"/>
        </w:tabs>
        <w:ind w:firstLine="0"/>
        <w:rPr>
          <w:rFonts w:ascii="Fira Code" w:hAnsi="Fira Code" w:cs="Fira Code"/>
          <w:sz w:val="22"/>
          <w:szCs w:val="22"/>
        </w:rPr>
      </w:pPr>
      <w:r w:rsidRPr="00B36880">
        <w:rPr>
          <w:rFonts w:ascii="Fira Code" w:hAnsi="Fira Code" w:cs="Fira Code"/>
          <w:sz w:val="22"/>
          <w:szCs w:val="22"/>
        </w:rPr>
        <w:tab/>
      </w:r>
      <w:r w:rsidRPr="00B36880">
        <w:rPr>
          <w:rFonts w:ascii="Fira Code" w:hAnsi="Fira Code" w:cs="Fira Code"/>
          <w:sz w:val="22"/>
          <w:szCs w:val="22"/>
        </w:rPr>
        <w:tab/>
      </w:r>
      <w:r w:rsidRPr="00B36880">
        <w:rPr>
          <w:rFonts w:ascii="Fira Code" w:hAnsi="Fira Code" w:cs="Fira Code"/>
          <w:sz w:val="22"/>
          <w:szCs w:val="22"/>
        </w:rPr>
        <w:tab/>
      </w:r>
      <w:r w:rsidRPr="00B36880">
        <w:rPr>
          <w:rFonts w:ascii="Fira Code" w:hAnsi="Fira Code" w:cs="Fira Code"/>
          <w:sz w:val="22"/>
          <w:szCs w:val="22"/>
        </w:rPr>
        <w:tab/>
      </w:r>
      <w:r w:rsidR="005C2814" w:rsidRPr="00B36880">
        <w:rPr>
          <w:rFonts w:ascii="Fira Code" w:hAnsi="Fira Code" w:cs="Fira Code"/>
          <w:sz w:val="22"/>
          <w:szCs w:val="22"/>
        </w:rPr>
        <w:t>Signature</w:t>
      </w:r>
    </w:p>
    <w:p w14:paraId="25E56D1D" w14:textId="77777777" w:rsidR="00C87D29" w:rsidRPr="00B36880" w:rsidRDefault="00C87D29" w:rsidP="000625C4">
      <w:pPr>
        <w:pStyle w:val="BodyText"/>
        <w:suppressLineNumbers/>
        <w:spacing w:line="240" w:lineRule="auto"/>
        <w:jc w:val="left"/>
        <w:rPr>
          <w:rFonts w:ascii="Fira Code" w:hAnsi="Fira Code" w:cs="Fira Code"/>
          <w:sz w:val="22"/>
          <w:szCs w:val="22"/>
        </w:rPr>
      </w:pPr>
    </w:p>
    <w:p w14:paraId="6D97ADC6" w14:textId="77777777" w:rsidR="005C2814" w:rsidRPr="00B36880" w:rsidRDefault="005C2814" w:rsidP="000625C4">
      <w:pPr>
        <w:pStyle w:val="BodyText"/>
        <w:suppressLineNumbers/>
        <w:spacing w:line="240" w:lineRule="auto"/>
        <w:jc w:val="left"/>
        <w:rPr>
          <w:rFonts w:ascii="Fira Code" w:hAnsi="Fira Code" w:cs="Fira Code"/>
          <w:sz w:val="22"/>
          <w:szCs w:val="22"/>
        </w:rPr>
      </w:pPr>
    </w:p>
    <w:p w14:paraId="23E6B393" w14:textId="6BFDCAA8" w:rsidR="0040187F" w:rsidRPr="00B36880" w:rsidRDefault="0040187F" w:rsidP="000625C4">
      <w:pPr>
        <w:pStyle w:val="BodyText3"/>
        <w:keepNext/>
        <w:keepLines/>
        <w:suppressLineNumbers/>
        <w:jc w:val="center"/>
        <w:rPr>
          <w:rFonts w:ascii="Fira Code" w:hAnsi="Fira Code" w:cs="Fira Code"/>
        </w:rPr>
      </w:pPr>
      <w:r w:rsidRPr="00B36880">
        <w:rPr>
          <w:rFonts w:ascii="Fira Code" w:hAnsi="Fira Code" w:cs="Fira Code"/>
        </w:rPr>
        <w:t>CERTIFICATE OF MAILING</w:t>
      </w:r>
    </w:p>
    <w:p w14:paraId="0254796F" w14:textId="77777777" w:rsidR="0040187F" w:rsidRPr="00B36880" w:rsidRDefault="0040187F" w:rsidP="000625C4">
      <w:pPr>
        <w:pStyle w:val="BodyText3"/>
        <w:keepNext/>
        <w:keepLines/>
        <w:suppressLineNumbers/>
        <w:jc w:val="center"/>
        <w:rPr>
          <w:rFonts w:ascii="Fira Code" w:hAnsi="Fira Code" w:cs="Fira Code"/>
        </w:rPr>
      </w:pPr>
    </w:p>
    <w:p w14:paraId="367ED58A" w14:textId="1FBFFE76" w:rsidR="0040187F" w:rsidRPr="00B36880" w:rsidRDefault="0040187F" w:rsidP="000625C4">
      <w:pPr>
        <w:pStyle w:val="BodyText3"/>
        <w:keepNext/>
        <w:keepLines/>
        <w:suppressLineNumbers/>
        <w:rPr>
          <w:rFonts w:ascii="Fira Code" w:hAnsi="Fira Code" w:cs="Fira Code"/>
        </w:rPr>
      </w:pPr>
      <w:r w:rsidRPr="00B36880">
        <w:rPr>
          <w:rFonts w:ascii="Fira Code" w:hAnsi="Fira Code" w:cs="Fira Code"/>
        </w:rPr>
        <w:tab/>
      </w:r>
      <w:proofErr w:type="gramStart"/>
      <w:r w:rsidRPr="00B36880">
        <w:rPr>
          <w:rFonts w:ascii="Fira Code" w:hAnsi="Fira Code" w:cs="Fira Code"/>
        </w:rPr>
        <w:t>I certify</w:t>
      </w:r>
      <w:proofErr w:type="gramEnd"/>
      <w:r w:rsidRPr="00B36880">
        <w:rPr>
          <w:rFonts w:ascii="Fira Code" w:hAnsi="Fira Code" w:cs="Fira Code"/>
        </w:rPr>
        <w:t xml:space="preserve"> that I have sent by email and first class mail this OPPOSITION TO DEFENDANT'S MOTION TO DISMISS AND STRIKE SUMMONS AND COMPLAINT to the Defendant on </w:t>
      </w:r>
      <w:r w:rsidR="00316F6E" w:rsidRPr="00B36880">
        <w:rPr>
          <w:rFonts w:ascii="Fira Code" w:hAnsi="Fira Code" w:cs="Fira Code"/>
        </w:rPr>
        <w:t>February 21, 2023</w:t>
      </w:r>
      <w:r w:rsidRPr="00B36880">
        <w:rPr>
          <w:rFonts w:ascii="Fira Code" w:hAnsi="Fira Code" w:cs="Fira Code"/>
        </w:rPr>
        <w:t>, at the</w:t>
      </w:r>
      <w:r w:rsidR="00351144" w:rsidRPr="00B36880">
        <w:rPr>
          <w:rFonts w:ascii="Fira Code" w:hAnsi="Fira Code" w:cs="Fira Code"/>
        </w:rPr>
        <w:t xml:space="preserve"> </w:t>
      </w:r>
      <w:r w:rsidRPr="00B36880">
        <w:rPr>
          <w:rFonts w:ascii="Fira Code" w:hAnsi="Fira Code" w:cs="Fira Code"/>
        </w:rPr>
        <w:t>following email address and postal address:</w:t>
      </w:r>
    </w:p>
    <w:p w14:paraId="47B1F0CD" w14:textId="77777777" w:rsidR="0040187F" w:rsidRPr="00B36880" w:rsidRDefault="0040187F" w:rsidP="000625C4">
      <w:pPr>
        <w:pStyle w:val="BodyText3"/>
        <w:keepNext/>
        <w:keepLines/>
        <w:suppressLineNumbers/>
        <w:jc w:val="left"/>
        <w:rPr>
          <w:rFonts w:ascii="Fira Code" w:hAnsi="Fira Code" w:cs="Fira Code"/>
        </w:rPr>
      </w:pPr>
    </w:p>
    <w:p w14:paraId="3AD2E6F3" w14:textId="0CEA7569" w:rsidR="0040187F" w:rsidRPr="00B36880" w:rsidRDefault="0040187F" w:rsidP="000625C4">
      <w:pPr>
        <w:pStyle w:val="BodyText3"/>
        <w:keepNext/>
        <w:keepLines/>
        <w:suppressLineNumbers/>
        <w:jc w:val="left"/>
        <w:rPr>
          <w:rFonts w:ascii="Fira Code" w:hAnsi="Fira Code" w:cs="Fira Code"/>
        </w:rPr>
      </w:pPr>
      <w:r w:rsidRPr="00B36880">
        <w:rPr>
          <w:rFonts w:ascii="Fira Code" w:hAnsi="Fira Code" w:cs="Fira Code"/>
        </w:rPr>
        <w:t>Email:</w:t>
      </w:r>
      <w:r w:rsidR="00351144" w:rsidRPr="00B36880">
        <w:rPr>
          <w:rFonts w:ascii="Fira Code" w:hAnsi="Fira Code" w:cs="Fira Code"/>
        </w:rPr>
        <w:tab/>
      </w:r>
      <w:del w:id="938" w:author="Quantum Bass" w:date="2023-03-15T14:51:00Z">
        <w:r w:rsidR="00351144" w:rsidRPr="00B36880" w:rsidDel="00B33A77">
          <w:rPr>
            <w:rFonts w:ascii="Fira Code" w:hAnsi="Fira Code" w:cs="Fira Code"/>
          </w:rPr>
          <w:tab/>
        </w:r>
      </w:del>
      <w:r w:rsidR="00351144" w:rsidRPr="00B36880">
        <w:rPr>
          <w:rFonts w:ascii="Fira Code" w:hAnsi="Fira Code" w:cs="Fira Code"/>
        </w:rPr>
        <w:t>mnewell@idealawgroupllc.com</w:t>
      </w:r>
    </w:p>
    <w:p w14:paraId="1330D598" w14:textId="4BA6E873" w:rsidR="00351144" w:rsidRPr="00B36880" w:rsidRDefault="0040187F" w:rsidP="000625C4">
      <w:pPr>
        <w:pStyle w:val="BodyText3"/>
        <w:keepNext/>
        <w:keepLines/>
        <w:suppressLineNumbers/>
        <w:rPr>
          <w:rFonts w:ascii="Fira Code" w:hAnsi="Fira Code" w:cs="Fira Code"/>
        </w:rPr>
      </w:pPr>
      <w:r w:rsidRPr="00B36880">
        <w:rPr>
          <w:rFonts w:ascii="Fira Code" w:hAnsi="Fira Code" w:cs="Fira Code"/>
        </w:rPr>
        <w:t>Postal</w:t>
      </w:r>
      <w:r w:rsidR="00351144" w:rsidRPr="00B36880">
        <w:rPr>
          <w:rFonts w:ascii="Fira Code" w:hAnsi="Fira Code" w:cs="Fira Code"/>
        </w:rPr>
        <w:t>:</w:t>
      </w:r>
      <w:r w:rsidR="00351144" w:rsidRPr="00B36880">
        <w:rPr>
          <w:rFonts w:ascii="Fira Code" w:hAnsi="Fira Code" w:cs="Fira Code"/>
        </w:rPr>
        <w:tab/>
      </w:r>
      <w:del w:id="939" w:author="Quantum Bass" w:date="2023-03-15T14:51:00Z">
        <w:r w:rsidR="00351144" w:rsidRPr="00B36880" w:rsidDel="00B33A77">
          <w:rPr>
            <w:rFonts w:ascii="Fira Code" w:hAnsi="Fira Code" w:cs="Fira Code"/>
          </w:rPr>
          <w:tab/>
        </w:r>
      </w:del>
      <w:r w:rsidR="00351144" w:rsidRPr="00B36880">
        <w:rPr>
          <w:rFonts w:ascii="Fira Code" w:hAnsi="Fira Code" w:cs="Fira Code"/>
        </w:rPr>
        <w:t>Michael J. Newell ISBA #1953</w:t>
      </w:r>
    </w:p>
    <w:p w14:paraId="537EEECD" w14:textId="75FCB5EF" w:rsidR="00351144" w:rsidRPr="00B36880" w:rsidRDefault="00351144" w:rsidP="000625C4">
      <w:pPr>
        <w:pStyle w:val="BodyText3"/>
        <w:keepNext/>
        <w:keepLines/>
        <w:suppressLineNumbers/>
        <w:rPr>
          <w:rFonts w:ascii="Fira Code" w:hAnsi="Fira Code" w:cs="Fira Code"/>
        </w:rPr>
      </w:pPr>
      <w:r w:rsidRPr="00B36880">
        <w:rPr>
          <w:rFonts w:ascii="Fira Code" w:hAnsi="Fira Code" w:cs="Fira Code"/>
        </w:rPr>
        <w:tab/>
      </w:r>
      <w:r w:rsidRPr="00B36880">
        <w:rPr>
          <w:rFonts w:ascii="Fira Code" w:hAnsi="Fira Code" w:cs="Fira Code"/>
        </w:rPr>
        <w:tab/>
        <w:t>IDEA Law Group, LLC</w:t>
      </w:r>
    </w:p>
    <w:p w14:paraId="1728127F" w14:textId="78C44057" w:rsidR="00351144" w:rsidRPr="00B36880" w:rsidRDefault="00351144" w:rsidP="000625C4">
      <w:pPr>
        <w:pStyle w:val="BodyText3"/>
        <w:keepNext/>
        <w:keepLines/>
        <w:suppressLineNumbers/>
        <w:jc w:val="left"/>
        <w:rPr>
          <w:rFonts w:ascii="Fira Code" w:hAnsi="Fira Code" w:cs="Fira Code"/>
        </w:rPr>
      </w:pPr>
      <w:r w:rsidRPr="00B36880">
        <w:rPr>
          <w:rFonts w:ascii="Fira Code" w:hAnsi="Fira Code" w:cs="Fira Code"/>
        </w:rPr>
        <w:tab/>
      </w:r>
      <w:r w:rsidRPr="00B36880">
        <w:rPr>
          <w:rFonts w:ascii="Fira Code" w:hAnsi="Fira Code" w:cs="Fira Code"/>
        </w:rPr>
        <w:tab/>
        <w:t>4530 S. Eastern Ave., Ste. 10</w:t>
      </w:r>
    </w:p>
    <w:p w14:paraId="03EBE2FE" w14:textId="35F6CFDC" w:rsidR="005C2814" w:rsidRPr="00B36880" w:rsidDel="00B33A77" w:rsidRDefault="00351144" w:rsidP="000625C4">
      <w:pPr>
        <w:pStyle w:val="BodyText3"/>
        <w:keepNext/>
        <w:keepLines/>
        <w:suppressLineNumbers/>
        <w:jc w:val="left"/>
        <w:rPr>
          <w:del w:id="940" w:author="Quantum Bass" w:date="2023-03-15T14:51:00Z"/>
          <w:rFonts w:ascii="Fira Code" w:hAnsi="Fira Code" w:cs="Fira Code"/>
        </w:rPr>
      </w:pPr>
      <w:r w:rsidRPr="00B36880">
        <w:rPr>
          <w:rFonts w:ascii="Fira Code" w:hAnsi="Fira Code" w:cs="Fira Code"/>
        </w:rPr>
        <w:tab/>
      </w:r>
      <w:r w:rsidRPr="00B36880">
        <w:rPr>
          <w:rFonts w:ascii="Fira Code" w:hAnsi="Fira Code" w:cs="Fira Code"/>
        </w:rPr>
        <w:tab/>
        <w:t>Las Vegas, NV 89119</w:t>
      </w:r>
    </w:p>
    <w:p w14:paraId="215D544E" w14:textId="77777777" w:rsidR="00B33A77" w:rsidRDefault="00B33A77" w:rsidP="00B33A77">
      <w:pPr>
        <w:pStyle w:val="BodyText3"/>
        <w:keepNext/>
        <w:keepLines/>
        <w:suppressLineNumbers/>
        <w:jc w:val="left"/>
        <w:rPr>
          <w:ins w:id="941" w:author="Quantum Bass" w:date="2023-03-15T14:51:00Z"/>
          <w:rFonts w:ascii="Fira Code" w:hAnsi="Fira Code" w:cs="Fira Code"/>
        </w:rPr>
      </w:pPr>
    </w:p>
    <w:p w14:paraId="3CB04CC3" w14:textId="77777777" w:rsidR="00B33A77" w:rsidRDefault="00B33A77" w:rsidP="00B33A77">
      <w:pPr>
        <w:pStyle w:val="BodyText3"/>
        <w:keepNext/>
        <w:keepLines/>
        <w:suppressLineNumbers/>
        <w:jc w:val="left"/>
        <w:rPr>
          <w:ins w:id="942" w:author="Quantum Bass" w:date="2023-03-15T14:51:00Z"/>
          <w:rFonts w:ascii="Fira Code" w:hAnsi="Fira Code" w:cs="Fira Code"/>
        </w:rPr>
      </w:pPr>
    </w:p>
    <w:p w14:paraId="69A42FE1" w14:textId="43EE63E8" w:rsidR="00122C2A" w:rsidRPr="00B36880" w:rsidRDefault="00122C2A">
      <w:pPr>
        <w:pStyle w:val="BodyText3"/>
        <w:keepNext/>
        <w:keepLines/>
        <w:suppressLineNumbers/>
        <w:jc w:val="left"/>
        <w:rPr>
          <w:ins w:id="943" w:author="Quantum Bass" w:date="2023-03-15T14:50:00Z"/>
          <w:rFonts w:ascii="Fira Code" w:hAnsi="Fira Code" w:cs="Fira Code"/>
        </w:rPr>
        <w:pPrChange w:id="944" w:author="Quantum Bass" w:date="2023-03-15T14:51:00Z">
          <w:pPr>
            <w:pStyle w:val="BodyText3"/>
            <w:keepNext/>
            <w:keepLines/>
            <w:suppressLineNumbers/>
          </w:pPr>
        </w:pPrChange>
      </w:pPr>
      <w:ins w:id="945" w:author="Quantum Bass" w:date="2023-03-15T14:50:00Z">
        <w:r w:rsidRPr="00B36880">
          <w:rPr>
            <w:rFonts w:ascii="Fira Code" w:hAnsi="Fira Code" w:cs="Fira Code"/>
          </w:rPr>
          <w:t>Postal:</w:t>
        </w:r>
        <w:r w:rsidRPr="00B36880">
          <w:rPr>
            <w:rFonts w:ascii="Fira Code" w:hAnsi="Fira Code" w:cs="Fira Code"/>
          </w:rPr>
          <w:tab/>
        </w:r>
      </w:ins>
      <w:ins w:id="946" w:author="Quantum Bass" w:date="2023-03-15T14:54:00Z">
        <w:r w:rsidR="00C461D6" w:rsidRPr="00C461D6">
          <w:rPr>
            <w:rFonts w:ascii="Fira Code" w:hAnsi="Fira Code" w:cs="Fira Code"/>
          </w:rPr>
          <w:t>BANK OF AMERICA</w:t>
        </w:r>
        <w:r w:rsidR="00C461D6">
          <w:rPr>
            <w:rFonts w:ascii="Fira Code" w:hAnsi="Fira Code" w:cs="Fira Code"/>
          </w:rPr>
          <w:t>, N.A</w:t>
        </w:r>
      </w:ins>
    </w:p>
    <w:p w14:paraId="24FD13DF" w14:textId="77777777" w:rsidR="00326EE1" w:rsidRDefault="00122C2A" w:rsidP="00DD6C1C">
      <w:pPr>
        <w:pStyle w:val="BodyText3"/>
        <w:keepNext/>
        <w:keepLines/>
        <w:suppressLineNumbers/>
        <w:rPr>
          <w:ins w:id="947" w:author="Quantum Bass" w:date="2023-03-15T14:52:00Z"/>
          <w:rFonts w:ascii="Fira Code" w:hAnsi="Fira Code" w:cs="Fira Code"/>
        </w:rPr>
      </w:pPr>
      <w:ins w:id="948" w:author="Quantum Bass" w:date="2023-03-15T14:50:00Z">
        <w:r w:rsidRPr="00B36880">
          <w:rPr>
            <w:rFonts w:ascii="Fira Code" w:hAnsi="Fira Code" w:cs="Fira Code"/>
          </w:rPr>
          <w:tab/>
        </w:r>
        <w:r w:rsidRPr="00B36880">
          <w:rPr>
            <w:rFonts w:ascii="Fira Code" w:hAnsi="Fira Code" w:cs="Fira Code"/>
          </w:rPr>
          <w:tab/>
        </w:r>
      </w:ins>
      <w:ins w:id="949" w:author="Quantum Bass" w:date="2023-03-15T14:52:00Z">
        <w:r w:rsidR="00DD6C1C" w:rsidRPr="00DD6C1C">
          <w:rPr>
            <w:rFonts w:ascii="Fira Code" w:hAnsi="Fira Code" w:cs="Fira Code"/>
          </w:rPr>
          <w:t>C T CORPORATION SYSTEM</w:t>
        </w:r>
      </w:ins>
    </w:p>
    <w:p w14:paraId="06A72320" w14:textId="14D33EDC" w:rsidR="00DD6C1C" w:rsidRPr="00DD6C1C" w:rsidRDefault="00326EE1" w:rsidP="00DD6C1C">
      <w:pPr>
        <w:pStyle w:val="BodyText3"/>
        <w:keepNext/>
        <w:keepLines/>
        <w:suppressLineNumbers/>
        <w:rPr>
          <w:ins w:id="950" w:author="Quantum Bass" w:date="2023-03-15T14:52:00Z"/>
          <w:rFonts w:ascii="Fira Code" w:hAnsi="Fira Code" w:cs="Fira Code"/>
        </w:rPr>
      </w:pPr>
      <w:ins w:id="951" w:author="Quantum Bass" w:date="2023-03-15T14:52:00Z">
        <w:r w:rsidRPr="00B36880">
          <w:rPr>
            <w:rFonts w:ascii="Fira Code" w:hAnsi="Fira Code" w:cs="Fira Code"/>
          </w:rPr>
          <w:tab/>
        </w:r>
        <w:r w:rsidRPr="00B36880">
          <w:rPr>
            <w:rFonts w:ascii="Fira Code" w:hAnsi="Fira Code" w:cs="Fira Code"/>
          </w:rPr>
          <w:tab/>
        </w:r>
        <w:r w:rsidR="00DD6C1C" w:rsidRPr="00DD6C1C">
          <w:rPr>
            <w:rFonts w:ascii="Fira Code" w:hAnsi="Fira Code" w:cs="Fira Code"/>
          </w:rPr>
          <w:t>1555 W SHORELINE DR</w:t>
        </w:r>
      </w:ins>
    </w:p>
    <w:p w14:paraId="54FB246B" w14:textId="434ACFEF" w:rsidR="00DD6C1C" w:rsidRPr="00DD6C1C" w:rsidRDefault="00326EE1" w:rsidP="00DD6C1C">
      <w:pPr>
        <w:pStyle w:val="BodyText3"/>
        <w:keepNext/>
        <w:keepLines/>
        <w:suppressLineNumbers/>
        <w:rPr>
          <w:ins w:id="952" w:author="Quantum Bass" w:date="2023-03-15T14:52:00Z"/>
          <w:rFonts w:ascii="Fira Code" w:hAnsi="Fira Code" w:cs="Fira Code"/>
        </w:rPr>
      </w:pPr>
      <w:ins w:id="953" w:author="Quantum Bass" w:date="2023-03-15T14:52:00Z">
        <w:r w:rsidRPr="00B36880">
          <w:rPr>
            <w:rFonts w:ascii="Fira Code" w:hAnsi="Fira Code" w:cs="Fira Code"/>
          </w:rPr>
          <w:tab/>
        </w:r>
        <w:r w:rsidRPr="00B36880">
          <w:rPr>
            <w:rFonts w:ascii="Fira Code" w:hAnsi="Fira Code" w:cs="Fira Code"/>
          </w:rPr>
          <w:tab/>
        </w:r>
        <w:r w:rsidR="00DD6C1C" w:rsidRPr="00DD6C1C">
          <w:rPr>
            <w:rFonts w:ascii="Fira Code" w:hAnsi="Fira Code" w:cs="Fira Code"/>
          </w:rPr>
          <w:t>STE 100</w:t>
        </w:r>
      </w:ins>
    </w:p>
    <w:p w14:paraId="3B29EF59" w14:textId="77777777" w:rsidR="008131C5" w:rsidRDefault="00326EE1" w:rsidP="008131C5">
      <w:pPr>
        <w:pStyle w:val="BodyText3"/>
        <w:keepNext/>
        <w:keepLines/>
        <w:suppressLineNumbers/>
        <w:jc w:val="left"/>
        <w:rPr>
          <w:ins w:id="954" w:author="Quantum Bass" w:date="2023-03-15T14:55:00Z"/>
          <w:rFonts w:ascii="Fira Code" w:hAnsi="Fira Code" w:cs="Fira Code"/>
        </w:rPr>
      </w:pPr>
      <w:ins w:id="955" w:author="Quantum Bass" w:date="2023-03-15T14:52:00Z">
        <w:r w:rsidRPr="00B36880">
          <w:rPr>
            <w:rFonts w:ascii="Fira Code" w:hAnsi="Fira Code" w:cs="Fira Code"/>
          </w:rPr>
          <w:tab/>
        </w:r>
        <w:r w:rsidRPr="00B36880">
          <w:rPr>
            <w:rFonts w:ascii="Fira Code" w:hAnsi="Fira Code" w:cs="Fira Code"/>
          </w:rPr>
          <w:tab/>
        </w:r>
        <w:r w:rsidR="00DD6C1C" w:rsidRPr="00DD6C1C">
          <w:rPr>
            <w:rFonts w:ascii="Fira Code" w:hAnsi="Fira Code" w:cs="Fira Code"/>
          </w:rPr>
          <w:t>BOISE, ID  83702</w:t>
        </w:r>
      </w:ins>
    </w:p>
    <w:p w14:paraId="52CFED71" w14:textId="77777777" w:rsidR="008131C5" w:rsidRDefault="008131C5" w:rsidP="008131C5">
      <w:pPr>
        <w:pStyle w:val="BodyText3"/>
        <w:keepNext/>
        <w:keepLines/>
        <w:suppressLineNumbers/>
        <w:jc w:val="left"/>
        <w:rPr>
          <w:ins w:id="956" w:author="Quantum Bass" w:date="2023-03-15T14:55:00Z"/>
          <w:rFonts w:ascii="Fira Code" w:hAnsi="Fira Code" w:cs="Fira Code"/>
        </w:rPr>
      </w:pPr>
    </w:p>
    <w:p w14:paraId="0DD4E62A" w14:textId="401AD970" w:rsidR="008131C5" w:rsidRPr="00B36880" w:rsidRDefault="008131C5" w:rsidP="008131C5">
      <w:pPr>
        <w:pStyle w:val="BodyText3"/>
        <w:keepNext/>
        <w:keepLines/>
        <w:suppressLineNumbers/>
        <w:jc w:val="left"/>
        <w:rPr>
          <w:ins w:id="957" w:author="Quantum Bass" w:date="2023-03-15T14:55:00Z"/>
          <w:rFonts w:ascii="Fira Code" w:hAnsi="Fira Code" w:cs="Fira Code"/>
        </w:rPr>
      </w:pPr>
      <w:ins w:id="958" w:author="Quantum Bass" w:date="2023-03-15T14:55:00Z">
        <w:r w:rsidRPr="00B36880">
          <w:rPr>
            <w:rFonts w:ascii="Fira Code" w:hAnsi="Fira Code" w:cs="Fira Code"/>
          </w:rPr>
          <w:t>Postal:</w:t>
        </w:r>
        <w:r w:rsidRPr="00B36880">
          <w:rPr>
            <w:rFonts w:ascii="Fira Code" w:hAnsi="Fira Code" w:cs="Fira Code"/>
          </w:rPr>
          <w:tab/>
        </w:r>
      </w:ins>
      <w:ins w:id="959" w:author="Quantum Bass" w:date="2023-03-15T16:19:00Z">
        <w:r w:rsidR="00861519" w:rsidRPr="00861519">
          <w:rPr>
            <w:rFonts w:ascii="Fira Code" w:hAnsi="Fira Code" w:cs="Fira Code"/>
          </w:rPr>
          <w:t>CARRINGTON MORTGAGE SERVICES</w:t>
        </w:r>
      </w:ins>
    </w:p>
    <w:p w14:paraId="3B8E9221" w14:textId="77777777" w:rsidR="008131C5" w:rsidRDefault="008131C5" w:rsidP="008131C5">
      <w:pPr>
        <w:pStyle w:val="BodyText3"/>
        <w:keepNext/>
        <w:keepLines/>
        <w:suppressLineNumbers/>
        <w:rPr>
          <w:ins w:id="960" w:author="Quantum Bass" w:date="2023-03-15T14:55:00Z"/>
          <w:rFonts w:ascii="Fira Code" w:hAnsi="Fira Code" w:cs="Fira Code"/>
        </w:rPr>
      </w:pPr>
      <w:ins w:id="961" w:author="Quantum Bass" w:date="2023-03-15T14:55:00Z">
        <w:r w:rsidRPr="00B36880">
          <w:rPr>
            <w:rFonts w:ascii="Fira Code" w:hAnsi="Fira Code" w:cs="Fira Code"/>
          </w:rPr>
          <w:tab/>
        </w:r>
        <w:r w:rsidRPr="00B36880">
          <w:rPr>
            <w:rFonts w:ascii="Fira Code" w:hAnsi="Fira Code" w:cs="Fira Code"/>
          </w:rPr>
          <w:tab/>
        </w:r>
        <w:r w:rsidRPr="00DD6C1C">
          <w:rPr>
            <w:rFonts w:ascii="Fira Code" w:hAnsi="Fira Code" w:cs="Fira Code"/>
          </w:rPr>
          <w:t>C T CORPORATION SYSTEM</w:t>
        </w:r>
      </w:ins>
    </w:p>
    <w:p w14:paraId="6788D0A8" w14:textId="77777777" w:rsidR="008131C5" w:rsidRPr="00DD6C1C" w:rsidRDefault="008131C5" w:rsidP="008131C5">
      <w:pPr>
        <w:pStyle w:val="BodyText3"/>
        <w:keepNext/>
        <w:keepLines/>
        <w:suppressLineNumbers/>
        <w:rPr>
          <w:ins w:id="962" w:author="Quantum Bass" w:date="2023-03-15T14:55:00Z"/>
          <w:rFonts w:ascii="Fira Code" w:hAnsi="Fira Code" w:cs="Fira Code"/>
        </w:rPr>
      </w:pPr>
      <w:ins w:id="963" w:author="Quantum Bass" w:date="2023-03-15T14:55:00Z">
        <w:r w:rsidRPr="00B36880">
          <w:rPr>
            <w:rFonts w:ascii="Fira Code" w:hAnsi="Fira Code" w:cs="Fira Code"/>
          </w:rPr>
          <w:tab/>
        </w:r>
        <w:r w:rsidRPr="00B36880">
          <w:rPr>
            <w:rFonts w:ascii="Fira Code" w:hAnsi="Fira Code" w:cs="Fira Code"/>
          </w:rPr>
          <w:tab/>
        </w:r>
        <w:r w:rsidRPr="00DD6C1C">
          <w:rPr>
            <w:rFonts w:ascii="Fira Code" w:hAnsi="Fira Code" w:cs="Fira Code"/>
          </w:rPr>
          <w:t>1555 W SHORELINE DR</w:t>
        </w:r>
      </w:ins>
    </w:p>
    <w:p w14:paraId="06B9A09D" w14:textId="77777777" w:rsidR="008131C5" w:rsidRPr="00DD6C1C" w:rsidRDefault="008131C5" w:rsidP="008131C5">
      <w:pPr>
        <w:pStyle w:val="BodyText3"/>
        <w:keepNext/>
        <w:keepLines/>
        <w:suppressLineNumbers/>
        <w:rPr>
          <w:ins w:id="964" w:author="Quantum Bass" w:date="2023-03-15T14:55:00Z"/>
          <w:rFonts w:ascii="Fira Code" w:hAnsi="Fira Code" w:cs="Fira Code"/>
        </w:rPr>
      </w:pPr>
      <w:ins w:id="965" w:author="Quantum Bass" w:date="2023-03-15T14:55:00Z">
        <w:r w:rsidRPr="00B36880">
          <w:rPr>
            <w:rFonts w:ascii="Fira Code" w:hAnsi="Fira Code" w:cs="Fira Code"/>
          </w:rPr>
          <w:tab/>
        </w:r>
        <w:r w:rsidRPr="00B36880">
          <w:rPr>
            <w:rFonts w:ascii="Fira Code" w:hAnsi="Fira Code" w:cs="Fira Code"/>
          </w:rPr>
          <w:tab/>
        </w:r>
        <w:r w:rsidRPr="00DD6C1C">
          <w:rPr>
            <w:rFonts w:ascii="Fira Code" w:hAnsi="Fira Code" w:cs="Fira Code"/>
          </w:rPr>
          <w:t>STE 100</w:t>
        </w:r>
      </w:ins>
    </w:p>
    <w:p w14:paraId="1A5369E0" w14:textId="77777777" w:rsidR="008131C5" w:rsidRPr="00B36880" w:rsidRDefault="008131C5" w:rsidP="008131C5">
      <w:pPr>
        <w:pStyle w:val="BodyText3"/>
        <w:keepNext/>
        <w:keepLines/>
        <w:suppressLineNumbers/>
        <w:rPr>
          <w:ins w:id="966" w:author="Quantum Bass" w:date="2023-03-15T14:55:00Z"/>
          <w:rFonts w:ascii="Fira Code" w:hAnsi="Fira Code" w:cs="Fira Code"/>
        </w:rPr>
      </w:pPr>
      <w:ins w:id="967" w:author="Quantum Bass" w:date="2023-03-15T14:55:00Z">
        <w:r w:rsidRPr="00B36880">
          <w:rPr>
            <w:rFonts w:ascii="Fira Code" w:hAnsi="Fira Code" w:cs="Fira Code"/>
          </w:rPr>
          <w:tab/>
        </w:r>
        <w:r w:rsidRPr="00B36880">
          <w:rPr>
            <w:rFonts w:ascii="Fira Code" w:hAnsi="Fira Code" w:cs="Fira Code"/>
          </w:rPr>
          <w:tab/>
        </w:r>
        <w:r w:rsidRPr="00DD6C1C">
          <w:rPr>
            <w:rFonts w:ascii="Fira Code" w:hAnsi="Fira Code" w:cs="Fira Code"/>
          </w:rPr>
          <w:t>BOISE, ID  83702</w:t>
        </w:r>
      </w:ins>
    </w:p>
    <w:p w14:paraId="06B65C48" w14:textId="0D116AC1" w:rsidR="00122C2A" w:rsidRPr="00B36880" w:rsidRDefault="00122C2A" w:rsidP="00DD6C1C">
      <w:pPr>
        <w:pStyle w:val="BodyText3"/>
        <w:keepNext/>
        <w:keepLines/>
        <w:suppressLineNumbers/>
        <w:rPr>
          <w:ins w:id="968" w:author="Quantum Bass" w:date="2023-03-15T14:50:00Z"/>
          <w:rFonts w:ascii="Fira Code" w:hAnsi="Fira Code" w:cs="Fira Code"/>
        </w:rPr>
      </w:pPr>
    </w:p>
    <w:p w14:paraId="217ACB34" w14:textId="77777777" w:rsidR="00351144" w:rsidRPr="00B36880" w:rsidRDefault="00351144" w:rsidP="000625C4">
      <w:pPr>
        <w:pStyle w:val="BodyText3"/>
        <w:keepNext/>
        <w:keepLines/>
        <w:suppressLineNumbers/>
        <w:jc w:val="left"/>
        <w:rPr>
          <w:rFonts w:ascii="Fira Code" w:hAnsi="Fira Code" w:cs="Fira Code"/>
        </w:rPr>
      </w:pPr>
    </w:p>
    <w:p w14:paraId="4303EC80" w14:textId="77777777" w:rsidR="00351144" w:rsidRPr="00B36880" w:rsidRDefault="00351144" w:rsidP="000625C4">
      <w:pPr>
        <w:pStyle w:val="BodyText2"/>
        <w:suppressLineNumbers/>
        <w:tabs>
          <w:tab w:val="left" w:pos="2250"/>
        </w:tabs>
        <w:ind w:left="4320" w:firstLine="0"/>
        <w:rPr>
          <w:rFonts w:ascii="Fira Code" w:hAnsi="Fira Code" w:cs="Fira Code"/>
          <w:sz w:val="22"/>
          <w:szCs w:val="22"/>
        </w:rPr>
      </w:pPr>
      <w:r w:rsidRPr="00B36880">
        <w:rPr>
          <w:rFonts w:ascii="Fira Code" w:hAnsi="Fira Code" w:cs="Fira Code"/>
          <w:sz w:val="22"/>
          <w:szCs w:val="22"/>
        </w:rPr>
        <w:t>Jeremy L. Bass</w:t>
      </w:r>
    </w:p>
    <w:p w14:paraId="0894B74E" w14:textId="77777777" w:rsidR="00351144" w:rsidRPr="00B36880" w:rsidRDefault="00351144" w:rsidP="000625C4">
      <w:pPr>
        <w:pStyle w:val="BodyText2"/>
        <w:suppressLineNumbers/>
        <w:tabs>
          <w:tab w:val="left" w:pos="2250"/>
        </w:tabs>
        <w:ind w:left="4320" w:firstLine="0"/>
        <w:rPr>
          <w:rFonts w:ascii="Fira Code" w:hAnsi="Fira Code" w:cs="Fira Code"/>
          <w:sz w:val="22"/>
          <w:szCs w:val="22"/>
        </w:rPr>
      </w:pPr>
      <w:r w:rsidRPr="00B36880">
        <w:rPr>
          <w:rFonts w:ascii="Fira Code" w:hAnsi="Fira Code" w:cs="Fira Code"/>
          <w:sz w:val="22"/>
          <w:szCs w:val="22"/>
        </w:rPr>
        <w:t>Plaintiff</w:t>
      </w:r>
    </w:p>
    <w:p w14:paraId="4C48E5C8" w14:textId="77777777" w:rsidR="00351144" w:rsidRPr="00B36880" w:rsidRDefault="00351144" w:rsidP="000625C4">
      <w:pPr>
        <w:pStyle w:val="BodyText2"/>
        <w:suppressLineNumbers/>
        <w:tabs>
          <w:tab w:val="left" w:pos="2250"/>
        </w:tabs>
        <w:ind w:left="4320" w:firstLine="0"/>
        <w:rPr>
          <w:rFonts w:ascii="Fira Code" w:hAnsi="Fira Code" w:cs="Fira Code"/>
          <w:sz w:val="22"/>
          <w:szCs w:val="22"/>
        </w:rPr>
      </w:pPr>
    </w:p>
    <w:p w14:paraId="23A3F736" w14:textId="77777777" w:rsidR="00351144" w:rsidRPr="00B36880" w:rsidRDefault="00351144" w:rsidP="000625C4">
      <w:pPr>
        <w:pStyle w:val="BodyText2"/>
        <w:suppressLineNumbers/>
        <w:tabs>
          <w:tab w:val="left" w:pos="2250"/>
        </w:tabs>
        <w:ind w:left="4320" w:firstLine="0"/>
        <w:rPr>
          <w:rFonts w:ascii="Fira Code" w:hAnsi="Fira Code" w:cs="Fira Code"/>
          <w:sz w:val="22"/>
          <w:szCs w:val="22"/>
        </w:rPr>
      </w:pPr>
    </w:p>
    <w:p w14:paraId="644F8604" w14:textId="77777777" w:rsidR="00351144" w:rsidRPr="00B36880" w:rsidRDefault="00351144" w:rsidP="000625C4">
      <w:pPr>
        <w:pStyle w:val="BodyText2"/>
        <w:suppressLineNumbers/>
        <w:tabs>
          <w:tab w:val="left" w:pos="2250"/>
        </w:tabs>
        <w:ind w:left="4320" w:firstLine="0"/>
        <w:rPr>
          <w:rFonts w:ascii="Fira Code" w:hAnsi="Fira Code" w:cs="Fira Code"/>
          <w:sz w:val="22"/>
          <w:szCs w:val="22"/>
        </w:rPr>
      </w:pPr>
      <w:r w:rsidRPr="00B36880">
        <w:rPr>
          <w:rFonts w:ascii="Fira Code" w:hAnsi="Fira Code" w:cs="Fira Code"/>
          <w:sz w:val="22"/>
          <w:szCs w:val="22"/>
          <w:u w:val="single"/>
        </w:rPr>
        <w:tab/>
      </w:r>
      <w:r w:rsidRPr="00B36880">
        <w:rPr>
          <w:rFonts w:ascii="Fira Code" w:hAnsi="Fira Code" w:cs="Fira Code"/>
          <w:sz w:val="22"/>
          <w:szCs w:val="22"/>
          <w:u w:val="single"/>
        </w:rPr>
        <w:tab/>
      </w:r>
      <w:r w:rsidRPr="00B36880">
        <w:rPr>
          <w:rFonts w:ascii="Fira Code" w:hAnsi="Fira Code" w:cs="Fira Code"/>
          <w:sz w:val="22"/>
          <w:szCs w:val="22"/>
          <w:u w:val="single"/>
        </w:rPr>
        <w:tab/>
      </w:r>
      <w:r w:rsidRPr="00B36880">
        <w:rPr>
          <w:rFonts w:ascii="Fira Code" w:hAnsi="Fira Code" w:cs="Fira Code"/>
          <w:sz w:val="22"/>
          <w:szCs w:val="22"/>
          <w:u w:val="single"/>
        </w:rPr>
        <w:tab/>
      </w:r>
      <w:r w:rsidRPr="00B36880">
        <w:rPr>
          <w:rFonts w:ascii="Fira Code" w:hAnsi="Fira Code" w:cs="Fira Code"/>
          <w:sz w:val="22"/>
          <w:szCs w:val="22"/>
          <w:u w:val="single"/>
        </w:rPr>
        <w:tab/>
      </w:r>
      <w:r w:rsidRPr="00B36880">
        <w:rPr>
          <w:rFonts w:ascii="Fira Code" w:hAnsi="Fira Code" w:cs="Fira Code"/>
          <w:sz w:val="22"/>
          <w:szCs w:val="22"/>
          <w:u w:val="single"/>
        </w:rPr>
        <w:tab/>
      </w:r>
    </w:p>
    <w:p w14:paraId="4E73940F" w14:textId="7ED23DD0" w:rsidR="00351144" w:rsidRPr="00B36880" w:rsidRDefault="00351144" w:rsidP="000625C4">
      <w:pPr>
        <w:pStyle w:val="BodyText2"/>
        <w:suppressLineNumbers/>
        <w:tabs>
          <w:tab w:val="left" w:pos="2250"/>
          <w:tab w:val="left" w:pos="4320"/>
        </w:tabs>
        <w:ind w:left="4320" w:firstLine="0"/>
        <w:rPr>
          <w:rFonts w:ascii="Fira Code" w:hAnsi="Fira Code" w:cs="Fira Code"/>
          <w:sz w:val="22"/>
          <w:szCs w:val="22"/>
        </w:rPr>
      </w:pPr>
      <w:r w:rsidRPr="00B36880">
        <w:rPr>
          <w:rFonts w:ascii="Fira Code" w:hAnsi="Fira Code" w:cs="Fira Code"/>
          <w:sz w:val="22"/>
          <w:szCs w:val="22"/>
        </w:rPr>
        <w:tab/>
      </w:r>
      <w:r w:rsidRPr="00B36880">
        <w:rPr>
          <w:rFonts w:ascii="Fira Code" w:hAnsi="Fira Code" w:cs="Fira Code"/>
          <w:sz w:val="22"/>
          <w:szCs w:val="22"/>
        </w:rPr>
        <w:tab/>
      </w:r>
      <w:r w:rsidRPr="00B36880">
        <w:rPr>
          <w:rFonts w:ascii="Fira Code" w:hAnsi="Fira Code" w:cs="Fira Code"/>
          <w:sz w:val="22"/>
          <w:szCs w:val="22"/>
        </w:rPr>
        <w:tab/>
      </w:r>
      <w:r w:rsidRPr="00B36880">
        <w:rPr>
          <w:rFonts w:ascii="Fira Code" w:hAnsi="Fira Code" w:cs="Fira Code"/>
          <w:sz w:val="22"/>
          <w:szCs w:val="22"/>
        </w:rPr>
        <w:tab/>
        <w:t>Signature</w:t>
      </w:r>
    </w:p>
    <w:p w14:paraId="642B088B" w14:textId="77777777" w:rsidR="0001260A" w:rsidRPr="00B36880" w:rsidRDefault="0001260A" w:rsidP="000625C4">
      <w:pPr>
        <w:pStyle w:val="BodyText2"/>
        <w:suppressLineNumbers/>
        <w:tabs>
          <w:tab w:val="left" w:pos="2250"/>
          <w:tab w:val="left" w:pos="4320"/>
        </w:tabs>
        <w:ind w:left="4320" w:firstLine="0"/>
        <w:rPr>
          <w:rFonts w:ascii="Fira Code" w:hAnsi="Fira Code" w:cs="Fira Code"/>
          <w:sz w:val="22"/>
          <w:szCs w:val="22"/>
        </w:rPr>
      </w:pPr>
    </w:p>
    <w:p w14:paraId="6D59595B" w14:textId="77777777" w:rsidR="0001260A" w:rsidRPr="00B36880" w:rsidRDefault="0001260A" w:rsidP="000625C4">
      <w:pPr>
        <w:pStyle w:val="BodyText2"/>
        <w:suppressLineNumbers/>
        <w:tabs>
          <w:tab w:val="left" w:pos="2250"/>
          <w:tab w:val="left" w:pos="4320"/>
        </w:tabs>
        <w:ind w:left="4320" w:firstLine="0"/>
        <w:rPr>
          <w:rFonts w:ascii="Fira Code" w:hAnsi="Fira Code" w:cs="Fira Code"/>
          <w:sz w:val="22"/>
          <w:szCs w:val="22"/>
        </w:rPr>
      </w:pPr>
    </w:p>
    <w:sectPr w:rsidR="0001260A" w:rsidRPr="00B36880" w:rsidSect="00254530">
      <w:footerReference w:type="default" r:id="rId12"/>
      <w:type w:val="nextColumn"/>
      <w:pgSz w:w="12240" w:h="15840" w:code="1"/>
      <w:pgMar w:top="1728" w:right="1728" w:bottom="1440" w:left="1728" w:header="1526" w:footer="432" w:gutter="0"/>
      <w:lnNumType w:countBy="1" w:restart="continuous"/>
      <w:pgNumType w:start="1"/>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3" w:author="Quantum Bass" w:date="2023-03-14T02:24:00Z" w:initials="QB">
    <w:p w14:paraId="0D2F2368" w14:textId="77777777" w:rsidR="00DD2DBB" w:rsidRDefault="00DD2DBB">
      <w:pPr>
        <w:pStyle w:val="CommentText"/>
      </w:pPr>
      <w:r>
        <w:rPr>
          <w:rStyle w:val="CommentReference"/>
        </w:rPr>
        <w:annotationRef/>
      </w:r>
      <w:r>
        <w:t>probably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F23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5947" w16cex:dateUtc="2023-03-14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F2368" w16cid:durableId="27BA59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EA83" w14:textId="77777777" w:rsidR="00714D64" w:rsidRDefault="00714D64">
      <w:pPr>
        <w:spacing w:line="20" w:lineRule="exact"/>
        <w:rPr>
          <w:sz w:val="24"/>
          <w:szCs w:val="24"/>
        </w:rPr>
      </w:pPr>
    </w:p>
  </w:endnote>
  <w:endnote w:type="continuationSeparator" w:id="0">
    <w:p w14:paraId="34E2AA38" w14:textId="77777777" w:rsidR="00714D64" w:rsidRDefault="00714D64">
      <w:r>
        <w:rPr>
          <w:sz w:val="24"/>
          <w:szCs w:val="24"/>
        </w:rPr>
        <w:t xml:space="preserve"> </w:t>
      </w:r>
    </w:p>
  </w:endnote>
  <w:endnote w:type="continuationNotice" w:id="1">
    <w:p w14:paraId="4A9BB237" w14:textId="77777777" w:rsidR="00714D64" w:rsidRDefault="00714D64">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altName w:val="Calibri"/>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Code NF">
    <w:panose1 w:val="00000000000000000000"/>
    <w:charset w:val="00"/>
    <w:family w:val="auto"/>
    <w:pitch w:val="variable"/>
    <w:sig w:usb0="E00002EF" w:usb1="1201F9FB" w:usb2="02002038"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22349E42" w:rsidR="00085A74" w:rsidRPr="00A46877" w:rsidRDefault="007079D4" w:rsidP="00232D96">
    <w:pPr>
      <w:pStyle w:val="SingleSpacing"/>
      <w:rPr>
        <w:rFonts w:ascii="Segoe UI Light" w:hAnsi="Segoe UI Light" w:cs="Segoe UI Light"/>
        <w:sz w:val="22"/>
        <w:szCs w:val="22"/>
      </w:rPr>
    </w:pPr>
    <w:r w:rsidRPr="00A46877">
      <w:rPr>
        <w:rFonts w:ascii="Segoe UI Light" w:hAnsi="Segoe UI Light" w:cs="Segoe UI Light"/>
        <w:b/>
        <w:bCs/>
        <w:sz w:val="22"/>
        <w:szCs w:val="22"/>
      </w:rPr>
      <w:t>M</w:t>
    </w:r>
    <w:r w:rsidR="00171EC7" w:rsidRPr="00A46877">
      <w:rPr>
        <w:rFonts w:ascii="Segoe UI Light" w:hAnsi="Segoe UI Light" w:cs="Segoe UI Light"/>
        <w:b/>
        <w:bCs/>
        <w:sz w:val="22"/>
        <w:szCs w:val="22"/>
      </w:rPr>
      <w:t>OTION FOR RECONSIDERATION</w:t>
    </w:r>
    <w:r w:rsidR="006916B8">
      <w:rPr>
        <w:rFonts w:ascii="Segoe UI Light" w:hAnsi="Segoe UI Light" w:cs="Segoe UI Light"/>
        <w:b/>
        <w:bCs/>
        <w:sz w:val="22"/>
        <w:szCs w:val="22"/>
      </w:rPr>
      <w:t xml:space="preserve"> OF TRO</w:t>
    </w:r>
    <w:r w:rsidR="00C87D29" w:rsidRPr="00A46877">
      <w:rPr>
        <w:rStyle w:val="PageNumber"/>
        <w:rFonts w:ascii="Segoe UI Light" w:hAnsi="Segoe UI Light" w:cs="Segoe UI Light"/>
      </w:rPr>
      <w:tab/>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59DAF" w14:textId="77777777" w:rsidR="00714D64" w:rsidRDefault="00714D64">
      <w:r>
        <w:rPr>
          <w:sz w:val="24"/>
          <w:szCs w:val="24"/>
        </w:rPr>
        <w:separator/>
      </w:r>
    </w:p>
  </w:footnote>
  <w:footnote w:type="continuationSeparator" w:id="0">
    <w:p w14:paraId="0465F4E0" w14:textId="77777777" w:rsidR="00714D64" w:rsidRDefault="00714D64">
      <w:r>
        <w:continuationSeparator/>
      </w:r>
    </w:p>
  </w:footnote>
  <w:footnote w:type="continuationNotice" w:id="1">
    <w:p w14:paraId="1F4D38F9" w14:textId="77777777" w:rsidR="00714D64" w:rsidRDefault="00714D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420601"/>
    <w:multiLevelType w:val="hybridMultilevel"/>
    <w:tmpl w:val="5BBC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E4D75"/>
    <w:multiLevelType w:val="multilevel"/>
    <w:tmpl w:val="F54AD95C"/>
    <w:lvl w:ilvl="0">
      <w:start w:val="1"/>
      <w:numFmt w:val="upperRoman"/>
      <w:lvlText w:val="%1."/>
      <w:lvlJc w:val="left"/>
      <w:pPr>
        <w:ind w:left="-36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720" w:hanging="180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5"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num w:numId="1" w16cid:durableId="953830324">
    <w:abstractNumId w:val="0"/>
  </w:num>
  <w:num w:numId="2" w16cid:durableId="1659919823">
    <w:abstractNumId w:val="6"/>
  </w:num>
  <w:num w:numId="3" w16cid:durableId="132914906">
    <w:abstractNumId w:val="2"/>
  </w:num>
  <w:num w:numId="4" w16cid:durableId="599289799">
    <w:abstractNumId w:val="3"/>
  </w:num>
  <w:num w:numId="5" w16cid:durableId="326593227">
    <w:abstractNumId w:val="4"/>
  </w:num>
  <w:num w:numId="6" w16cid:durableId="723870895">
    <w:abstractNumId w:val="5"/>
  </w:num>
  <w:num w:numId="7" w16cid:durableId="10275608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tum Bass">
    <w15:presenceInfo w15:providerId="AD" w15:userId="S::quantum.j.l.bass@RAWdeal.io::71081130-35a2-4fe6-83a1-fb218c1cc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NKoFANBG+vMtAAAA"/>
  </w:docVars>
  <w:rsids>
    <w:rsidRoot w:val="005C2814"/>
    <w:rsid w:val="00000CD9"/>
    <w:rsid w:val="00000D19"/>
    <w:rsid w:val="00001374"/>
    <w:rsid w:val="0000186D"/>
    <w:rsid w:val="00004473"/>
    <w:rsid w:val="00005C63"/>
    <w:rsid w:val="00010066"/>
    <w:rsid w:val="00011CBB"/>
    <w:rsid w:val="0001260A"/>
    <w:rsid w:val="00016906"/>
    <w:rsid w:val="00016F1E"/>
    <w:rsid w:val="0001727F"/>
    <w:rsid w:val="00020121"/>
    <w:rsid w:val="00021ECC"/>
    <w:rsid w:val="000236B4"/>
    <w:rsid w:val="00030262"/>
    <w:rsid w:val="000304B1"/>
    <w:rsid w:val="0003188B"/>
    <w:rsid w:val="00031C03"/>
    <w:rsid w:val="0003274C"/>
    <w:rsid w:val="0003372B"/>
    <w:rsid w:val="00035263"/>
    <w:rsid w:val="00035CB2"/>
    <w:rsid w:val="0003720B"/>
    <w:rsid w:val="0003763D"/>
    <w:rsid w:val="00041276"/>
    <w:rsid w:val="00042988"/>
    <w:rsid w:val="00042A88"/>
    <w:rsid w:val="00043C49"/>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F97"/>
    <w:rsid w:val="00070FF7"/>
    <w:rsid w:val="00071760"/>
    <w:rsid w:val="00073316"/>
    <w:rsid w:val="000742E6"/>
    <w:rsid w:val="00074A5D"/>
    <w:rsid w:val="0007725C"/>
    <w:rsid w:val="00082212"/>
    <w:rsid w:val="000831FD"/>
    <w:rsid w:val="000834A6"/>
    <w:rsid w:val="0008436B"/>
    <w:rsid w:val="00085128"/>
    <w:rsid w:val="00085A74"/>
    <w:rsid w:val="00086726"/>
    <w:rsid w:val="000901C8"/>
    <w:rsid w:val="0009115A"/>
    <w:rsid w:val="0009391E"/>
    <w:rsid w:val="00094ED6"/>
    <w:rsid w:val="00095CB1"/>
    <w:rsid w:val="00095E4B"/>
    <w:rsid w:val="00097975"/>
    <w:rsid w:val="00097F92"/>
    <w:rsid w:val="000A312F"/>
    <w:rsid w:val="000A3C00"/>
    <w:rsid w:val="000A6357"/>
    <w:rsid w:val="000A710D"/>
    <w:rsid w:val="000A71B2"/>
    <w:rsid w:val="000B149D"/>
    <w:rsid w:val="000B2168"/>
    <w:rsid w:val="000B21F9"/>
    <w:rsid w:val="000B40B6"/>
    <w:rsid w:val="000B416B"/>
    <w:rsid w:val="000B5F92"/>
    <w:rsid w:val="000C13D4"/>
    <w:rsid w:val="000C20FF"/>
    <w:rsid w:val="000C4A3C"/>
    <w:rsid w:val="000C5AD6"/>
    <w:rsid w:val="000C5FA0"/>
    <w:rsid w:val="000C6132"/>
    <w:rsid w:val="000C7D54"/>
    <w:rsid w:val="000D0A6E"/>
    <w:rsid w:val="000D0D8E"/>
    <w:rsid w:val="000D12E9"/>
    <w:rsid w:val="000D3420"/>
    <w:rsid w:val="000D5926"/>
    <w:rsid w:val="000D5B64"/>
    <w:rsid w:val="000D7B65"/>
    <w:rsid w:val="000E060D"/>
    <w:rsid w:val="000E37B5"/>
    <w:rsid w:val="000E495F"/>
    <w:rsid w:val="000E58DD"/>
    <w:rsid w:val="000F185A"/>
    <w:rsid w:val="000F2CB1"/>
    <w:rsid w:val="000F5B5C"/>
    <w:rsid w:val="000F79D3"/>
    <w:rsid w:val="001047C5"/>
    <w:rsid w:val="00104F12"/>
    <w:rsid w:val="001076B9"/>
    <w:rsid w:val="001078FB"/>
    <w:rsid w:val="001079C6"/>
    <w:rsid w:val="00110535"/>
    <w:rsid w:val="00111378"/>
    <w:rsid w:val="00111421"/>
    <w:rsid w:val="00112395"/>
    <w:rsid w:val="001134B9"/>
    <w:rsid w:val="00114418"/>
    <w:rsid w:val="001170C0"/>
    <w:rsid w:val="001170C4"/>
    <w:rsid w:val="00120463"/>
    <w:rsid w:val="001206CE"/>
    <w:rsid w:val="00120FC9"/>
    <w:rsid w:val="00122C2A"/>
    <w:rsid w:val="00124969"/>
    <w:rsid w:val="001254EB"/>
    <w:rsid w:val="0012756B"/>
    <w:rsid w:val="001337D5"/>
    <w:rsid w:val="00133E85"/>
    <w:rsid w:val="00134668"/>
    <w:rsid w:val="00134D7F"/>
    <w:rsid w:val="00136B30"/>
    <w:rsid w:val="00136E66"/>
    <w:rsid w:val="00137C07"/>
    <w:rsid w:val="0014088B"/>
    <w:rsid w:val="001408AF"/>
    <w:rsid w:val="001416B6"/>
    <w:rsid w:val="00144397"/>
    <w:rsid w:val="0014558C"/>
    <w:rsid w:val="001459B1"/>
    <w:rsid w:val="0014716B"/>
    <w:rsid w:val="0014754C"/>
    <w:rsid w:val="00147BFB"/>
    <w:rsid w:val="00150B9C"/>
    <w:rsid w:val="0015138F"/>
    <w:rsid w:val="00153DDA"/>
    <w:rsid w:val="0015689A"/>
    <w:rsid w:val="001571E3"/>
    <w:rsid w:val="00161738"/>
    <w:rsid w:val="001618FE"/>
    <w:rsid w:val="00161A62"/>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7E8"/>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BBE"/>
    <w:rsid w:val="001C6E22"/>
    <w:rsid w:val="001C7BB8"/>
    <w:rsid w:val="001C7C7E"/>
    <w:rsid w:val="001D0CF7"/>
    <w:rsid w:val="001D2018"/>
    <w:rsid w:val="001D2290"/>
    <w:rsid w:val="001D3206"/>
    <w:rsid w:val="001D344F"/>
    <w:rsid w:val="001D5383"/>
    <w:rsid w:val="001E00CF"/>
    <w:rsid w:val="001E05CF"/>
    <w:rsid w:val="001E207F"/>
    <w:rsid w:val="001E40CD"/>
    <w:rsid w:val="001E45C3"/>
    <w:rsid w:val="001E70D5"/>
    <w:rsid w:val="001F3085"/>
    <w:rsid w:val="001F32EE"/>
    <w:rsid w:val="001F3538"/>
    <w:rsid w:val="001F3EB3"/>
    <w:rsid w:val="001F5594"/>
    <w:rsid w:val="001F5758"/>
    <w:rsid w:val="001F7B5E"/>
    <w:rsid w:val="00200D8F"/>
    <w:rsid w:val="00202369"/>
    <w:rsid w:val="00202D99"/>
    <w:rsid w:val="002043BA"/>
    <w:rsid w:val="00205C91"/>
    <w:rsid w:val="00210A37"/>
    <w:rsid w:val="00210F64"/>
    <w:rsid w:val="00210FE6"/>
    <w:rsid w:val="00212616"/>
    <w:rsid w:val="00212BAC"/>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D22"/>
    <w:rsid w:val="00257305"/>
    <w:rsid w:val="00257887"/>
    <w:rsid w:val="002602A2"/>
    <w:rsid w:val="00262D86"/>
    <w:rsid w:val="00265087"/>
    <w:rsid w:val="00274067"/>
    <w:rsid w:val="00274238"/>
    <w:rsid w:val="00274709"/>
    <w:rsid w:val="002751B7"/>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A3E"/>
    <w:rsid w:val="002A5B0B"/>
    <w:rsid w:val="002A5C3E"/>
    <w:rsid w:val="002A6836"/>
    <w:rsid w:val="002A6A70"/>
    <w:rsid w:val="002A6C0D"/>
    <w:rsid w:val="002B1D39"/>
    <w:rsid w:val="002B1F78"/>
    <w:rsid w:val="002B516A"/>
    <w:rsid w:val="002B53B5"/>
    <w:rsid w:val="002B569B"/>
    <w:rsid w:val="002C00C6"/>
    <w:rsid w:val="002C6E3F"/>
    <w:rsid w:val="002D07D2"/>
    <w:rsid w:val="002D1164"/>
    <w:rsid w:val="002D1334"/>
    <w:rsid w:val="002D19B8"/>
    <w:rsid w:val="002D2F7C"/>
    <w:rsid w:val="002D3584"/>
    <w:rsid w:val="002D5CF2"/>
    <w:rsid w:val="002E05D6"/>
    <w:rsid w:val="002E1B9E"/>
    <w:rsid w:val="002E273A"/>
    <w:rsid w:val="002E4715"/>
    <w:rsid w:val="002E5D16"/>
    <w:rsid w:val="002E74F9"/>
    <w:rsid w:val="002E7F41"/>
    <w:rsid w:val="002F0327"/>
    <w:rsid w:val="002F0818"/>
    <w:rsid w:val="002F2E4F"/>
    <w:rsid w:val="002F4AF9"/>
    <w:rsid w:val="002F5701"/>
    <w:rsid w:val="002F5A96"/>
    <w:rsid w:val="002F66CB"/>
    <w:rsid w:val="002F7491"/>
    <w:rsid w:val="002F7B20"/>
    <w:rsid w:val="00303587"/>
    <w:rsid w:val="003049F0"/>
    <w:rsid w:val="00304DA7"/>
    <w:rsid w:val="00305271"/>
    <w:rsid w:val="00305C51"/>
    <w:rsid w:val="00306D7B"/>
    <w:rsid w:val="003076C0"/>
    <w:rsid w:val="00311031"/>
    <w:rsid w:val="00311EC1"/>
    <w:rsid w:val="0031299F"/>
    <w:rsid w:val="0031395F"/>
    <w:rsid w:val="00315C2A"/>
    <w:rsid w:val="00316574"/>
    <w:rsid w:val="00316F6E"/>
    <w:rsid w:val="00317052"/>
    <w:rsid w:val="003171F9"/>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2CD3"/>
    <w:rsid w:val="003457A2"/>
    <w:rsid w:val="00346A44"/>
    <w:rsid w:val="00350D52"/>
    <w:rsid w:val="00351144"/>
    <w:rsid w:val="0035280B"/>
    <w:rsid w:val="003543DF"/>
    <w:rsid w:val="00355DBA"/>
    <w:rsid w:val="003562B9"/>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965"/>
    <w:rsid w:val="003D1DB4"/>
    <w:rsid w:val="003D2319"/>
    <w:rsid w:val="003D28B4"/>
    <w:rsid w:val="003D2D30"/>
    <w:rsid w:val="003D36DA"/>
    <w:rsid w:val="003D42D3"/>
    <w:rsid w:val="003D4767"/>
    <w:rsid w:val="003D5B3C"/>
    <w:rsid w:val="003D6CA0"/>
    <w:rsid w:val="003D7E2D"/>
    <w:rsid w:val="003E15BB"/>
    <w:rsid w:val="003E25BF"/>
    <w:rsid w:val="003E267E"/>
    <w:rsid w:val="003E2BEF"/>
    <w:rsid w:val="003E2C8F"/>
    <w:rsid w:val="003E5BF1"/>
    <w:rsid w:val="003E7B36"/>
    <w:rsid w:val="003E7FD5"/>
    <w:rsid w:val="003F3A98"/>
    <w:rsid w:val="003F3F54"/>
    <w:rsid w:val="003F4410"/>
    <w:rsid w:val="003F45D3"/>
    <w:rsid w:val="003F604D"/>
    <w:rsid w:val="003F68EA"/>
    <w:rsid w:val="003F6BDB"/>
    <w:rsid w:val="004005BF"/>
    <w:rsid w:val="0040187F"/>
    <w:rsid w:val="00402E57"/>
    <w:rsid w:val="004044BB"/>
    <w:rsid w:val="004044D3"/>
    <w:rsid w:val="004047C6"/>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79C9"/>
    <w:rsid w:val="005002C2"/>
    <w:rsid w:val="00500634"/>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75FD"/>
    <w:rsid w:val="00527828"/>
    <w:rsid w:val="0052793B"/>
    <w:rsid w:val="005313E2"/>
    <w:rsid w:val="005316C4"/>
    <w:rsid w:val="00532783"/>
    <w:rsid w:val="005333A9"/>
    <w:rsid w:val="005357AA"/>
    <w:rsid w:val="00536CC4"/>
    <w:rsid w:val="0054054D"/>
    <w:rsid w:val="005411FB"/>
    <w:rsid w:val="00542AB0"/>
    <w:rsid w:val="00544B72"/>
    <w:rsid w:val="0055024E"/>
    <w:rsid w:val="00550390"/>
    <w:rsid w:val="0055074B"/>
    <w:rsid w:val="00550CF9"/>
    <w:rsid w:val="00552B6F"/>
    <w:rsid w:val="00553574"/>
    <w:rsid w:val="00553892"/>
    <w:rsid w:val="005549FF"/>
    <w:rsid w:val="005550F5"/>
    <w:rsid w:val="00557079"/>
    <w:rsid w:val="00560F7D"/>
    <w:rsid w:val="0056149F"/>
    <w:rsid w:val="00563374"/>
    <w:rsid w:val="0056345A"/>
    <w:rsid w:val="00565DB1"/>
    <w:rsid w:val="00565F58"/>
    <w:rsid w:val="00570214"/>
    <w:rsid w:val="00573D1B"/>
    <w:rsid w:val="005751BA"/>
    <w:rsid w:val="0057562E"/>
    <w:rsid w:val="00575B0F"/>
    <w:rsid w:val="0057648A"/>
    <w:rsid w:val="00577CD9"/>
    <w:rsid w:val="00580C58"/>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47F4"/>
    <w:rsid w:val="005A677E"/>
    <w:rsid w:val="005A6928"/>
    <w:rsid w:val="005A69B9"/>
    <w:rsid w:val="005A6F1B"/>
    <w:rsid w:val="005A720D"/>
    <w:rsid w:val="005A7DF6"/>
    <w:rsid w:val="005B0B0C"/>
    <w:rsid w:val="005B11AF"/>
    <w:rsid w:val="005B2817"/>
    <w:rsid w:val="005B28FE"/>
    <w:rsid w:val="005B336A"/>
    <w:rsid w:val="005B418A"/>
    <w:rsid w:val="005B43FF"/>
    <w:rsid w:val="005B64A7"/>
    <w:rsid w:val="005C084D"/>
    <w:rsid w:val="005C134F"/>
    <w:rsid w:val="005C16A3"/>
    <w:rsid w:val="005C1E18"/>
    <w:rsid w:val="005C20C7"/>
    <w:rsid w:val="005C2219"/>
    <w:rsid w:val="005C2814"/>
    <w:rsid w:val="005C3192"/>
    <w:rsid w:val="005C3461"/>
    <w:rsid w:val="005C3779"/>
    <w:rsid w:val="005C5646"/>
    <w:rsid w:val="005C6EF2"/>
    <w:rsid w:val="005D0572"/>
    <w:rsid w:val="005D07B6"/>
    <w:rsid w:val="005D09D1"/>
    <w:rsid w:val="005D1240"/>
    <w:rsid w:val="005D15F3"/>
    <w:rsid w:val="005D2B5C"/>
    <w:rsid w:val="005D3C7A"/>
    <w:rsid w:val="005D52C9"/>
    <w:rsid w:val="005D6997"/>
    <w:rsid w:val="005D6A5D"/>
    <w:rsid w:val="005D6D98"/>
    <w:rsid w:val="005D7E64"/>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7CCB"/>
    <w:rsid w:val="00601182"/>
    <w:rsid w:val="00601939"/>
    <w:rsid w:val="00602CFB"/>
    <w:rsid w:val="006040F2"/>
    <w:rsid w:val="00606A43"/>
    <w:rsid w:val="00607CDD"/>
    <w:rsid w:val="006107FE"/>
    <w:rsid w:val="00614233"/>
    <w:rsid w:val="00614BDD"/>
    <w:rsid w:val="00614EC1"/>
    <w:rsid w:val="00617722"/>
    <w:rsid w:val="00620D71"/>
    <w:rsid w:val="00620E4D"/>
    <w:rsid w:val="00620EE9"/>
    <w:rsid w:val="00630875"/>
    <w:rsid w:val="0063090F"/>
    <w:rsid w:val="00630BAA"/>
    <w:rsid w:val="00630EF7"/>
    <w:rsid w:val="006313F5"/>
    <w:rsid w:val="00632E30"/>
    <w:rsid w:val="00632F40"/>
    <w:rsid w:val="006336DE"/>
    <w:rsid w:val="0063531A"/>
    <w:rsid w:val="00637AE1"/>
    <w:rsid w:val="00641012"/>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40DE"/>
    <w:rsid w:val="0066443C"/>
    <w:rsid w:val="00665A03"/>
    <w:rsid w:val="006670CF"/>
    <w:rsid w:val="0066798D"/>
    <w:rsid w:val="00671650"/>
    <w:rsid w:val="00671B35"/>
    <w:rsid w:val="00671DAC"/>
    <w:rsid w:val="006728EC"/>
    <w:rsid w:val="0067358C"/>
    <w:rsid w:val="00674EBC"/>
    <w:rsid w:val="0067508F"/>
    <w:rsid w:val="006774A9"/>
    <w:rsid w:val="0068045F"/>
    <w:rsid w:val="006806A0"/>
    <w:rsid w:val="006814BF"/>
    <w:rsid w:val="00681890"/>
    <w:rsid w:val="00681BAF"/>
    <w:rsid w:val="00682A8E"/>
    <w:rsid w:val="00683E9F"/>
    <w:rsid w:val="00685150"/>
    <w:rsid w:val="00685E90"/>
    <w:rsid w:val="006916B8"/>
    <w:rsid w:val="006938E0"/>
    <w:rsid w:val="00695187"/>
    <w:rsid w:val="006958AE"/>
    <w:rsid w:val="006962E8"/>
    <w:rsid w:val="006A123A"/>
    <w:rsid w:val="006A2575"/>
    <w:rsid w:val="006A2C10"/>
    <w:rsid w:val="006A2E77"/>
    <w:rsid w:val="006A34C1"/>
    <w:rsid w:val="006A376B"/>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347A"/>
    <w:rsid w:val="006F5E73"/>
    <w:rsid w:val="006F610F"/>
    <w:rsid w:val="006F66F9"/>
    <w:rsid w:val="006F7DE7"/>
    <w:rsid w:val="00702B79"/>
    <w:rsid w:val="00703EF1"/>
    <w:rsid w:val="007063CA"/>
    <w:rsid w:val="007079D4"/>
    <w:rsid w:val="00712A95"/>
    <w:rsid w:val="00714196"/>
    <w:rsid w:val="007146C8"/>
    <w:rsid w:val="00714736"/>
    <w:rsid w:val="00714D0A"/>
    <w:rsid w:val="00714D64"/>
    <w:rsid w:val="007157BA"/>
    <w:rsid w:val="007161CF"/>
    <w:rsid w:val="00716569"/>
    <w:rsid w:val="00717D6E"/>
    <w:rsid w:val="00717E46"/>
    <w:rsid w:val="0072040F"/>
    <w:rsid w:val="00720570"/>
    <w:rsid w:val="00721393"/>
    <w:rsid w:val="007246C4"/>
    <w:rsid w:val="0072561A"/>
    <w:rsid w:val="00725F2D"/>
    <w:rsid w:val="007270D0"/>
    <w:rsid w:val="0073264A"/>
    <w:rsid w:val="00732896"/>
    <w:rsid w:val="00735154"/>
    <w:rsid w:val="00735C68"/>
    <w:rsid w:val="007406D0"/>
    <w:rsid w:val="007434F0"/>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77FB"/>
    <w:rsid w:val="007707AB"/>
    <w:rsid w:val="007712F6"/>
    <w:rsid w:val="007737A4"/>
    <w:rsid w:val="007739FC"/>
    <w:rsid w:val="0077419C"/>
    <w:rsid w:val="00774C74"/>
    <w:rsid w:val="00774CCD"/>
    <w:rsid w:val="00776BB1"/>
    <w:rsid w:val="007800BA"/>
    <w:rsid w:val="00780A53"/>
    <w:rsid w:val="007832CC"/>
    <w:rsid w:val="007836CA"/>
    <w:rsid w:val="00784364"/>
    <w:rsid w:val="007846AC"/>
    <w:rsid w:val="00784C3E"/>
    <w:rsid w:val="00784EC6"/>
    <w:rsid w:val="00791AC7"/>
    <w:rsid w:val="007936EF"/>
    <w:rsid w:val="0079485A"/>
    <w:rsid w:val="00796991"/>
    <w:rsid w:val="00796D17"/>
    <w:rsid w:val="007A02CE"/>
    <w:rsid w:val="007A0500"/>
    <w:rsid w:val="007A0EA4"/>
    <w:rsid w:val="007A159F"/>
    <w:rsid w:val="007A3BB9"/>
    <w:rsid w:val="007A470C"/>
    <w:rsid w:val="007A4CA3"/>
    <w:rsid w:val="007A5447"/>
    <w:rsid w:val="007A6975"/>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E1AE4"/>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BBB"/>
    <w:rsid w:val="00802690"/>
    <w:rsid w:val="00803327"/>
    <w:rsid w:val="00803F09"/>
    <w:rsid w:val="00805A14"/>
    <w:rsid w:val="00806243"/>
    <w:rsid w:val="00807A8D"/>
    <w:rsid w:val="00810109"/>
    <w:rsid w:val="00812810"/>
    <w:rsid w:val="008131C5"/>
    <w:rsid w:val="00814FF8"/>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6263"/>
    <w:rsid w:val="00847558"/>
    <w:rsid w:val="0085108C"/>
    <w:rsid w:val="008521BD"/>
    <w:rsid w:val="008523A7"/>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AB"/>
    <w:rsid w:val="0088645B"/>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63FA"/>
    <w:rsid w:val="008B71CA"/>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E90"/>
    <w:rsid w:val="008E2DF8"/>
    <w:rsid w:val="008E3203"/>
    <w:rsid w:val="008E3CF8"/>
    <w:rsid w:val="008E766E"/>
    <w:rsid w:val="008F0274"/>
    <w:rsid w:val="008F0D82"/>
    <w:rsid w:val="008F1841"/>
    <w:rsid w:val="008F1A31"/>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C42"/>
    <w:rsid w:val="00912452"/>
    <w:rsid w:val="009133F7"/>
    <w:rsid w:val="00913A9E"/>
    <w:rsid w:val="00915DCD"/>
    <w:rsid w:val="009171F0"/>
    <w:rsid w:val="0092035B"/>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42B1"/>
    <w:rsid w:val="00984A74"/>
    <w:rsid w:val="0099024D"/>
    <w:rsid w:val="009917B9"/>
    <w:rsid w:val="00994AFF"/>
    <w:rsid w:val="00997C97"/>
    <w:rsid w:val="009A0648"/>
    <w:rsid w:val="009A0990"/>
    <w:rsid w:val="009A2D87"/>
    <w:rsid w:val="009A3CF1"/>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9AA"/>
    <w:rsid w:val="009F40AD"/>
    <w:rsid w:val="009F546D"/>
    <w:rsid w:val="009F57C3"/>
    <w:rsid w:val="009F67E6"/>
    <w:rsid w:val="00A03ECE"/>
    <w:rsid w:val="00A03F58"/>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7EC5"/>
    <w:rsid w:val="00A40BFD"/>
    <w:rsid w:val="00A40E86"/>
    <w:rsid w:val="00A438E0"/>
    <w:rsid w:val="00A445F7"/>
    <w:rsid w:val="00A44D17"/>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8D9"/>
    <w:rsid w:val="00A82238"/>
    <w:rsid w:val="00A84393"/>
    <w:rsid w:val="00A8471B"/>
    <w:rsid w:val="00A85C9F"/>
    <w:rsid w:val="00A8657C"/>
    <w:rsid w:val="00A87C62"/>
    <w:rsid w:val="00A87EA7"/>
    <w:rsid w:val="00A9090D"/>
    <w:rsid w:val="00A91DB1"/>
    <w:rsid w:val="00A92093"/>
    <w:rsid w:val="00A9273C"/>
    <w:rsid w:val="00A93CF7"/>
    <w:rsid w:val="00A94C3C"/>
    <w:rsid w:val="00A94E08"/>
    <w:rsid w:val="00A959DF"/>
    <w:rsid w:val="00A95D4B"/>
    <w:rsid w:val="00A96040"/>
    <w:rsid w:val="00A97EA5"/>
    <w:rsid w:val="00AA043D"/>
    <w:rsid w:val="00AA05B2"/>
    <w:rsid w:val="00AA23AD"/>
    <w:rsid w:val="00AA54B7"/>
    <w:rsid w:val="00AA6B5B"/>
    <w:rsid w:val="00AB0BC5"/>
    <w:rsid w:val="00AB215D"/>
    <w:rsid w:val="00AB333D"/>
    <w:rsid w:val="00AB37A9"/>
    <w:rsid w:val="00AB4372"/>
    <w:rsid w:val="00AB624D"/>
    <w:rsid w:val="00AB6E78"/>
    <w:rsid w:val="00AB6F44"/>
    <w:rsid w:val="00AB7366"/>
    <w:rsid w:val="00AC026B"/>
    <w:rsid w:val="00AC193D"/>
    <w:rsid w:val="00AC2830"/>
    <w:rsid w:val="00AC51B4"/>
    <w:rsid w:val="00AC6908"/>
    <w:rsid w:val="00AD00C5"/>
    <w:rsid w:val="00AD1A93"/>
    <w:rsid w:val="00AD31C3"/>
    <w:rsid w:val="00AD5D44"/>
    <w:rsid w:val="00AD76DE"/>
    <w:rsid w:val="00AD7EFA"/>
    <w:rsid w:val="00AE074D"/>
    <w:rsid w:val="00AE0908"/>
    <w:rsid w:val="00AE13ED"/>
    <w:rsid w:val="00AE159E"/>
    <w:rsid w:val="00AE1E7B"/>
    <w:rsid w:val="00AE26E2"/>
    <w:rsid w:val="00AE282C"/>
    <w:rsid w:val="00AE2903"/>
    <w:rsid w:val="00AF2D07"/>
    <w:rsid w:val="00AF2D24"/>
    <w:rsid w:val="00AF3E6B"/>
    <w:rsid w:val="00AF406D"/>
    <w:rsid w:val="00AF6964"/>
    <w:rsid w:val="00AF6ECB"/>
    <w:rsid w:val="00B02644"/>
    <w:rsid w:val="00B028F3"/>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100E"/>
    <w:rsid w:val="00B2383C"/>
    <w:rsid w:val="00B23AC0"/>
    <w:rsid w:val="00B24A96"/>
    <w:rsid w:val="00B24D57"/>
    <w:rsid w:val="00B25042"/>
    <w:rsid w:val="00B2598E"/>
    <w:rsid w:val="00B25C83"/>
    <w:rsid w:val="00B274E7"/>
    <w:rsid w:val="00B32307"/>
    <w:rsid w:val="00B32BF8"/>
    <w:rsid w:val="00B3352E"/>
    <w:rsid w:val="00B33A77"/>
    <w:rsid w:val="00B34449"/>
    <w:rsid w:val="00B34902"/>
    <w:rsid w:val="00B34A3F"/>
    <w:rsid w:val="00B34CAC"/>
    <w:rsid w:val="00B3556B"/>
    <w:rsid w:val="00B36880"/>
    <w:rsid w:val="00B36BA9"/>
    <w:rsid w:val="00B37555"/>
    <w:rsid w:val="00B37B2B"/>
    <w:rsid w:val="00B37C5D"/>
    <w:rsid w:val="00B37E03"/>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6801"/>
    <w:rsid w:val="00B76FCB"/>
    <w:rsid w:val="00B8031D"/>
    <w:rsid w:val="00B80FC3"/>
    <w:rsid w:val="00B81780"/>
    <w:rsid w:val="00B84110"/>
    <w:rsid w:val="00B87252"/>
    <w:rsid w:val="00B90C60"/>
    <w:rsid w:val="00B938D9"/>
    <w:rsid w:val="00B9653D"/>
    <w:rsid w:val="00BA0207"/>
    <w:rsid w:val="00BA0346"/>
    <w:rsid w:val="00BA03EC"/>
    <w:rsid w:val="00BA1045"/>
    <w:rsid w:val="00BA2500"/>
    <w:rsid w:val="00BA26CC"/>
    <w:rsid w:val="00BA5B83"/>
    <w:rsid w:val="00BB2284"/>
    <w:rsid w:val="00BB263D"/>
    <w:rsid w:val="00BB2C53"/>
    <w:rsid w:val="00BB2F44"/>
    <w:rsid w:val="00BB4356"/>
    <w:rsid w:val="00BB74EB"/>
    <w:rsid w:val="00BB7583"/>
    <w:rsid w:val="00BB7FB2"/>
    <w:rsid w:val="00BC0434"/>
    <w:rsid w:val="00BC05D3"/>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E06"/>
    <w:rsid w:val="00C02775"/>
    <w:rsid w:val="00C02B5F"/>
    <w:rsid w:val="00C0368F"/>
    <w:rsid w:val="00C040C7"/>
    <w:rsid w:val="00C0410D"/>
    <w:rsid w:val="00C04828"/>
    <w:rsid w:val="00C04886"/>
    <w:rsid w:val="00C050B5"/>
    <w:rsid w:val="00C065EF"/>
    <w:rsid w:val="00C11CFD"/>
    <w:rsid w:val="00C1280F"/>
    <w:rsid w:val="00C134D2"/>
    <w:rsid w:val="00C13D9D"/>
    <w:rsid w:val="00C15806"/>
    <w:rsid w:val="00C15F3D"/>
    <w:rsid w:val="00C170D9"/>
    <w:rsid w:val="00C17D35"/>
    <w:rsid w:val="00C20291"/>
    <w:rsid w:val="00C2056C"/>
    <w:rsid w:val="00C213C3"/>
    <w:rsid w:val="00C2281D"/>
    <w:rsid w:val="00C22E0C"/>
    <w:rsid w:val="00C23A4A"/>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61B"/>
    <w:rsid w:val="00C73174"/>
    <w:rsid w:val="00C7457D"/>
    <w:rsid w:val="00C77872"/>
    <w:rsid w:val="00C77F28"/>
    <w:rsid w:val="00C802E6"/>
    <w:rsid w:val="00C81093"/>
    <w:rsid w:val="00C8116A"/>
    <w:rsid w:val="00C8314F"/>
    <w:rsid w:val="00C84D76"/>
    <w:rsid w:val="00C85414"/>
    <w:rsid w:val="00C85F9A"/>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4682"/>
    <w:rsid w:val="00CA5FEA"/>
    <w:rsid w:val="00CA73D7"/>
    <w:rsid w:val="00CB0546"/>
    <w:rsid w:val="00CB3570"/>
    <w:rsid w:val="00CB41D3"/>
    <w:rsid w:val="00CB46C7"/>
    <w:rsid w:val="00CB4EBE"/>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E197C"/>
    <w:rsid w:val="00CE5AF8"/>
    <w:rsid w:val="00CE7160"/>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BF7"/>
    <w:rsid w:val="00D05CE9"/>
    <w:rsid w:val="00D0634D"/>
    <w:rsid w:val="00D07115"/>
    <w:rsid w:val="00D106CC"/>
    <w:rsid w:val="00D129F6"/>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7BF2"/>
    <w:rsid w:val="00D6041D"/>
    <w:rsid w:val="00D61B38"/>
    <w:rsid w:val="00D64C1A"/>
    <w:rsid w:val="00D64E23"/>
    <w:rsid w:val="00D66633"/>
    <w:rsid w:val="00D7140B"/>
    <w:rsid w:val="00D71949"/>
    <w:rsid w:val="00D73746"/>
    <w:rsid w:val="00D7550C"/>
    <w:rsid w:val="00D7648C"/>
    <w:rsid w:val="00D76C7C"/>
    <w:rsid w:val="00D82647"/>
    <w:rsid w:val="00D833CB"/>
    <w:rsid w:val="00D83EE2"/>
    <w:rsid w:val="00D8476B"/>
    <w:rsid w:val="00D84DDA"/>
    <w:rsid w:val="00D854CC"/>
    <w:rsid w:val="00D90253"/>
    <w:rsid w:val="00D906B2"/>
    <w:rsid w:val="00D91269"/>
    <w:rsid w:val="00D915A8"/>
    <w:rsid w:val="00D9250E"/>
    <w:rsid w:val="00D94C29"/>
    <w:rsid w:val="00D952AD"/>
    <w:rsid w:val="00D96CB4"/>
    <w:rsid w:val="00D97106"/>
    <w:rsid w:val="00D97A54"/>
    <w:rsid w:val="00DA0B01"/>
    <w:rsid w:val="00DA180F"/>
    <w:rsid w:val="00DA214C"/>
    <w:rsid w:val="00DA2535"/>
    <w:rsid w:val="00DA4EA8"/>
    <w:rsid w:val="00DA61E6"/>
    <w:rsid w:val="00DB0361"/>
    <w:rsid w:val="00DB0B8E"/>
    <w:rsid w:val="00DB2E01"/>
    <w:rsid w:val="00DB396C"/>
    <w:rsid w:val="00DB39CC"/>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E016E2"/>
    <w:rsid w:val="00E01857"/>
    <w:rsid w:val="00E02B26"/>
    <w:rsid w:val="00E03B8C"/>
    <w:rsid w:val="00E06D52"/>
    <w:rsid w:val="00E10CFF"/>
    <w:rsid w:val="00E10F7C"/>
    <w:rsid w:val="00E11094"/>
    <w:rsid w:val="00E120E5"/>
    <w:rsid w:val="00E13570"/>
    <w:rsid w:val="00E13F69"/>
    <w:rsid w:val="00E14611"/>
    <w:rsid w:val="00E154AD"/>
    <w:rsid w:val="00E20997"/>
    <w:rsid w:val="00E267AA"/>
    <w:rsid w:val="00E27AC2"/>
    <w:rsid w:val="00E3214B"/>
    <w:rsid w:val="00E371DD"/>
    <w:rsid w:val="00E375E5"/>
    <w:rsid w:val="00E40340"/>
    <w:rsid w:val="00E410B9"/>
    <w:rsid w:val="00E41F7B"/>
    <w:rsid w:val="00E4228D"/>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D78"/>
    <w:rsid w:val="00E6273F"/>
    <w:rsid w:val="00E6280A"/>
    <w:rsid w:val="00E6535A"/>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26EE"/>
    <w:rsid w:val="00EA2CCA"/>
    <w:rsid w:val="00EA3EB4"/>
    <w:rsid w:val="00EA4E18"/>
    <w:rsid w:val="00EA5E88"/>
    <w:rsid w:val="00EA70ED"/>
    <w:rsid w:val="00EA752A"/>
    <w:rsid w:val="00EA7567"/>
    <w:rsid w:val="00EA7B2D"/>
    <w:rsid w:val="00EB082D"/>
    <w:rsid w:val="00EB15C7"/>
    <w:rsid w:val="00EB1EE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215C"/>
    <w:rsid w:val="00F12A67"/>
    <w:rsid w:val="00F13F94"/>
    <w:rsid w:val="00F1575A"/>
    <w:rsid w:val="00F20EF3"/>
    <w:rsid w:val="00F228DA"/>
    <w:rsid w:val="00F237AC"/>
    <w:rsid w:val="00F24A96"/>
    <w:rsid w:val="00F26F53"/>
    <w:rsid w:val="00F30415"/>
    <w:rsid w:val="00F3147A"/>
    <w:rsid w:val="00F3298D"/>
    <w:rsid w:val="00F33AEE"/>
    <w:rsid w:val="00F35FDF"/>
    <w:rsid w:val="00F365F1"/>
    <w:rsid w:val="00F37FD6"/>
    <w:rsid w:val="00F44B67"/>
    <w:rsid w:val="00F478D2"/>
    <w:rsid w:val="00F47EDD"/>
    <w:rsid w:val="00F500D7"/>
    <w:rsid w:val="00F50391"/>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BD4"/>
    <w:rsid w:val="00F82CD9"/>
    <w:rsid w:val="00F83CEB"/>
    <w:rsid w:val="00F84B9D"/>
    <w:rsid w:val="00F84C6F"/>
    <w:rsid w:val="00F851D4"/>
    <w:rsid w:val="00F860F9"/>
    <w:rsid w:val="00F864FF"/>
    <w:rsid w:val="00F86961"/>
    <w:rsid w:val="00F918FB"/>
    <w:rsid w:val="00F92DD8"/>
    <w:rsid w:val="00F93F5E"/>
    <w:rsid w:val="00F95D6F"/>
    <w:rsid w:val="00FA15B2"/>
    <w:rsid w:val="00FA2E0F"/>
    <w:rsid w:val="00FA6713"/>
    <w:rsid w:val="00FA6E28"/>
    <w:rsid w:val="00FA7F14"/>
    <w:rsid w:val="00FB2701"/>
    <w:rsid w:val="00FB2BF3"/>
    <w:rsid w:val="00FB3555"/>
    <w:rsid w:val="00FB3CE1"/>
    <w:rsid w:val="00FB3D34"/>
    <w:rsid w:val="00FB462E"/>
    <w:rsid w:val="00FB6DA9"/>
    <w:rsid w:val="00FC07F9"/>
    <w:rsid w:val="00FC2A90"/>
    <w:rsid w:val="00FC387A"/>
    <w:rsid w:val="00FC4203"/>
    <w:rsid w:val="00FC63F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4:defaultImageDpi w14:val="96"/>
  <w15:docId w15:val="{2B67F5B6-8AE9-4C6B-A612-2D650A46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rsid w:val="003A4ED3"/>
    <w:pPr>
      <w:tabs>
        <w:tab w:val="right" w:pos="9360"/>
      </w:tabs>
      <w:suppressAutoHyphens/>
      <w:pPrChange w:id="0" w:author="Quantum Bass" w:date="2023-03-15T14:01:00Z">
        <w:pPr>
          <w:widowControl w:val="0"/>
          <w:tabs>
            <w:tab w:val="right" w:pos="9360"/>
          </w:tabs>
          <w:suppressAutoHyphens/>
          <w:autoSpaceDE w:val="0"/>
          <w:autoSpaceDN w:val="0"/>
        </w:pPr>
      </w:pPrChange>
    </w:pPr>
    <w:rPr>
      <w:rFonts w:ascii="Fira Code Medium" w:hAnsi="Fira Code Medium"/>
      <w:rPrChange w:id="0" w:author="Quantum Bass" w:date="2023-03-15T14:01:00Z">
        <w:rPr>
          <w:rFonts w:ascii="Fira Code Medium" w:hAnsi="Fira Code Medium" w:cs="Courier New"/>
          <w:lang w:val="en-US" w:eastAsia="en-US" w:bidi="ar-SA"/>
        </w:rPr>
      </w:rPrChang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semiHidden/>
    <w:unhideWhenUsed/>
    <w:rsid w:val="003A4ED3"/>
    <w:pPr>
      <w:ind w:left="200" w:hanging="200"/>
      <w:pPrChange w:id="1" w:author="Quantum Bass" w:date="2023-03-15T14:04:00Z">
        <w:pPr>
          <w:widowControl w:val="0"/>
          <w:autoSpaceDE w:val="0"/>
          <w:autoSpaceDN w:val="0"/>
          <w:ind w:left="200" w:hanging="200"/>
        </w:pPr>
      </w:pPrChange>
    </w:pPr>
    <w:rPr>
      <w:rFonts w:ascii="Fira Code" w:hAnsi="Fira Code"/>
      <w:rPrChange w:id="1" w:author="Quantum Bass" w:date="2023-03-15T14:04:00Z">
        <w:rPr>
          <w:rFonts w:ascii="FiraCode NF" w:hAnsi="FiraCode NF" w:cs="Courier New"/>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26</Pages>
  <Words>4318</Words>
  <Characters>22200</Characters>
  <Application>Microsoft Office Word</Application>
  <DocSecurity>0</DocSecurity>
  <Lines>672</Lines>
  <Paragraphs>297</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931</cp:revision>
  <cp:lastPrinted>2023-01-25T22:47:00Z</cp:lastPrinted>
  <dcterms:created xsi:type="dcterms:W3CDTF">2023-02-21T16:53:00Z</dcterms:created>
  <dcterms:modified xsi:type="dcterms:W3CDTF">2023-03-16T15:37:00Z</dcterms:modified>
</cp:coreProperties>
</file>